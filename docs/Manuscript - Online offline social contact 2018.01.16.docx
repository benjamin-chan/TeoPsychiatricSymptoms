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D47032" w14:textId="77777777" w:rsidR="00741642" w:rsidRPr="00431F21" w:rsidRDefault="00741642" w:rsidP="00741642">
      <w:pPr>
        <w:outlineLvl w:val="0"/>
        <w:rPr>
          <w:rFonts w:ascii="Arial" w:hAnsi="Arial"/>
          <w:b/>
          <w:bCs/>
          <w:color w:val="000000"/>
          <w:szCs w:val="21"/>
        </w:rPr>
      </w:pPr>
      <w:r w:rsidRPr="00431F21">
        <w:rPr>
          <w:rFonts w:ascii="Arial" w:hAnsi="Arial"/>
          <w:b/>
          <w:bCs/>
          <w:color w:val="000000"/>
          <w:szCs w:val="21"/>
        </w:rPr>
        <w:t xml:space="preserve">Title: </w:t>
      </w:r>
    </w:p>
    <w:p w14:paraId="41E0D6C7" w14:textId="77777777" w:rsidR="00741642" w:rsidRPr="008A4BAC" w:rsidRDefault="009D55F8" w:rsidP="00741642">
      <w:pPr>
        <w:outlineLvl w:val="0"/>
        <w:rPr>
          <w:rFonts w:ascii="Arial" w:hAnsi="Arial"/>
          <w:bCs/>
          <w:color w:val="000000"/>
          <w:szCs w:val="21"/>
        </w:rPr>
      </w:pPr>
      <w:r>
        <w:rPr>
          <w:rFonts w:ascii="Arial" w:hAnsi="Arial"/>
          <w:bCs/>
          <w:color w:val="000000"/>
          <w:szCs w:val="21"/>
        </w:rPr>
        <w:t xml:space="preserve">Can Social Interactions on Facebook Substitute </w:t>
      </w:r>
      <w:r w:rsidR="00B40DEA">
        <w:rPr>
          <w:rFonts w:ascii="Arial" w:hAnsi="Arial"/>
          <w:bCs/>
          <w:color w:val="000000"/>
          <w:szCs w:val="21"/>
        </w:rPr>
        <w:t xml:space="preserve">for In-Person Social Contact? An Examination of Risk for </w:t>
      </w:r>
      <w:r w:rsidR="0032244C">
        <w:rPr>
          <w:rFonts w:ascii="Arial" w:hAnsi="Arial"/>
          <w:bCs/>
          <w:color w:val="000000"/>
          <w:szCs w:val="21"/>
        </w:rPr>
        <w:t>Mental Health Problems</w:t>
      </w:r>
      <w:r w:rsidR="00B40DEA">
        <w:rPr>
          <w:rFonts w:ascii="Arial" w:hAnsi="Arial"/>
          <w:bCs/>
          <w:color w:val="000000"/>
          <w:szCs w:val="21"/>
        </w:rPr>
        <w:t xml:space="preserve"> in Military Veterans</w:t>
      </w:r>
    </w:p>
    <w:p w14:paraId="699C5500" w14:textId="77777777" w:rsidR="00741642" w:rsidRPr="00431F21" w:rsidRDefault="00741642" w:rsidP="00741642">
      <w:pPr>
        <w:outlineLvl w:val="0"/>
        <w:rPr>
          <w:rFonts w:ascii="Arial" w:hAnsi="Arial"/>
          <w:b/>
          <w:bCs/>
          <w:color w:val="000000"/>
          <w:szCs w:val="21"/>
        </w:rPr>
      </w:pPr>
    </w:p>
    <w:p w14:paraId="2D75D07F" w14:textId="77777777" w:rsidR="00E24E51" w:rsidRDefault="00741642" w:rsidP="00741642">
      <w:pPr>
        <w:outlineLvl w:val="0"/>
        <w:rPr>
          <w:rFonts w:ascii="Arial" w:hAnsi="Arial"/>
          <w:bCs/>
          <w:color w:val="000000"/>
          <w:szCs w:val="21"/>
        </w:rPr>
      </w:pPr>
      <w:r w:rsidRPr="00431F21">
        <w:rPr>
          <w:rFonts w:ascii="Arial" w:hAnsi="Arial"/>
          <w:b/>
          <w:bCs/>
          <w:color w:val="000000"/>
          <w:szCs w:val="21"/>
        </w:rPr>
        <w:t>Possible Journals</w:t>
      </w:r>
      <w:r w:rsidR="004F5958">
        <w:rPr>
          <w:rFonts w:ascii="Arial" w:hAnsi="Arial"/>
          <w:bCs/>
          <w:color w:val="000000"/>
          <w:szCs w:val="21"/>
        </w:rPr>
        <w:t xml:space="preserve">: </w:t>
      </w:r>
      <w:r w:rsidR="00E24E51">
        <w:rPr>
          <w:rFonts w:ascii="Arial" w:hAnsi="Arial"/>
          <w:bCs/>
          <w:color w:val="000000"/>
          <w:szCs w:val="21"/>
        </w:rPr>
        <w:t>JAMIA (Brief Communications, &lt;2,000 words</w:t>
      </w:r>
      <w:r w:rsidR="001727DE">
        <w:rPr>
          <w:rFonts w:ascii="Arial" w:hAnsi="Arial"/>
          <w:bCs/>
          <w:color w:val="000000"/>
          <w:szCs w:val="21"/>
        </w:rPr>
        <w:t xml:space="preserve"> in body, 150 word abstract</w:t>
      </w:r>
      <w:r w:rsidR="00E24E51">
        <w:rPr>
          <w:rFonts w:ascii="Arial" w:hAnsi="Arial"/>
          <w:bCs/>
          <w:color w:val="000000"/>
          <w:szCs w:val="21"/>
        </w:rPr>
        <w:t xml:space="preserve">), JMIR, </w:t>
      </w:r>
      <w:r w:rsidR="00581B5F">
        <w:rPr>
          <w:rFonts w:ascii="Arial" w:hAnsi="Arial"/>
          <w:bCs/>
          <w:color w:val="000000"/>
          <w:szCs w:val="21"/>
        </w:rPr>
        <w:t xml:space="preserve">PLOS Medicine; </w:t>
      </w:r>
      <w:r w:rsidR="004F5958">
        <w:rPr>
          <w:rFonts w:ascii="Arial" w:hAnsi="Arial"/>
          <w:bCs/>
          <w:color w:val="000000"/>
          <w:szCs w:val="21"/>
        </w:rPr>
        <w:t>Psychiatric Services</w:t>
      </w:r>
    </w:p>
    <w:p w14:paraId="1BCC5668" w14:textId="77777777" w:rsidR="00741642" w:rsidRPr="00431F21" w:rsidRDefault="00741642" w:rsidP="00741642">
      <w:pPr>
        <w:outlineLvl w:val="0"/>
        <w:rPr>
          <w:rFonts w:ascii="Arial" w:hAnsi="Arial"/>
          <w:bCs/>
          <w:color w:val="000000"/>
          <w:szCs w:val="21"/>
        </w:rPr>
      </w:pPr>
    </w:p>
    <w:p w14:paraId="091B8516" w14:textId="77777777" w:rsidR="00D81B6A" w:rsidRPr="00D81B6A" w:rsidRDefault="00D81B6A" w:rsidP="00741642">
      <w:pPr>
        <w:outlineLvl w:val="0"/>
        <w:rPr>
          <w:rFonts w:ascii="Arial" w:hAnsi="Arial"/>
          <w:b/>
          <w:bCs/>
          <w:color w:val="000000"/>
          <w:szCs w:val="21"/>
        </w:rPr>
      </w:pPr>
      <w:r w:rsidRPr="00D81B6A">
        <w:rPr>
          <w:rFonts w:ascii="Arial" w:hAnsi="Arial"/>
          <w:b/>
          <w:bCs/>
          <w:color w:val="000000"/>
          <w:szCs w:val="21"/>
        </w:rPr>
        <w:t>Authors:</w:t>
      </w:r>
    </w:p>
    <w:p w14:paraId="7FCD6465" w14:textId="77777777" w:rsidR="00D81B6A" w:rsidRPr="00AD5383" w:rsidRDefault="00D81B6A" w:rsidP="00D81B6A">
      <w:pPr>
        <w:outlineLvl w:val="0"/>
        <w:rPr>
          <w:rFonts w:ascii="Arial" w:hAnsi="Arial"/>
          <w:bCs/>
          <w:color w:val="000000"/>
          <w:szCs w:val="21"/>
        </w:rPr>
      </w:pPr>
      <w:r w:rsidRPr="00AD5383">
        <w:rPr>
          <w:rFonts w:ascii="Arial" w:hAnsi="Arial"/>
          <w:bCs/>
          <w:color w:val="000000"/>
          <w:szCs w:val="21"/>
        </w:rPr>
        <w:t>Alan R. Teo, M.D., M.S.</w:t>
      </w:r>
    </w:p>
    <w:p w14:paraId="05917ADE" w14:textId="77777777" w:rsidR="00D81B6A" w:rsidRPr="00AD5383" w:rsidRDefault="00D81B6A" w:rsidP="00D81B6A">
      <w:pPr>
        <w:outlineLvl w:val="0"/>
        <w:rPr>
          <w:rFonts w:ascii="Arial" w:hAnsi="Arial"/>
          <w:bCs/>
          <w:color w:val="000000"/>
          <w:szCs w:val="21"/>
        </w:rPr>
      </w:pPr>
      <w:r>
        <w:rPr>
          <w:rFonts w:ascii="Arial" w:hAnsi="Arial"/>
          <w:bCs/>
          <w:color w:val="000000"/>
          <w:szCs w:val="21"/>
        </w:rPr>
        <w:t>Benjamin Chan, M.S.</w:t>
      </w:r>
    </w:p>
    <w:p w14:paraId="39235A02" w14:textId="77777777" w:rsidR="00D81B6A" w:rsidRDefault="00D81B6A" w:rsidP="00741642">
      <w:pPr>
        <w:outlineLvl w:val="0"/>
        <w:rPr>
          <w:rFonts w:ascii="Arial" w:hAnsi="Arial"/>
          <w:bCs/>
          <w:color w:val="000000"/>
          <w:szCs w:val="21"/>
        </w:rPr>
      </w:pPr>
      <w:r>
        <w:rPr>
          <w:rFonts w:ascii="Arial" w:hAnsi="Arial"/>
          <w:bCs/>
          <w:color w:val="000000"/>
          <w:szCs w:val="21"/>
        </w:rPr>
        <w:t>Christina Nicolaidis, M.D., M.P.H.</w:t>
      </w:r>
    </w:p>
    <w:p w14:paraId="1C40E3E2" w14:textId="77777777" w:rsidR="00741642" w:rsidRPr="00431F21" w:rsidRDefault="00741642" w:rsidP="00741642">
      <w:pPr>
        <w:outlineLvl w:val="0"/>
        <w:rPr>
          <w:rFonts w:ascii="Arial" w:hAnsi="Arial"/>
          <w:bCs/>
          <w:color w:val="000000"/>
          <w:szCs w:val="21"/>
        </w:rPr>
      </w:pPr>
    </w:p>
    <w:p w14:paraId="007310D3" w14:textId="77777777" w:rsidR="00741642" w:rsidRPr="00431F21" w:rsidRDefault="00741642" w:rsidP="00741642">
      <w:pPr>
        <w:outlineLvl w:val="0"/>
        <w:rPr>
          <w:rFonts w:ascii="Arial" w:hAnsi="Arial"/>
          <w:b/>
          <w:bCs/>
          <w:color w:val="000000"/>
          <w:szCs w:val="21"/>
        </w:rPr>
      </w:pPr>
      <w:r w:rsidRPr="00431F21">
        <w:rPr>
          <w:rFonts w:ascii="Arial" w:hAnsi="Arial"/>
          <w:b/>
          <w:bCs/>
          <w:color w:val="000000"/>
          <w:szCs w:val="21"/>
        </w:rPr>
        <w:t xml:space="preserve">Word count: </w:t>
      </w:r>
      <w:r w:rsidR="00FB47F8">
        <w:rPr>
          <w:rFonts w:ascii="Arial" w:hAnsi="Arial"/>
          <w:bCs/>
          <w:color w:val="000000"/>
          <w:szCs w:val="21"/>
        </w:rPr>
        <w:t>146</w:t>
      </w:r>
      <w:r w:rsidRPr="00431F21">
        <w:rPr>
          <w:rFonts w:ascii="Arial" w:hAnsi="Arial"/>
          <w:bCs/>
          <w:color w:val="000000"/>
          <w:szCs w:val="21"/>
        </w:rPr>
        <w:t xml:space="preserve"> (abstract); </w:t>
      </w:r>
      <w:r w:rsidR="00841F04">
        <w:rPr>
          <w:rFonts w:ascii="Arial" w:hAnsi="Arial"/>
          <w:bCs/>
          <w:color w:val="000000"/>
          <w:szCs w:val="21"/>
        </w:rPr>
        <w:t>1,782</w:t>
      </w:r>
      <w:r w:rsidRPr="00431F21">
        <w:rPr>
          <w:rFonts w:ascii="Arial" w:hAnsi="Arial"/>
          <w:bCs/>
          <w:color w:val="000000"/>
          <w:szCs w:val="21"/>
        </w:rPr>
        <w:t xml:space="preserve"> (body)</w:t>
      </w:r>
    </w:p>
    <w:p w14:paraId="59591936" w14:textId="77777777" w:rsidR="007948DE" w:rsidRPr="00431F21" w:rsidRDefault="007948DE" w:rsidP="007948DE">
      <w:pPr>
        <w:rPr>
          <w:rFonts w:ascii="Arial" w:eastAsia="Times New Roman" w:hAnsi="Arial" w:cs="Times New Roman"/>
          <w:color w:val="000000"/>
        </w:rPr>
      </w:pPr>
    </w:p>
    <w:p w14:paraId="4A290D0D" w14:textId="77777777" w:rsidR="00813953" w:rsidRPr="00BD32AE" w:rsidRDefault="00813953" w:rsidP="00813953">
      <w:pPr>
        <w:outlineLvl w:val="0"/>
        <w:rPr>
          <w:rFonts w:ascii="Arial" w:hAnsi="Arial"/>
          <w:color w:val="000000"/>
          <w:szCs w:val="21"/>
          <w:u w:val="single"/>
        </w:rPr>
      </w:pPr>
      <w:r>
        <w:rPr>
          <w:rFonts w:ascii="Arial" w:hAnsi="Arial"/>
          <w:b/>
          <w:bCs/>
          <w:color w:val="000000"/>
          <w:szCs w:val="21"/>
        </w:rPr>
        <w:t xml:space="preserve">Acknowledgements: </w:t>
      </w:r>
      <w:r w:rsidRPr="00BD32AE">
        <w:rPr>
          <w:rFonts w:ascii="Arial" w:hAnsi="Arial"/>
          <w:bCs/>
          <w:color w:val="000000"/>
          <w:szCs w:val="21"/>
        </w:rPr>
        <w:t>The authors express appreciation to</w:t>
      </w:r>
      <w:r>
        <w:rPr>
          <w:rFonts w:ascii="Arial" w:hAnsi="Arial"/>
          <w:bCs/>
          <w:color w:val="000000"/>
          <w:szCs w:val="21"/>
        </w:rPr>
        <w:t xml:space="preserve"> Samuel Liebow</w:t>
      </w:r>
      <w:r w:rsidRPr="00BD32AE">
        <w:rPr>
          <w:rFonts w:ascii="Arial" w:hAnsi="Arial"/>
          <w:bCs/>
          <w:color w:val="000000"/>
          <w:szCs w:val="21"/>
        </w:rPr>
        <w:t xml:space="preserve"> for assistance with </w:t>
      </w:r>
      <w:r>
        <w:rPr>
          <w:rFonts w:ascii="Arial" w:hAnsi="Arial"/>
          <w:bCs/>
          <w:color w:val="000000"/>
          <w:szCs w:val="21"/>
        </w:rPr>
        <w:t>data preparation</w:t>
      </w:r>
      <w:r w:rsidRPr="00BD32AE">
        <w:rPr>
          <w:rFonts w:ascii="Arial" w:hAnsi="Arial"/>
          <w:bCs/>
          <w:color w:val="000000"/>
          <w:szCs w:val="21"/>
        </w:rPr>
        <w:t>. [</w:t>
      </w:r>
      <w:r w:rsidRPr="00BD32AE">
        <w:rPr>
          <w:rFonts w:ascii="Arial" w:hAnsi="Arial"/>
          <w:bCs/>
          <w:color w:val="000000"/>
          <w:szCs w:val="21"/>
          <w:highlight w:val="yellow"/>
        </w:rPr>
        <w:t>USUAL VA DISCLAIMER</w:t>
      </w:r>
      <w:r w:rsidRPr="00BD32AE">
        <w:rPr>
          <w:rFonts w:ascii="Arial" w:hAnsi="Arial"/>
          <w:bCs/>
          <w:color w:val="000000"/>
          <w:szCs w:val="21"/>
        </w:rPr>
        <w:t>]</w:t>
      </w:r>
    </w:p>
    <w:p w14:paraId="23E68843" w14:textId="77777777" w:rsidR="007948DE" w:rsidRPr="00431F21" w:rsidRDefault="007948DE" w:rsidP="007948DE">
      <w:pPr>
        <w:rPr>
          <w:rFonts w:ascii="Arial" w:eastAsia="Times New Roman" w:hAnsi="Arial" w:cs="Times New Roman"/>
          <w:color w:val="000000"/>
        </w:rPr>
      </w:pPr>
    </w:p>
    <w:p w14:paraId="5E063254" w14:textId="77777777" w:rsidR="00215DE4" w:rsidRPr="00431F21" w:rsidRDefault="00215DE4" w:rsidP="007948DE">
      <w:pPr>
        <w:rPr>
          <w:rFonts w:ascii="Arial" w:eastAsia="Times New Roman" w:hAnsi="Arial" w:cs="Times New Roman"/>
          <w:color w:val="000000"/>
        </w:rPr>
      </w:pPr>
    </w:p>
    <w:p w14:paraId="2EC59F00" w14:textId="77777777" w:rsidR="00C62B68" w:rsidRDefault="00C62B68">
      <w:pPr>
        <w:rPr>
          <w:rFonts w:ascii="Arial" w:hAnsi="Arial"/>
          <w:b/>
          <w:bCs/>
          <w:color w:val="000000"/>
          <w:szCs w:val="21"/>
        </w:rPr>
      </w:pPr>
      <w:r>
        <w:rPr>
          <w:rFonts w:ascii="Arial" w:hAnsi="Arial"/>
          <w:b/>
          <w:bCs/>
          <w:color w:val="000000"/>
          <w:szCs w:val="21"/>
        </w:rPr>
        <w:br w:type="page"/>
      </w:r>
    </w:p>
    <w:p w14:paraId="6E719EB6" w14:textId="77777777" w:rsidR="00C62B68" w:rsidRPr="00431F21" w:rsidRDefault="00C62B68" w:rsidP="00C62B68">
      <w:pPr>
        <w:outlineLvl w:val="0"/>
        <w:rPr>
          <w:rFonts w:ascii="Arial" w:hAnsi="Arial"/>
          <w:b/>
          <w:bCs/>
          <w:color w:val="000000"/>
          <w:szCs w:val="21"/>
        </w:rPr>
      </w:pPr>
      <w:r w:rsidRPr="00431F21">
        <w:rPr>
          <w:rFonts w:ascii="Arial" w:hAnsi="Arial"/>
          <w:b/>
          <w:bCs/>
          <w:color w:val="000000"/>
          <w:szCs w:val="21"/>
        </w:rPr>
        <w:lastRenderedPageBreak/>
        <w:t xml:space="preserve">Abstract: </w:t>
      </w:r>
    </w:p>
    <w:p w14:paraId="17E2928C" w14:textId="77777777" w:rsidR="00C62B68" w:rsidRPr="00FB47F8" w:rsidRDefault="00C62B68" w:rsidP="00C62B68">
      <w:pPr>
        <w:outlineLvl w:val="0"/>
        <w:rPr>
          <w:rFonts w:ascii="Arial" w:hAnsi="Arial"/>
          <w:bCs/>
          <w:color w:val="000000"/>
          <w:szCs w:val="21"/>
        </w:rPr>
      </w:pPr>
      <w:r>
        <w:rPr>
          <w:rFonts w:ascii="Arial" w:hAnsi="Arial"/>
          <w:bCs/>
          <w:color w:val="000000"/>
          <w:szCs w:val="21"/>
        </w:rPr>
        <w:t xml:space="preserve">Social isolation is closely associated with negative mental health outcomes, but the influence of social </w:t>
      </w:r>
      <w:r w:rsidR="0054792C">
        <w:rPr>
          <w:rFonts w:ascii="Arial" w:hAnsi="Arial"/>
          <w:bCs/>
          <w:color w:val="000000"/>
          <w:szCs w:val="21"/>
        </w:rPr>
        <w:t>interaction</w:t>
      </w:r>
      <w:r>
        <w:rPr>
          <w:rFonts w:ascii="Arial" w:hAnsi="Arial"/>
          <w:bCs/>
          <w:color w:val="000000"/>
          <w:szCs w:val="21"/>
        </w:rPr>
        <w:t xml:space="preserve"> online (social media) vs. offline (in-person) is unclear. </w:t>
      </w:r>
      <w:r w:rsidR="00CE263C">
        <w:rPr>
          <w:rFonts w:ascii="Arial" w:hAnsi="Arial"/>
          <w:bCs/>
          <w:color w:val="000000"/>
          <w:szCs w:val="21"/>
        </w:rPr>
        <w:t xml:space="preserve">We analyzed results from an </w:t>
      </w:r>
      <w:r w:rsidR="00CE263C">
        <w:rPr>
          <w:rFonts w:ascii="Arial" w:hAnsi="Arial" w:cs="Arial"/>
          <w:color w:val="000000"/>
        </w:rPr>
        <w:t>anonymous online survey (n=587)</w:t>
      </w:r>
      <w:r w:rsidR="00CE263C">
        <w:rPr>
          <w:rFonts w:ascii="Arial" w:hAnsi="Arial"/>
          <w:bCs/>
          <w:color w:val="000000"/>
          <w:szCs w:val="21"/>
        </w:rPr>
        <w:t xml:space="preserve"> completed by </w:t>
      </w:r>
      <w:r w:rsidR="00CE263C">
        <w:rPr>
          <w:rFonts w:ascii="Arial" w:hAnsi="Arial" w:cs="Arial"/>
          <w:color w:val="000000"/>
        </w:rPr>
        <w:t>m</w:t>
      </w:r>
      <w:r w:rsidRPr="00431F21">
        <w:rPr>
          <w:rFonts w:ascii="Arial" w:hAnsi="Arial" w:cs="Arial"/>
          <w:color w:val="000000"/>
        </w:rPr>
        <w:t xml:space="preserve">ilitary veterans </w:t>
      </w:r>
      <w:r>
        <w:rPr>
          <w:rFonts w:ascii="Arial" w:hAnsi="Arial" w:cs="Arial"/>
          <w:color w:val="000000"/>
        </w:rPr>
        <w:t xml:space="preserve">who served after </w:t>
      </w:r>
      <w:r w:rsidRPr="00431F21">
        <w:rPr>
          <w:rFonts w:ascii="Arial" w:hAnsi="Arial" w:cs="Arial"/>
          <w:color w:val="000000"/>
        </w:rPr>
        <w:t>September 2001</w:t>
      </w:r>
      <w:r>
        <w:rPr>
          <w:rFonts w:ascii="Arial" w:hAnsi="Arial" w:cs="Arial"/>
          <w:color w:val="000000"/>
        </w:rPr>
        <w:t xml:space="preserve">. Predictor variables were frequency of social contact occurring in-person and </w:t>
      </w:r>
      <w:r w:rsidRPr="00431F21">
        <w:rPr>
          <w:rFonts w:ascii="Arial" w:hAnsi="Arial" w:cs="Arial"/>
          <w:color w:val="000000"/>
        </w:rPr>
        <w:t>o</w:t>
      </w:r>
      <w:r>
        <w:rPr>
          <w:rFonts w:ascii="Arial" w:hAnsi="Arial" w:cs="Arial"/>
          <w:color w:val="000000"/>
        </w:rPr>
        <w:t xml:space="preserve">n Facebook. Outcome variables were </w:t>
      </w:r>
      <w:r w:rsidRPr="00431F21">
        <w:rPr>
          <w:rFonts w:ascii="Arial" w:hAnsi="Arial" w:cs="Arial"/>
          <w:color w:val="000000"/>
        </w:rPr>
        <w:t xml:space="preserve">reliable and valid </w:t>
      </w:r>
      <w:r>
        <w:rPr>
          <w:rFonts w:ascii="Arial" w:hAnsi="Arial" w:cs="Arial"/>
          <w:color w:val="000000"/>
        </w:rPr>
        <w:t>screening tools for major depression, PTSD</w:t>
      </w:r>
      <w:r w:rsidR="00FB47F8">
        <w:rPr>
          <w:rFonts w:ascii="Arial" w:hAnsi="Arial" w:cs="Arial"/>
          <w:color w:val="000000"/>
        </w:rPr>
        <w:t>, alcohol use disorder</w:t>
      </w:r>
      <w:r>
        <w:rPr>
          <w:rFonts w:ascii="Arial" w:hAnsi="Arial" w:cs="Arial"/>
          <w:color w:val="000000"/>
        </w:rPr>
        <w:t xml:space="preserve">, and suicidality. </w:t>
      </w:r>
      <w:r w:rsidR="00CE263C">
        <w:rPr>
          <w:rFonts w:ascii="Arial" w:hAnsi="Arial"/>
          <w:bCs/>
          <w:color w:val="000000"/>
          <w:szCs w:val="21"/>
        </w:rPr>
        <w:t xml:space="preserve">We found </w:t>
      </w:r>
      <w:r w:rsidR="00FB47F8">
        <w:rPr>
          <w:rFonts w:ascii="Arial" w:hAnsi="Arial"/>
          <w:bCs/>
          <w:color w:val="000000"/>
          <w:szCs w:val="21"/>
        </w:rPr>
        <w:t xml:space="preserve">that individuals with frequent </w:t>
      </w:r>
      <w:r>
        <w:rPr>
          <w:rFonts w:ascii="Arial" w:hAnsi="Arial"/>
          <w:bCs/>
          <w:color w:val="000000"/>
          <w:szCs w:val="21"/>
        </w:rPr>
        <w:t xml:space="preserve">social interaction on Facebook </w:t>
      </w:r>
      <w:r w:rsidR="00FB47F8">
        <w:rPr>
          <w:rFonts w:ascii="Arial" w:hAnsi="Arial"/>
          <w:bCs/>
          <w:color w:val="000000"/>
          <w:szCs w:val="21"/>
        </w:rPr>
        <w:t xml:space="preserve">did not substitute social media for </w:t>
      </w:r>
      <w:r w:rsidR="0054792C">
        <w:rPr>
          <w:rFonts w:ascii="Arial" w:hAnsi="Arial"/>
          <w:bCs/>
          <w:color w:val="000000"/>
          <w:szCs w:val="21"/>
        </w:rPr>
        <w:t xml:space="preserve">in-person </w:t>
      </w:r>
      <w:r w:rsidR="0054792C" w:rsidRPr="00CE263C">
        <w:rPr>
          <w:rFonts w:ascii="Arial" w:hAnsi="Arial"/>
          <w:bCs/>
          <w:color w:val="000000"/>
          <w:szCs w:val="21"/>
        </w:rPr>
        <w:t xml:space="preserve">social contact. </w:t>
      </w:r>
      <w:r w:rsidR="00EF517D" w:rsidRPr="00CE263C">
        <w:rPr>
          <w:rFonts w:ascii="Arial" w:hAnsi="Arial"/>
          <w:bCs/>
          <w:color w:val="000000"/>
          <w:szCs w:val="21"/>
        </w:rPr>
        <w:t xml:space="preserve">While </w:t>
      </w:r>
      <w:r w:rsidR="00FB47F8">
        <w:rPr>
          <w:rFonts w:ascii="Arial" w:hAnsi="Arial"/>
          <w:bCs/>
          <w:color w:val="000000"/>
          <w:szCs w:val="21"/>
        </w:rPr>
        <w:t xml:space="preserve">frequency of </w:t>
      </w:r>
      <w:r w:rsidR="00EF517D" w:rsidRPr="00CE263C">
        <w:rPr>
          <w:rFonts w:ascii="Arial" w:hAnsi="Arial"/>
          <w:bCs/>
          <w:color w:val="000000"/>
          <w:szCs w:val="21"/>
        </w:rPr>
        <w:t>i</w:t>
      </w:r>
      <w:r w:rsidR="0054792C" w:rsidRPr="00CE263C">
        <w:rPr>
          <w:rFonts w:ascii="Arial" w:hAnsi="Arial"/>
          <w:bCs/>
          <w:color w:val="000000"/>
          <w:szCs w:val="21"/>
        </w:rPr>
        <w:t>n-person social contact was associated with decre</w:t>
      </w:r>
      <w:r w:rsidR="00CE263C" w:rsidRPr="00CE263C">
        <w:rPr>
          <w:rFonts w:ascii="Arial" w:hAnsi="Arial"/>
          <w:bCs/>
          <w:color w:val="000000"/>
          <w:szCs w:val="21"/>
        </w:rPr>
        <w:t xml:space="preserve">ased risk of major depression </w:t>
      </w:r>
      <w:r w:rsidR="00F421EE" w:rsidRPr="00CE263C">
        <w:rPr>
          <w:rFonts w:ascii="Arial" w:hAnsi="Arial"/>
          <w:bCs/>
          <w:color w:val="000000"/>
          <w:szCs w:val="21"/>
        </w:rPr>
        <w:t>and</w:t>
      </w:r>
      <w:r w:rsidR="0054792C" w:rsidRPr="00CE263C">
        <w:rPr>
          <w:rFonts w:ascii="Arial" w:hAnsi="Arial"/>
          <w:bCs/>
          <w:color w:val="000000"/>
          <w:szCs w:val="21"/>
        </w:rPr>
        <w:t xml:space="preserve"> PTS</w:t>
      </w:r>
      <w:r w:rsidR="00CE263C" w:rsidRPr="00CE263C">
        <w:rPr>
          <w:rFonts w:ascii="Arial" w:hAnsi="Arial"/>
          <w:bCs/>
          <w:color w:val="000000"/>
          <w:szCs w:val="21"/>
        </w:rPr>
        <w:t>D</w:t>
      </w:r>
      <w:r w:rsidR="0054792C" w:rsidRPr="00CE263C">
        <w:rPr>
          <w:rFonts w:ascii="Arial" w:hAnsi="Arial"/>
          <w:bCs/>
          <w:color w:val="000000"/>
          <w:szCs w:val="21"/>
        </w:rPr>
        <w:t>, there were no associations between social interaction on Facebook and mental</w:t>
      </w:r>
      <w:r w:rsidR="0054792C">
        <w:rPr>
          <w:rFonts w:ascii="Arial" w:hAnsi="Arial"/>
          <w:bCs/>
          <w:color w:val="000000"/>
          <w:szCs w:val="21"/>
        </w:rPr>
        <w:t xml:space="preserve"> health outcomes.</w:t>
      </w:r>
      <w:r w:rsidR="00FB47F8">
        <w:rPr>
          <w:rFonts w:ascii="Arial" w:hAnsi="Arial"/>
          <w:bCs/>
          <w:color w:val="000000"/>
          <w:szCs w:val="21"/>
        </w:rPr>
        <w:t xml:space="preserve"> This suggests that</w:t>
      </w:r>
      <w:r>
        <w:rPr>
          <w:rFonts w:ascii="Arial" w:eastAsia="Times New Roman" w:hAnsi="Arial" w:cs="Times New Roman"/>
          <w:i/>
          <w:color w:val="000000"/>
        </w:rPr>
        <w:t xml:space="preserve"> </w:t>
      </w:r>
      <w:r>
        <w:rPr>
          <w:rFonts w:ascii="Arial" w:eastAsia="Times New Roman" w:hAnsi="Arial" w:cs="Times New Roman"/>
          <w:color w:val="000000"/>
        </w:rPr>
        <w:t xml:space="preserve">lack of </w:t>
      </w:r>
      <w:r w:rsidRPr="009D55F8">
        <w:rPr>
          <w:rFonts w:ascii="Arial" w:eastAsia="Times New Roman" w:hAnsi="Arial" w:cs="Times New Roman"/>
          <w:color w:val="000000"/>
        </w:rPr>
        <w:t>in-person social contact</w:t>
      </w:r>
      <w:r>
        <w:rPr>
          <w:rFonts w:ascii="Arial" w:eastAsia="Times New Roman" w:hAnsi="Arial" w:cs="Times New Roman"/>
          <w:color w:val="000000"/>
        </w:rPr>
        <w:t xml:space="preserve"> may indicate</w:t>
      </w:r>
      <w:r w:rsidRPr="009D55F8">
        <w:rPr>
          <w:rFonts w:ascii="Arial" w:eastAsia="Times New Roman" w:hAnsi="Arial" w:cs="Times New Roman"/>
          <w:color w:val="000000"/>
        </w:rPr>
        <w:t xml:space="preserve"> </w:t>
      </w:r>
      <w:r>
        <w:rPr>
          <w:rFonts w:ascii="Arial" w:eastAsia="Times New Roman" w:hAnsi="Arial" w:cs="Times New Roman"/>
          <w:color w:val="000000"/>
        </w:rPr>
        <w:t>increased risk</w:t>
      </w:r>
      <w:r w:rsidRPr="009D55F8">
        <w:rPr>
          <w:rFonts w:ascii="Arial" w:eastAsia="Times New Roman" w:hAnsi="Arial" w:cs="Times New Roman"/>
          <w:color w:val="000000"/>
        </w:rPr>
        <w:t xml:space="preserve"> for psychiatric disorders</w:t>
      </w:r>
      <w:r>
        <w:rPr>
          <w:rFonts w:ascii="Arial" w:eastAsia="Times New Roman" w:hAnsi="Arial" w:cs="Times New Roman"/>
          <w:color w:val="000000"/>
        </w:rPr>
        <w:t xml:space="preserve">, </w:t>
      </w:r>
      <w:commentRangeStart w:id="0"/>
      <w:commentRangeStart w:id="1"/>
      <w:r>
        <w:rPr>
          <w:rFonts w:ascii="Arial" w:eastAsia="Times New Roman" w:hAnsi="Arial" w:cs="Times New Roman"/>
          <w:color w:val="000000"/>
        </w:rPr>
        <w:t>a risk that may not attenuated by socializing with friends on Facebook</w:t>
      </w:r>
      <w:commentRangeEnd w:id="0"/>
      <w:r w:rsidR="00C83AF5">
        <w:rPr>
          <w:rStyle w:val="CommentReference"/>
          <w:vanish/>
        </w:rPr>
        <w:commentReference w:id="0"/>
      </w:r>
      <w:commentRangeEnd w:id="1"/>
      <w:r w:rsidR="00733DC4">
        <w:rPr>
          <w:rStyle w:val="CommentReference"/>
        </w:rPr>
        <w:commentReference w:id="1"/>
      </w:r>
      <w:r>
        <w:rPr>
          <w:rFonts w:ascii="Arial" w:eastAsia="Times New Roman" w:hAnsi="Arial" w:cs="Times New Roman"/>
          <w:color w:val="000000"/>
        </w:rPr>
        <w:t>.</w:t>
      </w:r>
    </w:p>
    <w:p w14:paraId="6A1CC406" w14:textId="77777777" w:rsidR="00215DE4" w:rsidRPr="00431F21" w:rsidRDefault="00215DE4" w:rsidP="007948DE">
      <w:pPr>
        <w:rPr>
          <w:rFonts w:ascii="Arial" w:eastAsia="Times New Roman" w:hAnsi="Arial" w:cs="Times New Roman"/>
          <w:color w:val="000000"/>
        </w:rPr>
      </w:pPr>
    </w:p>
    <w:p w14:paraId="6C98F8BD" w14:textId="77777777" w:rsidR="00C414F0" w:rsidRPr="00431F21" w:rsidRDefault="00741642" w:rsidP="00C414F0">
      <w:pPr>
        <w:outlineLvl w:val="0"/>
        <w:rPr>
          <w:rFonts w:ascii="Arial" w:hAnsi="Arial"/>
          <w:b/>
          <w:color w:val="000000"/>
          <w:szCs w:val="21"/>
        </w:rPr>
      </w:pPr>
      <w:r w:rsidRPr="00431F21">
        <w:rPr>
          <w:rFonts w:ascii="Arial" w:hAnsi="Arial"/>
          <w:b/>
          <w:color w:val="000000"/>
          <w:szCs w:val="21"/>
          <w:u w:val="single"/>
        </w:rPr>
        <w:br w:type="page"/>
      </w:r>
      <w:r w:rsidR="00215DE4" w:rsidRPr="00431F21">
        <w:rPr>
          <w:rFonts w:ascii="Arial" w:hAnsi="Arial"/>
          <w:b/>
          <w:color w:val="000000"/>
          <w:szCs w:val="21"/>
          <w:u w:val="single"/>
        </w:rPr>
        <w:lastRenderedPageBreak/>
        <w:t>Introduction</w:t>
      </w:r>
      <w:r w:rsidR="00215DE4" w:rsidRPr="00431F21">
        <w:rPr>
          <w:rFonts w:ascii="Arial" w:hAnsi="Arial"/>
          <w:b/>
          <w:color w:val="000000"/>
          <w:szCs w:val="21"/>
        </w:rPr>
        <w:t xml:space="preserve"> </w:t>
      </w:r>
    </w:p>
    <w:p w14:paraId="438B4D57" w14:textId="77777777" w:rsidR="00D40876" w:rsidRPr="00431F21" w:rsidRDefault="00DE4F0A" w:rsidP="00C414F0">
      <w:pPr>
        <w:rPr>
          <w:rFonts w:ascii="Arial" w:hAnsi="Arial"/>
          <w:color w:val="000000"/>
          <w:szCs w:val="21"/>
        </w:rPr>
      </w:pPr>
      <w:r>
        <w:rPr>
          <w:rFonts w:ascii="Arial" w:hAnsi="Arial"/>
          <w:color w:val="000000"/>
          <w:szCs w:val="21"/>
        </w:rPr>
        <w:t>D</w:t>
      </w:r>
      <w:r w:rsidR="00D96C99">
        <w:rPr>
          <w:rFonts w:ascii="Arial" w:hAnsi="Arial"/>
          <w:color w:val="000000"/>
          <w:szCs w:val="21"/>
        </w:rPr>
        <w:t>ecades of</w:t>
      </w:r>
      <w:r w:rsidR="00C414F0" w:rsidRPr="00431F21">
        <w:rPr>
          <w:rFonts w:ascii="Arial" w:hAnsi="Arial"/>
          <w:color w:val="000000"/>
          <w:szCs w:val="21"/>
        </w:rPr>
        <w:t xml:space="preserve"> literature has established the benefits of social </w:t>
      </w:r>
      <w:r w:rsidR="00F951F8" w:rsidRPr="00431F21">
        <w:rPr>
          <w:rFonts w:ascii="Arial" w:hAnsi="Arial"/>
          <w:color w:val="000000"/>
          <w:szCs w:val="21"/>
        </w:rPr>
        <w:t>relationships</w:t>
      </w:r>
      <w:r w:rsidR="00C414F0" w:rsidRPr="00431F21">
        <w:rPr>
          <w:rFonts w:ascii="Arial" w:hAnsi="Arial"/>
          <w:color w:val="000000"/>
          <w:szCs w:val="21"/>
        </w:rPr>
        <w:t xml:space="preserve"> for </w:t>
      </w:r>
      <w:r>
        <w:rPr>
          <w:rFonts w:ascii="Arial" w:hAnsi="Arial"/>
          <w:color w:val="000000"/>
          <w:szCs w:val="21"/>
        </w:rPr>
        <w:t xml:space="preserve">multiple </w:t>
      </w:r>
      <w:r w:rsidR="00C414F0" w:rsidRPr="00431F21">
        <w:rPr>
          <w:rFonts w:ascii="Arial" w:hAnsi="Arial"/>
          <w:color w:val="000000"/>
          <w:szCs w:val="21"/>
        </w:rPr>
        <w:t>aspects of psychological well-being</w:t>
      </w:r>
      <w:r>
        <w:rPr>
          <w:rFonts w:ascii="Arial" w:hAnsi="Arial"/>
          <w:color w:val="000000"/>
          <w:szCs w:val="21"/>
        </w:rPr>
        <w:t xml:space="preserve"> and mental health</w:t>
      </w:r>
      <w:r w:rsidRPr="00431F21">
        <w:rPr>
          <w:rFonts w:ascii="Arial" w:hAnsi="Arial"/>
          <w:color w:val="000000"/>
          <w:szCs w:val="21"/>
        </w:rPr>
        <w:fldChar w:fldCharType="begin"/>
      </w:r>
      <w:r>
        <w:rPr>
          <w:rFonts w:ascii="Arial" w:hAnsi="Arial"/>
          <w:color w:val="000000"/>
          <w:szCs w:val="21"/>
        </w:rPr>
        <w:instrText xml:space="preserve"> ADDIN ZOTERO_ITEM {"citationID":"XO6rv1An","properties":{"formattedCitation":"{\\rtf \\super 1\\uc0\\u8211{}6\\nosupersub{}}","plainCitation":"1–6"},"citationItems":[{"id":7717,"uris":["http://zotero.org/groups/579511/items/QBAPS8VV"],"uri":["http://zotero.org/groups/579511/items/QBAPS8VV"]},{"id":7618,"uris":["http://zotero.org/groups/579511/items/GMJWTQPM"],"uri":["http://zotero.org/groups/579511/items/GMJWTQPM"]},{"id":10238,"uris":["http://zotero.org/groups/579511/items/D7SCQI85"],"uri":["http://zotero.org/groups/579511/items/D7SCQI85"]},{"id":8133,"uris":["http://zotero.org/groups/579511/items/RH3IUMRV"],"uri":["http://zotero.org/groups/579511/items/RH3IUMRV"]},{"id":8223,"uris":["http://zotero.org/groups/579511/items/IVMD2M9D"],"uri":["http://zotero.org/groups/579511/items/IVMD2M9D"]},{"id":10285,"uris":["http://zotero.org/groups/579511/items/U9ECIM5P"],"uri":["http://zotero.org/groups/579511/items/U9ECIM5P"]}]} </w:instrText>
      </w:r>
      <w:r w:rsidRPr="00431F21">
        <w:rPr>
          <w:rFonts w:ascii="Arial" w:hAnsi="Arial"/>
          <w:color w:val="000000"/>
          <w:szCs w:val="21"/>
        </w:rPr>
        <w:fldChar w:fldCharType="separate"/>
      </w:r>
      <w:r w:rsidRPr="00D96C99">
        <w:rPr>
          <w:rFonts w:ascii="Arial" w:eastAsia="Times New Roman" w:hAnsi="Arial" w:cs="Times New Roman"/>
          <w:vertAlign w:val="superscript"/>
        </w:rPr>
        <w:t>1–6</w:t>
      </w:r>
      <w:r w:rsidRPr="00431F21">
        <w:rPr>
          <w:rFonts w:ascii="Arial" w:hAnsi="Arial"/>
          <w:color w:val="000000"/>
          <w:szCs w:val="21"/>
        </w:rPr>
        <w:fldChar w:fldCharType="end"/>
      </w:r>
      <w:r w:rsidRPr="00431F21">
        <w:rPr>
          <w:rFonts w:ascii="Arial" w:hAnsi="Arial"/>
          <w:color w:val="000000"/>
          <w:szCs w:val="21"/>
        </w:rPr>
        <w:t>.</w:t>
      </w:r>
      <w:r>
        <w:rPr>
          <w:rFonts w:ascii="Arial" w:hAnsi="Arial"/>
          <w:color w:val="000000"/>
          <w:szCs w:val="21"/>
        </w:rPr>
        <w:t xml:space="preserve"> M</w:t>
      </w:r>
      <w:r w:rsidR="008766E2">
        <w:rPr>
          <w:rFonts w:ascii="Arial" w:hAnsi="Arial"/>
          <w:color w:val="000000"/>
          <w:szCs w:val="21"/>
        </w:rPr>
        <w:t>uch of this research</w:t>
      </w:r>
      <w:r w:rsidR="00C414F0" w:rsidRPr="00431F21">
        <w:rPr>
          <w:rFonts w:ascii="Arial" w:hAnsi="Arial"/>
          <w:color w:val="000000"/>
          <w:szCs w:val="21"/>
        </w:rPr>
        <w:t xml:space="preserve"> has </w:t>
      </w:r>
      <w:r>
        <w:rPr>
          <w:rFonts w:ascii="Arial" w:hAnsi="Arial"/>
          <w:color w:val="000000"/>
          <w:szCs w:val="21"/>
        </w:rPr>
        <w:t xml:space="preserve">implicitly </w:t>
      </w:r>
      <w:r w:rsidR="008766E2">
        <w:rPr>
          <w:rFonts w:ascii="Arial" w:hAnsi="Arial"/>
          <w:color w:val="000000"/>
          <w:szCs w:val="21"/>
        </w:rPr>
        <w:t>presumed social interactions occur face-to-face and off</w:t>
      </w:r>
      <w:r>
        <w:rPr>
          <w:rFonts w:ascii="Arial" w:hAnsi="Arial"/>
          <w:color w:val="000000"/>
          <w:szCs w:val="21"/>
        </w:rPr>
        <w:t xml:space="preserve">line, or not closely </w:t>
      </w:r>
      <w:r w:rsidR="008766E2">
        <w:rPr>
          <w:rFonts w:ascii="Arial" w:hAnsi="Arial"/>
          <w:color w:val="000000"/>
          <w:szCs w:val="21"/>
        </w:rPr>
        <w:t>examined</w:t>
      </w:r>
      <w:r w:rsidR="00DA63AA">
        <w:rPr>
          <w:rFonts w:ascii="Arial" w:hAnsi="Arial"/>
          <w:color w:val="000000"/>
          <w:szCs w:val="21"/>
        </w:rPr>
        <w:t xml:space="preserve"> the mode of social </w:t>
      </w:r>
      <w:r w:rsidR="00EC4C59">
        <w:rPr>
          <w:rFonts w:ascii="Arial" w:hAnsi="Arial"/>
          <w:color w:val="000000"/>
          <w:szCs w:val="21"/>
        </w:rPr>
        <w:t>interaction</w:t>
      </w:r>
      <w:r w:rsidR="008766E2">
        <w:rPr>
          <w:rFonts w:ascii="Arial" w:hAnsi="Arial"/>
          <w:color w:val="000000"/>
          <w:szCs w:val="21"/>
        </w:rPr>
        <w:t xml:space="preserve"> among social network member</w:t>
      </w:r>
      <w:r>
        <w:rPr>
          <w:rFonts w:ascii="Arial" w:hAnsi="Arial"/>
          <w:color w:val="000000"/>
          <w:szCs w:val="21"/>
        </w:rPr>
        <w:t xml:space="preserve">s. </w:t>
      </w:r>
      <w:r w:rsidR="00D96C99">
        <w:rPr>
          <w:rFonts w:ascii="Arial" w:hAnsi="Arial"/>
          <w:color w:val="000000"/>
          <w:szCs w:val="21"/>
        </w:rPr>
        <w:t>In today’s world</w:t>
      </w:r>
      <w:r w:rsidR="00F951F8" w:rsidRPr="00431F21">
        <w:rPr>
          <w:rFonts w:ascii="Arial" w:hAnsi="Arial"/>
          <w:color w:val="000000"/>
          <w:szCs w:val="21"/>
        </w:rPr>
        <w:t xml:space="preserve">, </w:t>
      </w:r>
      <w:r w:rsidR="008C16A0">
        <w:rPr>
          <w:rFonts w:ascii="Arial" w:hAnsi="Arial"/>
          <w:color w:val="000000"/>
          <w:szCs w:val="21"/>
        </w:rPr>
        <w:t xml:space="preserve">though, </w:t>
      </w:r>
      <w:r w:rsidR="00F951F8" w:rsidRPr="00431F21">
        <w:rPr>
          <w:rFonts w:ascii="Arial" w:hAnsi="Arial"/>
          <w:color w:val="000000"/>
          <w:szCs w:val="21"/>
        </w:rPr>
        <w:t>communication</w:t>
      </w:r>
      <w:r>
        <w:rPr>
          <w:rFonts w:ascii="Arial" w:hAnsi="Arial"/>
          <w:color w:val="000000"/>
          <w:szCs w:val="21"/>
        </w:rPr>
        <w:t xml:space="preserve"> with friends and family online—and particulary </w:t>
      </w:r>
      <w:r w:rsidR="00F951F8" w:rsidRPr="00431F21">
        <w:rPr>
          <w:rFonts w:ascii="Arial" w:hAnsi="Arial"/>
          <w:color w:val="000000"/>
          <w:szCs w:val="21"/>
        </w:rPr>
        <w:t>through social media</w:t>
      </w:r>
      <w:r>
        <w:rPr>
          <w:rFonts w:ascii="Arial" w:hAnsi="Arial"/>
          <w:color w:val="000000"/>
          <w:szCs w:val="21"/>
        </w:rPr>
        <w:t>—</w:t>
      </w:r>
      <w:r w:rsidR="00F951F8" w:rsidRPr="00431F21">
        <w:rPr>
          <w:rFonts w:ascii="Arial" w:hAnsi="Arial"/>
          <w:color w:val="000000"/>
          <w:szCs w:val="21"/>
        </w:rPr>
        <w:t>is part of daily life.</w:t>
      </w:r>
      <w:r w:rsidR="008C16A0">
        <w:rPr>
          <w:rFonts w:ascii="Arial" w:hAnsi="Arial"/>
          <w:color w:val="000000"/>
          <w:szCs w:val="21"/>
        </w:rPr>
        <w:t xml:space="preserve"> </w:t>
      </w:r>
      <w:r w:rsidR="00F5747C" w:rsidRPr="00431F21">
        <w:rPr>
          <w:rFonts w:ascii="Arial" w:hAnsi="Arial"/>
          <w:color w:val="000000"/>
          <w:szCs w:val="21"/>
        </w:rPr>
        <w:t>The average time a user spends on Facebook</w:t>
      </w:r>
      <w:r w:rsidR="00F951F8" w:rsidRPr="00431F21">
        <w:rPr>
          <w:rFonts w:ascii="Arial" w:hAnsi="Arial"/>
          <w:color w:val="000000"/>
          <w:szCs w:val="21"/>
        </w:rPr>
        <w:t xml:space="preserve"> </w:t>
      </w:r>
      <w:r w:rsidR="00F5747C" w:rsidRPr="00431F21">
        <w:rPr>
          <w:rFonts w:ascii="Arial" w:hAnsi="Arial"/>
          <w:color w:val="000000"/>
          <w:szCs w:val="21"/>
        </w:rPr>
        <w:t>is about 50 minutes a day, almost as much time as people spend eating and drinking</w:t>
      </w:r>
      <w:r w:rsidR="000E76EF">
        <w:rPr>
          <w:rFonts w:ascii="Arial" w:hAnsi="Arial"/>
          <w:color w:val="000000"/>
          <w:szCs w:val="21"/>
        </w:rPr>
        <w:fldChar w:fldCharType="begin"/>
      </w:r>
      <w:r w:rsidR="00D96C99">
        <w:rPr>
          <w:rFonts w:ascii="Arial" w:hAnsi="Arial"/>
          <w:color w:val="000000"/>
          <w:szCs w:val="21"/>
        </w:rPr>
        <w:instrText xml:space="preserve"> ADDIN ZOTERO_ITEM {"citationID":"aj8t67ugae","properties":{"formattedCitation":"{\\rtf \\super 7\\nosupersub{}}","plainCitation":"7"},"citationItems":[{"id":10570,"uris":["http://zotero.org/groups/579511/items/JCHDZ9GI"],"uri":["http://zotero.org/groups/579511/items/JCHDZ9GI"]}]} </w:instrText>
      </w:r>
      <w:r w:rsidR="000E76EF">
        <w:rPr>
          <w:rFonts w:ascii="Arial" w:hAnsi="Arial"/>
          <w:color w:val="000000"/>
          <w:szCs w:val="21"/>
        </w:rPr>
        <w:fldChar w:fldCharType="separate"/>
      </w:r>
      <w:r w:rsidR="00D96C99" w:rsidRPr="00D96C99">
        <w:rPr>
          <w:rFonts w:ascii="Arial" w:eastAsia="Times New Roman" w:hAnsi="Arial" w:cs="Times New Roman"/>
          <w:vertAlign w:val="superscript"/>
        </w:rPr>
        <w:t>7</w:t>
      </w:r>
      <w:r w:rsidR="000E76EF">
        <w:rPr>
          <w:rFonts w:ascii="Arial" w:hAnsi="Arial"/>
          <w:color w:val="000000"/>
          <w:szCs w:val="21"/>
        </w:rPr>
        <w:fldChar w:fldCharType="end"/>
      </w:r>
      <w:r w:rsidR="00C65009">
        <w:rPr>
          <w:rFonts w:ascii="Arial" w:hAnsi="Arial"/>
          <w:color w:val="000000"/>
          <w:szCs w:val="21"/>
        </w:rPr>
        <w:t>.</w:t>
      </w:r>
      <w:r w:rsidR="00F5747C" w:rsidRPr="00431F21">
        <w:rPr>
          <w:rFonts w:ascii="Arial" w:hAnsi="Arial"/>
          <w:color w:val="000000"/>
          <w:szCs w:val="21"/>
        </w:rPr>
        <w:t xml:space="preserve"> </w:t>
      </w:r>
      <w:r w:rsidR="00F951F8" w:rsidRPr="00431F21">
        <w:rPr>
          <w:rFonts w:ascii="Arial" w:hAnsi="Arial"/>
          <w:color w:val="000000"/>
          <w:szCs w:val="21"/>
        </w:rPr>
        <w:t xml:space="preserve">Given this modern reality, </w:t>
      </w:r>
      <w:r>
        <w:rPr>
          <w:rFonts w:ascii="Arial" w:hAnsi="Arial"/>
          <w:color w:val="000000"/>
          <w:szCs w:val="21"/>
        </w:rPr>
        <w:t>researchers and the general public alike</w:t>
      </w:r>
      <w:r w:rsidR="00F951F8" w:rsidRPr="00431F21">
        <w:rPr>
          <w:rFonts w:ascii="Arial" w:hAnsi="Arial"/>
          <w:color w:val="000000"/>
          <w:szCs w:val="21"/>
        </w:rPr>
        <w:t xml:space="preserve"> are </w:t>
      </w:r>
      <w:r>
        <w:rPr>
          <w:rFonts w:ascii="Arial" w:hAnsi="Arial"/>
          <w:color w:val="000000"/>
          <w:szCs w:val="21"/>
        </w:rPr>
        <w:t xml:space="preserve">keenly </w:t>
      </w:r>
      <w:r w:rsidR="00F951F8" w:rsidRPr="00431F21">
        <w:rPr>
          <w:rFonts w:ascii="Arial" w:hAnsi="Arial"/>
          <w:color w:val="000000"/>
          <w:szCs w:val="21"/>
        </w:rPr>
        <w:t xml:space="preserve">interested in how </w:t>
      </w:r>
      <w:r w:rsidR="008C16A0">
        <w:rPr>
          <w:rFonts w:ascii="Arial" w:hAnsi="Arial"/>
          <w:color w:val="000000"/>
          <w:szCs w:val="21"/>
        </w:rPr>
        <w:t xml:space="preserve">online </w:t>
      </w:r>
      <w:r w:rsidR="00F951F8" w:rsidRPr="00431F21">
        <w:rPr>
          <w:rFonts w:ascii="Arial" w:hAnsi="Arial"/>
          <w:color w:val="000000"/>
          <w:szCs w:val="21"/>
        </w:rPr>
        <w:t>social contact—also referred to as computer-mediated communication—</w:t>
      </w:r>
      <w:r w:rsidR="00D40876" w:rsidRPr="00431F21">
        <w:rPr>
          <w:rFonts w:ascii="Arial" w:hAnsi="Arial"/>
          <w:color w:val="000000"/>
          <w:szCs w:val="21"/>
        </w:rPr>
        <w:t>impacts our well-being and mental health.</w:t>
      </w:r>
      <w:r w:rsidR="00F5747C" w:rsidRPr="00431F21">
        <w:rPr>
          <w:rFonts w:ascii="Arial" w:hAnsi="Arial"/>
          <w:color w:val="000000"/>
          <w:szCs w:val="21"/>
        </w:rPr>
        <w:t xml:space="preserve"> </w:t>
      </w:r>
    </w:p>
    <w:p w14:paraId="5222E4FC" w14:textId="77777777" w:rsidR="00F951F8" w:rsidRPr="00431F21" w:rsidRDefault="00F951F8" w:rsidP="00C414F0">
      <w:pPr>
        <w:rPr>
          <w:rFonts w:ascii="Arial" w:hAnsi="Arial"/>
          <w:color w:val="000000"/>
          <w:szCs w:val="21"/>
        </w:rPr>
      </w:pPr>
    </w:p>
    <w:p w14:paraId="1FB78458" w14:textId="77777777" w:rsidR="003A4228" w:rsidRDefault="00C414F0" w:rsidP="007948DE">
      <w:pPr>
        <w:rPr>
          <w:rFonts w:ascii="Arial" w:hAnsi="Arial"/>
          <w:color w:val="000000"/>
          <w:szCs w:val="21"/>
        </w:rPr>
      </w:pPr>
      <w:r w:rsidRPr="00431F21">
        <w:rPr>
          <w:rFonts w:ascii="Arial" w:hAnsi="Arial"/>
          <w:color w:val="000000"/>
          <w:szCs w:val="21"/>
        </w:rPr>
        <w:t xml:space="preserve">In our previous research, we showed </w:t>
      </w:r>
      <w:r w:rsidR="00D40876" w:rsidRPr="00431F21">
        <w:rPr>
          <w:rFonts w:ascii="Arial" w:hAnsi="Arial"/>
          <w:color w:val="000000"/>
          <w:szCs w:val="21"/>
        </w:rPr>
        <w:t>that as</w:t>
      </w:r>
      <w:r w:rsidRPr="00431F21">
        <w:rPr>
          <w:rFonts w:ascii="Arial" w:hAnsi="Arial"/>
          <w:color w:val="000000"/>
          <w:szCs w:val="21"/>
        </w:rPr>
        <w:t xml:space="preserve"> </w:t>
      </w:r>
      <w:r w:rsidR="00D40876" w:rsidRPr="00431F21">
        <w:rPr>
          <w:rFonts w:ascii="Arial" w:hAnsi="Arial"/>
          <w:color w:val="000000"/>
          <w:szCs w:val="21"/>
        </w:rPr>
        <w:t>in-person</w:t>
      </w:r>
      <w:r w:rsidRPr="00431F21">
        <w:rPr>
          <w:rFonts w:ascii="Arial" w:hAnsi="Arial"/>
          <w:color w:val="000000"/>
          <w:szCs w:val="21"/>
        </w:rPr>
        <w:t xml:space="preserve"> social contact became more frequent, the risk of developing </w:t>
      </w:r>
      <w:r w:rsidR="00CF7DC6" w:rsidRPr="00431F21">
        <w:rPr>
          <w:rFonts w:ascii="Arial" w:hAnsi="Arial"/>
          <w:color w:val="000000"/>
          <w:szCs w:val="21"/>
        </w:rPr>
        <w:t>depression</w:t>
      </w:r>
      <w:r w:rsidRPr="00431F21">
        <w:rPr>
          <w:rFonts w:ascii="Arial" w:hAnsi="Arial"/>
          <w:color w:val="000000"/>
          <w:szCs w:val="21"/>
        </w:rPr>
        <w:t xml:space="preserve"> two years later declined in a dose-dependent fashion</w:t>
      </w:r>
      <w:r w:rsidR="000E76EF">
        <w:rPr>
          <w:rFonts w:ascii="Arial" w:hAnsi="Arial"/>
          <w:color w:val="000000"/>
          <w:szCs w:val="21"/>
        </w:rPr>
        <w:fldChar w:fldCharType="begin"/>
      </w:r>
      <w:r w:rsidR="00D96C99">
        <w:rPr>
          <w:rFonts w:ascii="Arial" w:hAnsi="Arial"/>
          <w:color w:val="000000"/>
          <w:szCs w:val="21"/>
        </w:rPr>
        <w:instrText xml:space="preserve"> ADDIN ZOTERO_ITEM {"citationID":"a1q1416oi8n","properties":{"formattedCitation":"{\\rtf \\super 8\\nosupersub{}}","plainCitation":"8"},"citationItems":[{"id":10213,"uris":["http://zotero.org/groups/579511/items/4UM88HIM"],"uri":["http://zotero.org/groups/579511/items/4UM88HIM"]}]} </w:instrText>
      </w:r>
      <w:r w:rsidR="000E76EF">
        <w:rPr>
          <w:rFonts w:ascii="Arial" w:hAnsi="Arial"/>
          <w:color w:val="000000"/>
          <w:szCs w:val="21"/>
        </w:rPr>
        <w:fldChar w:fldCharType="separate"/>
      </w:r>
      <w:r w:rsidR="00D96C99" w:rsidRPr="00D96C99">
        <w:rPr>
          <w:rFonts w:ascii="Arial" w:eastAsia="Times New Roman" w:hAnsi="Arial" w:cs="Times New Roman"/>
          <w:vertAlign w:val="superscript"/>
        </w:rPr>
        <w:t>8</w:t>
      </w:r>
      <w:r w:rsidR="000E76EF">
        <w:rPr>
          <w:rFonts w:ascii="Arial" w:hAnsi="Arial"/>
          <w:color w:val="000000"/>
          <w:szCs w:val="21"/>
        </w:rPr>
        <w:fldChar w:fldCharType="end"/>
      </w:r>
      <w:r w:rsidRPr="00431F21">
        <w:rPr>
          <w:rFonts w:ascii="Arial" w:hAnsi="Arial"/>
          <w:color w:val="000000"/>
          <w:szCs w:val="21"/>
        </w:rPr>
        <w:t xml:space="preserve">. In contrast, increasing amounts of contact via phone, writing, or email did not suggest such a protective effect against </w:t>
      </w:r>
      <w:r w:rsidR="00CF7DC6" w:rsidRPr="00431F21">
        <w:rPr>
          <w:rFonts w:ascii="Arial" w:hAnsi="Arial"/>
          <w:color w:val="000000"/>
          <w:szCs w:val="21"/>
        </w:rPr>
        <w:t>depressive symptoms</w:t>
      </w:r>
      <w:r w:rsidR="004B4C1E">
        <w:rPr>
          <w:rFonts w:ascii="Arial" w:hAnsi="Arial"/>
          <w:color w:val="000000"/>
          <w:szCs w:val="21"/>
        </w:rPr>
        <w:t>.</w:t>
      </w:r>
      <w:r w:rsidR="00D40876" w:rsidRPr="00431F21">
        <w:rPr>
          <w:rFonts w:ascii="Arial" w:hAnsi="Arial"/>
          <w:color w:val="000000"/>
          <w:szCs w:val="21"/>
        </w:rPr>
        <w:t xml:space="preserve"> However, it is unclear </w:t>
      </w:r>
      <w:r w:rsidR="00CF7DC6" w:rsidRPr="00431F21">
        <w:rPr>
          <w:rFonts w:ascii="Arial" w:hAnsi="Arial"/>
          <w:color w:val="000000"/>
          <w:szCs w:val="21"/>
        </w:rPr>
        <w:t>whether</w:t>
      </w:r>
      <w:r w:rsidR="00D40876" w:rsidRPr="00431F21">
        <w:rPr>
          <w:rFonts w:ascii="Arial" w:hAnsi="Arial"/>
          <w:color w:val="000000"/>
          <w:szCs w:val="21"/>
        </w:rPr>
        <w:t xml:space="preserve"> these findings </w:t>
      </w:r>
      <w:r w:rsidR="00CF7DC6" w:rsidRPr="00431F21">
        <w:rPr>
          <w:rFonts w:ascii="Arial" w:hAnsi="Arial"/>
          <w:color w:val="000000"/>
          <w:szCs w:val="21"/>
        </w:rPr>
        <w:t>differ when considering</w:t>
      </w:r>
      <w:r w:rsidR="00D40876" w:rsidRPr="00431F21">
        <w:rPr>
          <w:rFonts w:ascii="Arial" w:hAnsi="Arial"/>
          <w:color w:val="000000"/>
          <w:szCs w:val="21"/>
        </w:rPr>
        <w:t xml:space="preserve"> interactions on </w:t>
      </w:r>
      <w:r w:rsidR="00D40876" w:rsidRPr="00081C77">
        <w:rPr>
          <w:rFonts w:ascii="Arial" w:hAnsi="Arial"/>
          <w:color w:val="000000"/>
          <w:szCs w:val="21"/>
        </w:rPr>
        <w:t>social media</w:t>
      </w:r>
      <w:r w:rsidR="00D40876" w:rsidRPr="00431F21">
        <w:rPr>
          <w:rFonts w:ascii="Arial" w:hAnsi="Arial"/>
          <w:color w:val="000000"/>
          <w:szCs w:val="21"/>
        </w:rPr>
        <w:t xml:space="preserve">. </w:t>
      </w:r>
      <w:r w:rsidR="00CF6A65">
        <w:rPr>
          <w:rFonts w:ascii="Arial" w:hAnsi="Arial"/>
          <w:color w:val="000000"/>
          <w:szCs w:val="21"/>
        </w:rPr>
        <w:t>Results of studies on</w:t>
      </w:r>
      <w:r w:rsidR="003A4228">
        <w:rPr>
          <w:rFonts w:ascii="Arial" w:hAnsi="Arial"/>
          <w:color w:val="000000"/>
          <w:szCs w:val="21"/>
        </w:rPr>
        <w:t xml:space="preserve"> social media use have been mixed, some suggesting increased risk for mental health problems</w:t>
      </w:r>
      <w:r w:rsidR="00595F5D">
        <w:rPr>
          <w:rFonts w:ascii="Arial" w:hAnsi="Arial"/>
          <w:color w:val="000000"/>
          <w:szCs w:val="21"/>
        </w:rPr>
        <w:fldChar w:fldCharType="begin"/>
      </w:r>
      <w:r w:rsidR="00C93CC6">
        <w:rPr>
          <w:rFonts w:ascii="Arial" w:hAnsi="Arial"/>
          <w:color w:val="000000"/>
          <w:szCs w:val="21"/>
        </w:rPr>
        <w:instrText xml:space="preserve"> ADDIN ZOTERO_ITEM {"citationID":"M4o35toh","properties":{"formattedCitation":"{\\rtf \\super 9\\uc0\\u8211{}11\\nosupersub{}}","plainCitation":"9–11"},"citationItems":[{"id":8183,"uris":["http://zotero.org/groups/579511/items/WP3J8XZ4"],"uri":["http://zotero.org/groups/579511/items/WP3J8XZ4"]},{"id":10253,"uris":["http://zotero.org/groups/579511/items/JRDZ9R6X"],"uri":["http://zotero.org/groups/579511/items/JRDZ9R6X"]},{"id":10182,"uris":["http://zotero.org/groups/579511/items/CFWDRC2H"],"uri":["http://zotero.org/groups/579511/items/CFWDRC2H"]}]} </w:instrText>
      </w:r>
      <w:r w:rsidR="00595F5D">
        <w:rPr>
          <w:rFonts w:ascii="Arial" w:hAnsi="Arial"/>
          <w:color w:val="000000"/>
          <w:szCs w:val="21"/>
        </w:rPr>
        <w:fldChar w:fldCharType="separate"/>
      </w:r>
      <w:r w:rsidR="00C93CC6" w:rsidRPr="00C93CC6">
        <w:rPr>
          <w:rFonts w:ascii="Arial" w:eastAsia="Times New Roman" w:hAnsi="Arial" w:cs="Times New Roman"/>
          <w:color w:val="000000"/>
          <w:vertAlign w:val="superscript"/>
        </w:rPr>
        <w:t>9–11</w:t>
      </w:r>
      <w:r w:rsidR="00595F5D">
        <w:rPr>
          <w:rFonts w:ascii="Arial" w:hAnsi="Arial"/>
          <w:color w:val="000000"/>
          <w:szCs w:val="21"/>
        </w:rPr>
        <w:fldChar w:fldCharType="end"/>
      </w:r>
      <w:r w:rsidR="003A4228">
        <w:rPr>
          <w:rFonts w:ascii="Arial" w:hAnsi="Arial"/>
          <w:color w:val="000000"/>
          <w:szCs w:val="21"/>
        </w:rPr>
        <w:t xml:space="preserve"> and others concluding a positive impact</w:t>
      </w:r>
      <w:r w:rsidR="00595F5D">
        <w:rPr>
          <w:rFonts w:ascii="Arial" w:hAnsi="Arial"/>
          <w:color w:val="000000"/>
          <w:szCs w:val="21"/>
        </w:rPr>
        <w:fldChar w:fldCharType="begin"/>
      </w:r>
      <w:r w:rsidR="00C93CC6">
        <w:rPr>
          <w:rFonts w:ascii="Arial" w:hAnsi="Arial"/>
          <w:color w:val="000000"/>
          <w:szCs w:val="21"/>
        </w:rPr>
        <w:instrText xml:space="preserve"> ADDIN ZOTERO_ITEM {"citationID":"MxFMOLux","properties":{"formattedCitation":"{\\rtf \\super 12\\uc0\\u8211{}14\\nosupersub{}}","plainCitation":"12–14"},"citationItems":[{"id":7925,"uris":["http://zotero.org/groups/579511/items/A23BTWGH"],"uri":["http://zotero.org/groups/579511/items/A23BTWGH"]},{"id":10233,"uris":["http://zotero.org/groups/579511/items/CCVD9E9S"],"uri":["http://zotero.org/groups/579511/items/CCVD9E9S"]},{"id":10227,"uris":["http://zotero.org/groups/579511/items/8DZCWHAF"],"uri":["http://zotero.org/groups/579511/items/8DZCWHAF"]}]} </w:instrText>
      </w:r>
      <w:r w:rsidR="00595F5D">
        <w:rPr>
          <w:rFonts w:ascii="Arial" w:hAnsi="Arial"/>
          <w:color w:val="000000"/>
          <w:szCs w:val="21"/>
        </w:rPr>
        <w:fldChar w:fldCharType="separate"/>
      </w:r>
      <w:r w:rsidR="00C93CC6" w:rsidRPr="00C93CC6">
        <w:rPr>
          <w:rFonts w:ascii="Arial" w:eastAsia="Times New Roman" w:hAnsi="Arial" w:cs="Times New Roman"/>
          <w:color w:val="000000"/>
          <w:vertAlign w:val="superscript"/>
        </w:rPr>
        <w:t>12–14</w:t>
      </w:r>
      <w:r w:rsidR="00595F5D">
        <w:rPr>
          <w:rFonts w:ascii="Arial" w:hAnsi="Arial"/>
          <w:color w:val="000000"/>
          <w:szCs w:val="21"/>
        </w:rPr>
        <w:fldChar w:fldCharType="end"/>
      </w:r>
      <w:r w:rsidR="00CF6A65">
        <w:rPr>
          <w:rFonts w:ascii="Arial" w:hAnsi="Arial"/>
          <w:color w:val="000000"/>
          <w:szCs w:val="21"/>
        </w:rPr>
        <w:t>.</w:t>
      </w:r>
    </w:p>
    <w:p w14:paraId="5E5CF3EA" w14:textId="77777777" w:rsidR="003A4228" w:rsidRDefault="003A4228" w:rsidP="007948DE">
      <w:pPr>
        <w:rPr>
          <w:rFonts w:ascii="Arial" w:hAnsi="Arial"/>
          <w:color w:val="000000"/>
          <w:szCs w:val="21"/>
        </w:rPr>
      </w:pPr>
    </w:p>
    <w:p w14:paraId="2F0650F2" w14:textId="77777777" w:rsidR="00215DE4" w:rsidRPr="00431F21" w:rsidRDefault="00151F78" w:rsidP="007948DE">
      <w:pPr>
        <w:rPr>
          <w:rFonts w:ascii="Arial" w:hAnsi="Arial"/>
          <w:color w:val="000000"/>
          <w:szCs w:val="21"/>
        </w:rPr>
      </w:pPr>
      <w:r>
        <w:rPr>
          <w:rFonts w:ascii="Arial" w:hAnsi="Arial"/>
          <w:color w:val="000000"/>
          <w:szCs w:val="21"/>
        </w:rPr>
        <w:t xml:space="preserve">Additionally, other mental health outcomes besides depression warrant investigation. Among military veterans in the United States, for instance, </w:t>
      </w:r>
      <w:r w:rsidRPr="00431F21">
        <w:rPr>
          <w:rFonts w:ascii="Arial" w:hAnsi="Arial" w:cs="Arial"/>
          <w:color w:val="000000"/>
        </w:rPr>
        <w:t xml:space="preserve">rates of </w:t>
      </w:r>
      <w:r>
        <w:rPr>
          <w:rFonts w:ascii="Arial" w:hAnsi="Arial" w:cs="Arial"/>
          <w:color w:val="000000"/>
        </w:rPr>
        <w:t xml:space="preserve">not only depression but also PTSD, </w:t>
      </w:r>
      <w:r w:rsidR="00926BD3">
        <w:rPr>
          <w:rFonts w:ascii="Arial" w:hAnsi="Arial" w:cs="Arial"/>
          <w:color w:val="000000"/>
        </w:rPr>
        <w:t>substance</w:t>
      </w:r>
      <w:r>
        <w:rPr>
          <w:rFonts w:ascii="Arial" w:hAnsi="Arial" w:cs="Arial"/>
          <w:color w:val="000000"/>
        </w:rPr>
        <w:t xml:space="preserve"> use disorder</w:t>
      </w:r>
      <w:r w:rsidR="00926BD3">
        <w:rPr>
          <w:rFonts w:ascii="Arial" w:hAnsi="Arial" w:cs="Arial"/>
          <w:color w:val="000000"/>
        </w:rPr>
        <w:t>s</w:t>
      </w:r>
      <w:r>
        <w:rPr>
          <w:rFonts w:ascii="Arial" w:hAnsi="Arial" w:cs="Arial"/>
          <w:color w:val="000000"/>
        </w:rPr>
        <w:t xml:space="preserve">, </w:t>
      </w:r>
      <w:r w:rsidR="00926BD3">
        <w:rPr>
          <w:rFonts w:ascii="Arial" w:hAnsi="Arial" w:cs="Arial"/>
          <w:color w:val="000000"/>
        </w:rPr>
        <w:t xml:space="preserve">and </w:t>
      </w:r>
      <w:r>
        <w:rPr>
          <w:rFonts w:ascii="Arial" w:hAnsi="Arial" w:cs="Arial"/>
          <w:color w:val="000000"/>
        </w:rPr>
        <w:t xml:space="preserve">suicidal ideation and </w:t>
      </w:r>
      <w:r w:rsidRPr="00431F21">
        <w:rPr>
          <w:rFonts w:ascii="Arial" w:hAnsi="Arial" w:cs="Arial"/>
          <w:color w:val="000000"/>
        </w:rPr>
        <w:t>suicide</w:t>
      </w:r>
      <w:r>
        <w:rPr>
          <w:rFonts w:ascii="Arial" w:hAnsi="Arial" w:cs="Arial"/>
          <w:color w:val="000000"/>
        </w:rPr>
        <w:t xml:space="preserve"> are </w:t>
      </w:r>
      <w:r w:rsidR="00926BD3">
        <w:rPr>
          <w:rFonts w:ascii="Arial" w:hAnsi="Arial" w:cs="Arial"/>
          <w:color w:val="000000"/>
        </w:rPr>
        <w:t>high</w:t>
      </w:r>
      <w:r w:rsidR="000E76EF">
        <w:rPr>
          <w:rFonts w:ascii="Arial" w:hAnsi="Arial" w:cs="Arial"/>
          <w:color w:val="000000"/>
        </w:rPr>
        <w:fldChar w:fldCharType="begin"/>
      </w:r>
      <w:r w:rsidR="00C93CC6">
        <w:rPr>
          <w:rFonts w:ascii="Arial" w:hAnsi="Arial" w:cs="Arial"/>
          <w:color w:val="000000"/>
        </w:rPr>
        <w:instrText xml:space="preserve"> ADDIN ZOTERO_ITEM {"citationID":"kerkC0vm","properties":{"formattedCitation":"{\\rtf \\super 15\\uc0\\u8211{}18\\nosupersub{}}","plainCitation":"15–18"},"citationItems":[{"id":7691,"uris":["http://zotero.org/groups/579511/items/N34W2MZE"],"uri":["http://zotero.org/groups/579511/items/N34W2MZE"]},{"id":10572,"uris":["http://zotero.org/groups/579511/items/NEZUIES7"],"uri":["http://zotero.org/groups/579511/items/NEZUIES7"]},{"id":10569,"uris":["http://zotero.org/groups/579511/items/CCKAFGW8"],"uri":["http://zotero.org/groups/579511/items/CCKAFGW8"]},{"id":10578,"uris":["http://zotero.org/groups/579511/items/VTSFA87C"],"uri":["http://zotero.org/groups/579511/items/VTSFA87C"]}]} </w:instrText>
      </w:r>
      <w:r w:rsidR="000E76EF">
        <w:rPr>
          <w:rFonts w:ascii="Arial" w:hAnsi="Arial" w:cs="Arial"/>
          <w:color w:val="000000"/>
        </w:rPr>
        <w:fldChar w:fldCharType="separate"/>
      </w:r>
      <w:r w:rsidR="00C93CC6" w:rsidRPr="00C93CC6">
        <w:rPr>
          <w:rFonts w:ascii="Arial" w:eastAsia="Times New Roman" w:hAnsi="Arial" w:cs="Times New Roman"/>
          <w:vertAlign w:val="superscript"/>
        </w:rPr>
        <w:t>15–18</w:t>
      </w:r>
      <w:r w:rsidR="000E76EF">
        <w:rPr>
          <w:rFonts w:ascii="Arial" w:hAnsi="Arial" w:cs="Arial"/>
          <w:color w:val="000000"/>
        </w:rPr>
        <w:fldChar w:fldCharType="end"/>
      </w:r>
      <w:r>
        <w:rPr>
          <w:rFonts w:ascii="Arial" w:hAnsi="Arial" w:cs="Arial"/>
          <w:color w:val="000000"/>
        </w:rPr>
        <w:t>.</w:t>
      </w:r>
      <w:r>
        <w:rPr>
          <w:rFonts w:ascii="Arial" w:hAnsi="Arial"/>
          <w:color w:val="000000"/>
          <w:szCs w:val="21"/>
        </w:rPr>
        <w:t xml:space="preserve"> Finally</w:t>
      </w:r>
      <w:r w:rsidR="00D40876" w:rsidRPr="00431F21">
        <w:rPr>
          <w:rFonts w:ascii="Arial" w:hAnsi="Arial"/>
          <w:color w:val="000000"/>
          <w:szCs w:val="21"/>
        </w:rPr>
        <w:t>, researchers are</w:t>
      </w:r>
      <w:r>
        <w:rPr>
          <w:rFonts w:ascii="Arial" w:hAnsi="Arial"/>
          <w:color w:val="000000"/>
          <w:szCs w:val="21"/>
        </w:rPr>
        <w:t xml:space="preserve"> also</w:t>
      </w:r>
      <w:r w:rsidR="00D40876" w:rsidRPr="00431F21">
        <w:rPr>
          <w:rFonts w:ascii="Arial" w:hAnsi="Arial"/>
          <w:color w:val="000000"/>
          <w:szCs w:val="21"/>
        </w:rPr>
        <w:t xml:space="preserve"> interested in whether a relationship on social media might su</w:t>
      </w:r>
      <w:r w:rsidR="00997FF2">
        <w:rPr>
          <w:rFonts w:ascii="Arial" w:hAnsi="Arial"/>
          <w:color w:val="000000"/>
          <w:szCs w:val="21"/>
        </w:rPr>
        <w:t>bstitute for one in a person’s offline</w:t>
      </w:r>
      <w:r w:rsidR="00D40876" w:rsidRPr="00431F21">
        <w:rPr>
          <w:rFonts w:ascii="Arial" w:hAnsi="Arial"/>
          <w:color w:val="000000"/>
          <w:szCs w:val="21"/>
        </w:rPr>
        <w:t xml:space="preserve"> life. Evidence of this notion, called </w:t>
      </w:r>
      <w:r w:rsidR="00D40876" w:rsidRPr="000D42D5">
        <w:rPr>
          <w:rFonts w:ascii="Arial" w:hAnsi="Arial"/>
          <w:i/>
          <w:color w:val="000000"/>
          <w:szCs w:val="21"/>
        </w:rPr>
        <w:t>network substitution</w:t>
      </w:r>
      <w:r w:rsidR="00D40876" w:rsidRPr="00431F21">
        <w:rPr>
          <w:rFonts w:ascii="Arial" w:hAnsi="Arial"/>
          <w:color w:val="000000"/>
          <w:szCs w:val="21"/>
        </w:rPr>
        <w:t>, would help support the validity of social media-based interventions</w:t>
      </w:r>
      <w:r w:rsidR="000E76EF">
        <w:rPr>
          <w:rFonts w:ascii="Arial" w:hAnsi="Arial"/>
          <w:color w:val="000000"/>
          <w:szCs w:val="21"/>
        </w:rPr>
        <w:fldChar w:fldCharType="begin"/>
      </w:r>
      <w:r w:rsidR="00C93CC6">
        <w:rPr>
          <w:rFonts w:ascii="Arial" w:hAnsi="Arial"/>
          <w:color w:val="000000"/>
          <w:szCs w:val="21"/>
        </w:rPr>
        <w:instrText xml:space="preserve"> ADDIN ZOTERO_ITEM {"citationID":"a14fiv3jkjc","properties":{"formattedCitation":"{\\rtf \\super 19\\nosupersub{}}","plainCitation":"19"},"citationItems":[{"id":10087,"uris":["http://zotero.org/groups/579511/items/365N3Q78"],"uri":["http://zotero.org/groups/579511/items/365N3Q78"]}]} </w:instrText>
      </w:r>
      <w:r w:rsidR="000E76EF">
        <w:rPr>
          <w:rFonts w:ascii="Arial" w:hAnsi="Arial"/>
          <w:color w:val="000000"/>
          <w:szCs w:val="21"/>
        </w:rPr>
        <w:fldChar w:fldCharType="separate"/>
      </w:r>
      <w:r w:rsidR="00C93CC6" w:rsidRPr="00C93CC6">
        <w:rPr>
          <w:rFonts w:ascii="Arial" w:eastAsia="Times New Roman" w:hAnsi="Arial" w:cs="Times New Roman"/>
          <w:vertAlign w:val="superscript"/>
        </w:rPr>
        <w:t>19</w:t>
      </w:r>
      <w:r w:rsidR="000E76EF">
        <w:rPr>
          <w:rFonts w:ascii="Arial" w:hAnsi="Arial"/>
          <w:color w:val="000000"/>
          <w:szCs w:val="21"/>
        </w:rPr>
        <w:fldChar w:fldCharType="end"/>
      </w:r>
      <w:r w:rsidR="006F081B">
        <w:rPr>
          <w:rFonts w:ascii="Arial" w:hAnsi="Arial"/>
          <w:color w:val="000000"/>
          <w:szCs w:val="21"/>
        </w:rPr>
        <w:t>.</w:t>
      </w:r>
    </w:p>
    <w:p w14:paraId="205C0DD6" w14:textId="77777777" w:rsidR="007948DE" w:rsidRPr="00431F21" w:rsidRDefault="007948DE" w:rsidP="007948DE">
      <w:pPr>
        <w:rPr>
          <w:rFonts w:ascii="Arial" w:hAnsi="Arial" w:cs="Arial"/>
          <w:color w:val="000000"/>
        </w:rPr>
      </w:pPr>
    </w:p>
    <w:p w14:paraId="068B8DE2" w14:textId="77777777" w:rsidR="00431F21" w:rsidRDefault="00AD406B" w:rsidP="007948DE">
      <w:pPr>
        <w:rPr>
          <w:rFonts w:ascii="Arial" w:hAnsi="Arial" w:cs="Arial"/>
          <w:color w:val="000000"/>
        </w:rPr>
      </w:pPr>
      <w:r w:rsidRPr="00431F21">
        <w:rPr>
          <w:rFonts w:ascii="Arial" w:hAnsi="Arial" w:cs="Arial"/>
          <w:color w:val="000000"/>
        </w:rPr>
        <w:t xml:space="preserve">In this paper, we aimed to address two research questions. First, do military veterans substitute social interactions on Facebook for in-person social contact? Second, </w:t>
      </w:r>
      <w:r w:rsidR="00431F21" w:rsidRPr="00431F21">
        <w:rPr>
          <w:rFonts w:ascii="Arial" w:hAnsi="Arial" w:cs="Arial"/>
          <w:color w:val="000000"/>
        </w:rPr>
        <w:t xml:space="preserve">is social contact on Facebook </w:t>
      </w:r>
      <w:commentRangeStart w:id="2"/>
      <w:r w:rsidR="006F76C0">
        <w:rPr>
          <w:rFonts w:ascii="Arial" w:hAnsi="Arial" w:cs="Arial"/>
          <w:color w:val="000000"/>
        </w:rPr>
        <w:t>or</w:t>
      </w:r>
      <w:r w:rsidR="00431F21" w:rsidRPr="00431F21">
        <w:rPr>
          <w:rFonts w:ascii="Arial" w:hAnsi="Arial" w:cs="Arial"/>
          <w:color w:val="000000"/>
        </w:rPr>
        <w:t xml:space="preserve"> in-person</w:t>
      </w:r>
      <w:r w:rsidR="00431F21">
        <w:rPr>
          <w:rFonts w:ascii="Arial" w:hAnsi="Arial" w:cs="Arial"/>
          <w:color w:val="000000"/>
        </w:rPr>
        <w:t xml:space="preserve"> </w:t>
      </w:r>
      <w:commentRangeEnd w:id="2"/>
      <w:r w:rsidR="006F76C0">
        <w:rPr>
          <w:rStyle w:val="CommentReference"/>
          <w:vanish/>
        </w:rPr>
        <w:commentReference w:id="2"/>
      </w:r>
      <w:r w:rsidR="00431F21" w:rsidRPr="00431F21">
        <w:rPr>
          <w:rFonts w:ascii="Arial" w:hAnsi="Arial" w:cs="Arial"/>
          <w:color w:val="000000"/>
        </w:rPr>
        <w:t>associated with screening positive for psychiatric disorders or suicidality in military veterans?</w:t>
      </w:r>
    </w:p>
    <w:p w14:paraId="32CEC0FD" w14:textId="77777777" w:rsidR="00215DE4" w:rsidRPr="00431F21" w:rsidRDefault="00215DE4" w:rsidP="007948DE">
      <w:pPr>
        <w:rPr>
          <w:rFonts w:ascii="Arial" w:eastAsia="Times New Roman" w:hAnsi="Arial" w:cs="Times New Roman"/>
          <w:color w:val="000000"/>
        </w:rPr>
      </w:pPr>
    </w:p>
    <w:p w14:paraId="40CE71FE" w14:textId="77777777" w:rsidR="00215DE4" w:rsidRPr="00431F21" w:rsidRDefault="00215DE4" w:rsidP="00215DE4">
      <w:pPr>
        <w:rPr>
          <w:rFonts w:ascii="Arial" w:hAnsi="Arial" w:cs="Arial"/>
          <w:b/>
          <w:color w:val="000000"/>
          <w:u w:val="single"/>
        </w:rPr>
      </w:pPr>
      <w:r w:rsidRPr="00431F21">
        <w:rPr>
          <w:rFonts w:ascii="Arial" w:hAnsi="Arial" w:cs="Arial"/>
          <w:b/>
          <w:color w:val="000000"/>
          <w:u w:val="single"/>
        </w:rPr>
        <w:t>Methods</w:t>
      </w:r>
    </w:p>
    <w:p w14:paraId="4AF7ED12" w14:textId="77777777" w:rsidR="00566D7C" w:rsidRPr="00431F21" w:rsidRDefault="00566D7C" w:rsidP="00566D7C">
      <w:pPr>
        <w:rPr>
          <w:rFonts w:ascii="Arial" w:hAnsi="Arial" w:cs="Arial"/>
          <w:b/>
          <w:color w:val="000000"/>
        </w:rPr>
      </w:pPr>
      <w:r w:rsidRPr="00431F21">
        <w:rPr>
          <w:rFonts w:ascii="Arial" w:hAnsi="Arial" w:cs="Arial"/>
          <w:i/>
          <w:color w:val="000000"/>
        </w:rPr>
        <w:t>Participants and Recruitment</w:t>
      </w:r>
    </w:p>
    <w:p w14:paraId="244EB68A" w14:textId="77777777" w:rsidR="00566D7C" w:rsidRPr="00431F21" w:rsidRDefault="00566D7C" w:rsidP="00566D7C">
      <w:pPr>
        <w:rPr>
          <w:rFonts w:ascii="Arial" w:hAnsi="Arial" w:cs="Arial"/>
        </w:rPr>
      </w:pPr>
      <w:r w:rsidRPr="00431F21">
        <w:rPr>
          <w:rFonts w:ascii="Arial" w:hAnsi="Arial" w:cs="Arial"/>
          <w:color w:val="000000"/>
        </w:rPr>
        <w:t xml:space="preserve">The target population for the survey was U.S. military veterans of the Operation Enduring Freedom-Operation Iraqi Freedom (OEF-OIF) service era (September 2001- present), </w:t>
      </w:r>
      <w:r w:rsidR="009239DD">
        <w:rPr>
          <w:rFonts w:ascii="Arial" w:hAnsi="Arial" w:cs="Arial"/>
          <w:color w:val="000000"/>
        </w:rPr>
        <w:t>also</w:t>
      </w:r>
      <w:r w:rsidRPr="00431F21">
        <w:rPr>
          <w:rFonts w:ascii="Arial" w:hAnsi="Arial" w:cs="Arial"/>
          <w:color w:val="000000"/>
        </w:rPr>
        <w:t xml:space="preserve"> referred to as Iraq and Afghanistan era veterans. </w:t>
      </w:r>
      <w:r w:rsidRPr="00431F21">
        <w:rPr>
          <w:rFonts w:ascii="Arial" w:hAnsi="Arial" w:cs="Arial"/>
        </w:rPr>
        <w:t xml:space="preserve">To </w:t>
      </w:r>
      <w:r w:rsidRPr="00431F21">
        <w:rPr>
          <w:rFonts w:ascii="Arial" w:hAnsi="Arial" w:cs="Arial"/>
          <w:color w:val="000000"/>
        </w:rPr>
        <w:t>be eligible for the survey, individuals needed to be age 18 or older, and been on active duty in the U.S. Armed Forces after September 2001 but not presently. We excluded individual</w:t>
      </w:r>
      <w:r w:rsidR="00DF5E6B">
        <w:rPr>
          <w:rFonts w:ascii="Arial" w:hAnsi="Arial" w:cs="Arial"/>
          <w:color w:val="000000"/>
        </w:rPr>
        <w:t>s</w:t>
      </w:r>
      <w:r w:rsidRPr="00431F21">
        <w:rPr>
          <w:rFonts w:ascii="Arial" w:hAnsi="Arial" w:cs="Arial"/>
          <w:color w:val="000000"/>
        </w:rPr>
        <w:t xml:space="preserve"> who completed surveys in less than five minutes, had a duplicate or multiple survey responses, or incorrectly answered a military-related ‘insider knowledge’ question (to red</w:t>
      </w:r>
      <w:r w:rsidR="009239DD">
        <w:rPr>
          <w:rFonts w:ascii="Arial" w:hAnsi="Arial" w:cs="Arial"/>
          <w:color w:val="000000"/>
        </w:rPr>
        <w:t>uce chance of online survey mis</w:t>
      </w:r>
      <w:r w:rsidRPr="00431F21">
        <w:rPr>
          <w:rFonts w:ascii="Arial" w:hAnsi="Arial" w:cs="Arial"/>
          <w:color w:val="000000"/>
        </w:rPr>
        <w:t>representation)</w:t>
      </w:r>
      <w:r w:rsidR="000E76EF" w:rsidRPr="00431F21">
        <w:rPr>
          <w:rFonts w:ascii="Arial" w:hAnsi="Arial" w:cs="Arial"/>
          <w:color w:val="000000"/>
        </w:rPr>
        <w:fldChar w:fldCharType="begin"/>
      </w:r>
      <w:r w:rsidR="00C93CC6">
        <w:rPr>
          <w:rFonts w:ascii="Arial" w:hAnsi="Arial" w:cs="Arial"/>
          <w:color w:val="000000"/>
        </w:rPr>
        <w:instrText xml:space="preserve"> ADDIN ZOTERO_ITEM {"citationID":"a13nlbpteb7","properties":{"formattedCitation":"{\\rtf \\super 20,21\\nosupersub{}}","plainCitation":"20,21"},"citationItems":[{"id":10429,"uris":["http://zotero.org/groups/579511/items/U93W3VHQ"],"uri":["http://zotero.org/groups/579511/items/U93W3VHQ"]},{"id":10517,"uris":["http://zotero.org/groups/579511/items/6F45WGPJ"],"uri":["http://zotero.org/groups/579511/items/6F45WGPJ"]}]} </w:instrText>
      </w:r>
      <w:r w:rsidR="000E76EF" w:rsidRPr="00431F21">
        <w:rPr>
          <w:rFonts w:ascii="Arial" w:hAnsi="Arial" w:cs="Arial"/>
          <w:color w:val="000000"/>
        </w:rPr>
        <w:fldChar w:fldCharType="separate"/>
      </w:r>
      <w:r w:rsidR="00C93CC6" w:rsidRPr="00C93CC6">
        <w:rPr>
          <w:rFonts w:ascii="Arial" w:eastAsia="Times New Roman" w:hAnsi="Arial" w:cs="Times New Roman"/>
          <w:vertAlign w:val="superscript"/>
        </w:rPr>
        <w:t>20,21</w:t>
      </w:r>
      <w:r w:rsidR="000E76EF" w:rsidRPr="00431F21">
        <w:rPr>
          <w:rFonts w:ascii="Arial" w:hAnsi="Arial" w:cs="Arial"/>
          <w:color w:val="000000"/>
        </w:rPr>
        <w:fldChar w:fldCharType="end"/>
      </w:r>
      <w:r w:rsidRPr="00431F21">
        <w:rPr>
          <w:rFonts w:ascii="Arial" w:hAnsi="Arial" w:cs="Arial"/>
          <w:color w:val="000000"/>
        </w:rPr>
        <w:t xml:space="preserve">. </w:t>
      </w:r>
    </w:p>
    <w:p w14:paraId="7ABD8E4B" w14:textId="77777777" w:rsidR="00566D7C" w:rsidRPr="00431F21" w:rsidRDefault="00566D7C" w:rsidP="00566D7C">
      <w:pPr>
        <w:rPr>
          <w:rFonts w:ascii="Arial" w:hAnsi="Arial" w:cs="Arial"/>
          <w:b/>
          <w:color w:val="000000"/>
        </w:rPr>
      </w:pPr>
    </w:p>
    <w:p w14:paraId="5508BBFF" w14:textId="77777777" w:rsidR="00566D7C" w:rsidRPr="00431F21" w:rsidRDefault="00566D7C" w:rsidP="00566D7C">
      <w:pPr>
        <w:rPr>
          <w:rFonts w:ascii="Arial" w:hAnsi="Arial" w:cs="Arial"/>
          <w:i/>
        </w:rPr>
      </w:pPr>
      <w:r w:rsidRPr="00431F21">
        <w:rPr>
          <w:rFonts w:ascii="Arial" w:hAnsi="Arial" w:cs="Arial"/>
          <w:i/>
        </w:rPr>
        <w:t>Procedure</w:t>
      </w:r>
    </w:p>
    <w:p w14:paraId="4B20FD14" w14:textId="77777777" w:rsidR="00566D7C" w:rsidRPr="00431F21" w:rsidRDefault="00566D7C" w:rsidP="00566D7C">
      <w:pPr>
        <w:rPr>
          <w:rFonts w:ascii="Arial" w:eastAsia="Calibri" w:hAnsi="Arial" w:cs="Arial"/>
        </w:rPr>
      </w:pPr>
      <w:r w:rsidRPr="00431F21">
        <w:rPr>
          <w:rFonts w:ascii="Arial" w:hAnsi="Arial" w:cs="Arial"/>
          <w:color w:val="000000"/>
        </w:rPr>
        <w:t xml:space="preserve">Online survey participants were recruited using Facebook ads containing a call to action to participate in a health research study. Study ads broadly targeted Facebook users in the United States of any age or gender who had interests relevant to military veterans (e.g., an interest in the “United States Armed Forces”). </w:t>
      </w:r>
      <w:r w:rsidRPr="00431F21">
        <w:rPr>
          <w:rFonts w:ascii="Arial" w:hAnsi="Arial" w:cs="Arial"/>
        </w:rPr>
        <w:t>A</w:t>
      </w:r>
      <w:r w:rsidR="00DF5E6B">
        <w:rPr>
          <w:rFonts w:ascii="Arial" w:hAnsi="Arial" w:cs="Arial"/>
        </w:rPr>
        <w:t>ds were hosted by Facebook page</w:t>
      </w:r>
      <w:r w:rsidRPr="00431F21">
        <w:rPr>
          <w:rFonts w:ascii="Arial" w:hAnsi="Arial" w:cs="Arial"/>
        </w:rPr>
        <w:t xml:space="preserve">s affiliated with Oregon Health &amp; Science University (OHSU) and linked to an online </w:t>
      </w:r>
      <w:r w:rsidRPr="00431F21">
        <w:rPr>
          <w:rFonts w:ascii="Arial" w:eastAsia="Calibri" w:hAnsi="Arial" w:cs="Arial"/>
        </w:rPr>
        <w:t xml:space="preserve">survey. After completing an eligibility screener, participants proceeded to the full online survey, which was </w:t>
      </w:r>
      <w:r w:rsidRPr="00431F21">
        <w:rPr>
          <w:rFonts w:ascii="Arial" w:hAnsi="Arial" w:cs="Arial"/>
        </w:rPr>
        <w:t>active between January and March 2017</w:t>
      </w:r>
      <w:r w:rsidRPr="00431F21">
        <w:rPr>
          <w:rFonts w:ascii="Arial" w:eastAsia="Calibri" w:hAnsi="Arial" w:cs="Arial"/>
        </w:rPr>
        <w:t xml:space="preserve">. </w:t>
      </w:r>
    </w:p>
    <w:p w14:paraId="4B99C121" w14:textId="77777777" w:rsidR="00215DE4" w:rsidRPr="00431F21" w:rsidRDefault="00215DE4" w:rsidP="007948DE">
      <w:pPr>
        <w:rPr>
          <w:rFonts w:ascii="Arial" w:eastAsia="Times New Roman" w:hAnsi="Arial" w:cs="Times New Roman"/>
          <w:color w:val="000000"/>
        </w:rPr>
      </w:pPr>
    </w:p>
    <w:p w14:paraId="6492F929" w14:textId="77777777" w:rsidR="00215DE4" w:rsidRPr="00431F21" w:rsidRDefault="00215DE4" w:rsidP="00215DE4">
      <w:pPr>
        <w:rPr>
          <w:rFonts w:ascii="Arial" w:hAnsi="Arial" w:cs="Arial"/>
          <w:i/>
        </w:rPr>
      </w:pPr>
      <w:r w:rsidRPr="00431F21">
        <w:rPr>
          <w:rFonts w:ascii="Arial" w:hAnsi="Arial" w:cs="Arial"/>
          <w:i/>
        </w:rPr>
        <w:t>Measures</w:t>
      </w:r>
    </w:p>
    <w:p w14:paraId="756D827E" w14:textId="77777777" w:rsidR="00132EEC" w:rsidRPr="00431F21" w:rsidRDefault="008D7283" w:rsidP="00690FE2">
      <w:pPr>
        <w:rPr>
          <w:rFonts w:ascii="Arial" w:hAnsi="Arial" w:cs="Arial"/>
          <w:color w:val="000000"/>
        </w:rPr>
      </w:pPr>
      <w:r>
        <w:rPr>
          <w:rFonts w:ascii="Arial" w:hAnsi="Arial" w:cs="Arial"/>
          <w:color w:val="000000"/>
          <w:u w:val="single"/>
        </w:rPr>
        <w:t xml:space="preserve">Independent Variables: </w:t>
      </w:r>
      <w:r w:rsidR="00174113" w:rsidRPr="00431F21">
        <w:rPr>
          <w:rFonts w:ascii="Arial" w:hAnsi="Arial" w:cs="Arial"/>
          <w:color w:val="000000"/>
          <w:u w:val="single"/>
        </w:rPr>
        <w:t xml:space="preserve">Social </w:t>
      </w:r>
      <w:r>
        <w:rPr>
          <w:rFonts w:ascii="Arial" w:hAnsi="Arial" w:cs="Arial"/>
          <w:color w:val="000000"/>
          <w:u w:val="single"/>
        </w:rPr>
        <w:t>C</w:t>
      </w:r>
      <w:r w:rsidR="00174113" w:rsidRPr="00431F21">
        <w:rPr>
          <w:rFonts w:ascii="Arial" w:hAnsi="Arial" w:cs="Arial"/>
          <w:color w:val="000000"/>
          <w:u w:val="single"/>
        </w:rPr>
        <w:t>ontact</w:t>
      </w:r>
      <w:r>
        <w:rPr>
          <w:rFonts w:ascii="Arial" w:hAnsi="Arial" w:cs="Arial"/>
          <w:color w:val="000000"/>
        </w:rPr>
        <w:t>.</w:t>
      </w:r>
      <w:r w:rsidR="00174113" w:rsidRPr="00431F21">
        <w:rPr>
          <w:rFonts w:ascii="Arial" w:hAnsi="Arial" w:cs="Arial"/>
          <w:color w:val="000000"/>
        </w:rPr>
        <w:t xml:space="preserve"> We assessed </w:t>
      </w:r>
      <w:r w:rsidR="000341A3" w:rsidRPr="00431F21">
        <w:rPr>
          <w:rFonts w:ascii="Arial" w:hAnsi="Arial" w:cs="Arial"/>
          <w:color w:val="000000"/>
        </w:rPr>
        <w:t>frequency of social contact occurring</w:t>
      </w:r>
      <w:r w:rsidR="001C419B">
        <w:rPr>
          <w:rFonts w:ascii="Arial" w:hAnsi="Arial" w:cs="Arial"/>
          <w:color w:val="000000"/>
        </w:rPr>
        <w:t>:</w:t>
      </w:r>
      <w:r w:rsidR="000341A3" w:rsidRPr="00431F21">
        <w:rPr>
          <w:rFonts w:ascii="Arial" w:hAnsi="Arial" w:cs="Arial"/>
          <w:color w:val="000000"/>
        </w:rPr>
        <w:t xml:space="preserve"> 1) </w:t>
      </w:r>
      <w:r w:rsidR="00174113" w:rsidRPr="00431F21">
        <w:rPr>
          <w:rFonts w:ascii="Arial" w:hAnsi="Arial" w:cs="Arial"/>
          <w:color w:val="000000"/>
        </w:rPr>
        <w:t xml:space="preserve">in-person and </w:t>
      </w:r>
      <w:r w:rsidR="000341A3" w:rsidRPr="00431F21">
        <w:rPr>
          <w:rFonts w:ascii="Arial" w:hAnsi="Arial" w:cs="Arial"/>
          <w:color w:val="000000"/>
        </w:rPr>
        <w:t xml:space="preserve">2) </w:t>
      </w:r>
      <w:r w:rsidR="00174113" w:rsidRPr="00431F21">
        <w:rPr>
          <w:rFonts w:ascii="Arial" w:hAnsi="Arial" w:cs="Arial"/>
          <w:color w:val="000000"/>
        </w:rPr>
        <w:t>o</w:t>
      </w:r>
      <w:r w:rsidR="000341A3" w:rsidRPr="00431F21">
        <w:rPr>
          <w:rFonts w:ascii="Arial" w:hAnsi="Arial" w:cs="Arial"/>
          <w:color w:val="000000"/>
        </w:rPr>
        <w:t>n Facebook</w:t>
      </w:r>
      <w:r w:rsidR="001C419B">
        <w:rPr>
          <w:rFonts w:ascii="Arial" w:hAnsi="Arial" w:cs="Arial"/>
          <w:color w:val="000000"/>
        </w:rPr>
        <w:t>,</w:t>
      </w:r>
      <w:r w:rsidR="000341A3" w:rsidRPr="00431F21">
        <w:rPr>
          <w:rFonts w:ascii="Arial" w:hAnsi="Arial" w:cs="Arial"/>
          <w:color w:val="000000"/>
        </w:rPr>
        <w:t xml:space="preserve"> by adapting previously validated </w:t>
      </w:r>
      <w:r w:rsidR="007D70D6" w:rsidRPr="00431F21">
        <w:rPr>
          <w:rFonts w:ascii="Arial" w:hAnsi="Arial" w:cs="Arial"/>
          <w:color w:val="000000"/>
        </w:rPr>
        <w:t>survey items used by</w:t>
      </w:r>
      <w:r w:rsidR="00174113" w:rsidRPr="00431F21">
        <w:rPr>
          <w:rFonts w:ascii="Arial" w:hAnsi="Arial" w:cs="Arial"/>
          <w:color w:val="000000"/>
        </w:rPr>
        <w:t xml:space="preserve"> the Health and Re</w:t>
      </w:r>
      <w:r w:rsidR="00566D7C" w:rsidRPr="00431F21">
        <w:rPr>
          <w:rFonts w:ascii="Arial" w:hAnsi="Arial" w:cs="Arial"/>
          <w:color w:val="000000"/>
        </w:rPr>
        <w:t>t</w:t>
      </w:r>
      <w:r w:rsidR="007940FC">
        <w:rPr>
          <w:rFonts w:ascii="Arial" w:hAnsi="Arial" w:cs="Arial"/>
          <w:color w:val="000000"/>
        </w:rPr>
        <w:t>irement Study and Pew Research</w:t>
      </w:r>
      <w:r w:rsidR="000E76EF" w:rsidRPr="00431F21">
        <w:rPr>
          <w:rFonts w:ascii="Arial" w:hAnsi="Arial" w:cs="Arial"/>
          <w:color w:val="000000"/>
        </w:rPr>
        <w:fldChar w:fldCharType="begin"/>
      </w:r>
      <w:r w:rsidR="00C93CC6">
        <w:rPr>
          <w:rFonts w:ascii="Arial" w:hAnsi="Arial" w:cs="Arial"/>
          <w:color w:val="000000"/>
        </w:rPr>
        <w:instrText xml:space="preserve"> ADDIN ZOTERO_ITEM {"citationID":"8bP6RuR6","properties":{"formattedCitation":"{\\rtf \\super 22,23\\nosupersub{}}","plainCitation":"22,23"},"citationItems":[{"id":10073,"uris":["http://zotero.org/groups/579511/items/8DPQZVWT"],"uri":["http://zotero.org/groups/579511/items/8DPQZVWT"]},{"id":10074,"uris":["http://zotero.org/groups/579511/items/UU7X8BFU"],"uri":["http://zotero.org/groups/579511/items/UU7X8BFU"]}]} </w:instrText>
      </w:r>
      <w:r w:rsidR="000E76EF" w:rsidRPr="00431F21">
        <w:rPr>
          <w:rFonts w:ascii="Arial" w:hAnsi="Arial" w:cs="Arial"/>
          <w:color w:val="000000"/>
        </w:rPr>
        <w:fldChar w:fldCharType="separate"/>
      </w:r>
      <w:r w:rsidR="00C93CC6" w:rsidRPr="00C93CC6">
        <w:rPr>
          <w:rFonts w:ascii="Arial" w:eastAsia="Times New Roman" w:hAnsi="Arial" w:cs="Times New Roman"/>
          <w:vertAlign w:val="superscript"/>
        </w:rPr>
        <w:t>22,23</w:t>
      </w:r>
      <w:r w:rsidR="000E76EF" w:rsidRPr="00431F21">
        <w:rPr>
          <w:rFonts w:ascii="Arial" w:hAnsi="Arial" w:cs="Arial"/>
          <w:color w:val="000000"/>
        </w:rPr>
        <w:fldChar w:fldCharType="end"/>
      </w:r>
      <w:r w:rsidR="007940FC">
        <w:rPr>
          <w:rFonts w:ascii="Arial" w:hAnsi="Arial" w:cs="Arial"/>
          <w:color w:val="000000"/>
        </w:rPr>
        <w:t>.</w:t>
      </w:r>
      <w:r w:rsidR="00174113" w:rsidRPr="00431F21">
        <w:rPr>
          <w:rFonts w:ascii="Arial" w:hAnsi="Arial" w:cs="Arial"/>
          <w:color w:val="000000"/>
        </w:rPr>
        <w:t xml:space="preserve"> </w:t>
      </w:r>
      <w:r w:rsidR="007D70D6" w:rsidRPr="00431F21">
        <w:rPr>
          <w:rFonts w:ascii="Arial" w:hAnsi="Arial" w:cs="Arial"/>
          <w:color w:val="000000"/>
        </w:rPr>
        <w:t>We asked participants,</w:t>
      </w:r>
      <w:r w:rsidR="00174113" w:rsidRPr="00431F21">
        <w:rPr>
          <w:rFonts w:ascii="Arial" w:hAnsi="Arial" w:cs="Arial"/>
          <w:color w:val="000000"/>
        </w:rPr>
        <w:t xml:space="preserve"> “</w:t>
      </w:r>
      <w:r w:rsidR="00690FE2" w:rsidRPr="00431F21">
        <w:rPr>
          <w:rFonts w:ascii="Arial" w:hAnsi="Arial" w:cs="Arial"/>
          <w:color w:val="000000"/>
        </w:rPr>
        <w:t>On average, how often do you do each of the following with</w:t>
      </w:r>
      <w:r w:rsidR="00132EEC" w:rsidRPr="00431F21">
        <w:rPr>
          <w:rFonts w:ascii="Arial" w:hAnsi="Arial" w:cs="Arial"/>
          <w:color w:val="000000"/>
        </w:rPr>
        <w:t xml:space="preserve"> any of your friends or fa</w:t>
      </w:r>
      <w:r w:rsidR="007D70D6" w:rsidRPr="00431F21">
        <w:rPr>
          <w:rFonts w:ascii="Arial" w:hAnsi="Arial" w:cs="Arial"/>
          <w:color w:val="000000"/>
        </w:rPr>
        <w:t>mily:</w:t>
      </w:r>
      <w:r w:rsidR="00132EEC" w:rsidRPr="00431F21">
        <w:rPr>
          <w:rFonts w:ascii="Arial" w:hAnsi="Arial" w:cs="Arial"/>
          <w:color w:val="000000"/>
        </w:rPr>
        <w:t xml:space="preserve"> Meet up-in person? Actively interact on Facebook, such as sharing, posting, commenting, or tagging?” We used a 5-point response scale ranging from “several times a day” to “every few weeks or less often.”</w:t>
      </w:r>
    </w:p>
    <w:p w14:paraId="05340B7F" w14:textId="77777777" w:rsidR="00215DE4" w:rsidRPr="00431F21" w:rsidRDefault="00215DE4" w:rsidP="007948DE">
      <w:pPr>
        <w:rPr>
          <w:rFonts w:ascii="Arial" w:eastAsia="Times New Roman" w:hAnsi="Arial" w:cs="Times New Roman"/>
          <w:color w:val="000000"/>
        </w:rPr>
      </w:pPr>
    </w:p>
    <w:p w14:paraId="38A9B405" w14:textId="77777777" w:rsidR="00215DE4" w:rsidRPr="00431F21" w:rsidRDefault="008D7283" w:rsidP="00215DE4">
      <w:pPr>
        <w:rPr>
          <w:rFonts w:ascii="Arial" w:hAnsi="Arial" w:cs="Arial"/>
          <w:color w:val="000000"/>
        </w:rPr>
      </w:pPr>
      <w:r>
        <w:rPr>
          <w:rFonts w:ascii="Arial" w:hAnsi="Arial" w:cs="Arial"/>
          <w:color w:val="000000"/>
          <w:u w:val="single"/>
        </w:rPr>
        <w:t xml:space="preserve">Dependent Variables: Probable </w:t>
      </w:r>
      <w:r w:rsidR="00215DE4" w:rsidRPr="00431F21">
        <w:rPr>
          <w:rFonts w:ascii="Arial" w:hAnsi="Arial" w:cs="Arial"/>
          <w:color w:val="000000"/>
          <w:u w:val="single"/>
        </w:rPr>
        <w:t xml:space="preserve">Psychiatric </w:t>
      </w:r>
      <w:r>
        <w:rPr>
          <w:rFonts w:ascii="Arial" w:hAnsi="Arial" w:cs="Arial"/>
          <w:color w:val="000000"/>
          <w:u w:val="single"/>
        </w:rPr>
        <w:t>D</w:t>
      </w:r>
      <w:r w:rsidR="00215DE4" w:rsidRPr="00431F21">
        <w:rPr>
          <w:rFonts w:ascii="Arial" w:hAnsi="Arial" w:cs="Arial"/>
          <w:color w:val="000000"/>
          <w:u w:val="single"/>
        </w:rPr>
        <w:t>isorder</w:t>
      </w:r>
      <w:r>
        <w:rPr>
          <w:rFonts w:ascii="Arial" w:hAnsi="Arial" w:cs="Arial"/>
          <w:color w:val="000000"/>
          <w:u w:val="single"/>
        </w:rPr>
        <w:t>s and Suicidality</w:t>
      </w:r>
      <w:r>
        <w:rPr>
          <w:rFonts w:ascii="Arial" w:hAnsi="Arial" w:cs="Arial"/>
          <w:color w:val="000000"/>
        </w:rPr>
        <w:t>.</w:t>
      </w:r>
    </w:p>
    <w:p w14:paraId="616BF616" w14:textId="77777777" w:rsidR="00215DE4" w:rsidRPr="00431F21" w:rsidRDefault="00215DE4" w:rsidP="00215DE4">
      <w:pPr>
        <w:rPr>
          <w:rFonts w:ascii="Arial" w:hAnsi="Arial" w:cs="Arial"/>
          <w:color w:val="000000"/>
        </w:rPr>
      </w:pPr>
      <w:r w:rsidRPr="00431F21">
        <w:rPr>
          <w:rFonts w:ascii="Arial" w:hAnsi="Arial" w:cs="Arial"/>
          <w:color w:val="000000"/>
        </w:rPr>
        <w:t xml:space="preserve">To screen for mental health problems, </w:t>
      </w:r>
      <w:r w:rsidR="000341A3" w:rsidRPr="00431F21">
        <w:rPr>
          <w:rFonts w:ascii="Arial" w:hAnsi="Arial" w:cs="Arial"/>
          <w:color w:val="000000"/>
        </w:rPr>
        <w:t xml:space="preserve">we employed </w:t>
      </w:r>
      <w:r w:rsidR="00AC5CD9">
        <w:rPr>
          <w:rFonts w:ascii="Arial" w:hAnsi="Arial" w:cs="Arial"/>
          <w:color w:val="000000"/>
        </w:rPr>
        <w:t>a number of validated</w:t>
      </w:r>
      <w:r w:rsidRPr="00431F21">
        <w:rPr>
          <w:rFonts w:ascii="Arial" w:hAnsi="Arial" w:cs="Arial"/>
          <w:color w:val="000000"/>
        </w:rPr>
        <w:t xml:space="preserve"> self-report tools. For PTSD, we used the Primary Care PTSD Screen for DSM-5 (PC-PTSD), a five-item scale assessing past-month symptoms of a lifetime traumatic event. A score of three or higher on the PC-PTSD indicates a positive screen</w:t>
      </w:r>
      <w:r w:rsidR="000E76EF" w:rsidRPr="00431F21">
        <w:rPr>
          <w:rFonts w:ascii="Arial" w:hAnsi="Arial" w:cs="Arial"/>
          <w:color w:val="000000"/>
        </w:rPr>
        <w:fldChar w:fldCharType="begin"/>
      </w:r>
      <w:r w:rsidR="00C93CC6">
        <w:rPr>
          <w:rFonts w:ascii="Arial" w:hAnsi="Arial" w:cs="Arial"/>
          <w:color w:val="000000"/>
        </w:rPr>
        <w:instrText xml:space="preserve"> ADDIN ZOTERO_ITEM {"citationID":"a2h4vcvg4au","properties":{"formattedCitation":"{\\rtf \\super 24\\nosupersub{}}","plainCitation":"24"},"citationItems":[{"id":10051,"uris":["http://zotero.org/groups/579511/items/ZBJIPV8P"],"uri":["http://zotero.org/groups/579511/items/ZBJIPV8P"]}]} </w:instrText>
      </w:r>
      <w:r w:rsidR="000E76EF" w:rsidRPr="00431F21">
        <w:rPr>
          <w:rFonts w:ascii="Arial" w:hAnsi="Arial" w:cs="Arial"/>
          <w:color w:val="000000"/>
        </w:rPr>
        <w:fldChar w:fldCharType="separate"/>
      </w:r>
      <w:r w:rsidR="00C93CC6" w:rsidRPr="00C93CC6">
        <w:rPr>
          <w:rFonts w:ascii="Arial" w:eastAsia="Times New Roman" w:hAnsi="Arial" w:cs="Times New Roman"/>
          <w:vertAlign w:val="superscript"/>
        </w:rPr>
        <w:t>24</w:t>
      </w:r>
      <w:r w:rsidR="000E76EF" w:rsidRPr="00431F21">
        <w:rPr>
          <w:rFonts w:ascii="Arial" w:hAnsi="Arial" w:cs="Arial"/>
          <w:color w:val="000000"/>
        </w:rPr>
        <w:fldChar w:fldCharType="end"/>
      </w:r>
      <w:r w:rsidR="003139FD">
        <w:rPr>
          <w:rFonts w:ascii="Arial" w:hAnsi="Arial" w:cs="Arial"/>
          <w:color w:val="000000"/>
        </w:rPr>
        <w:t>. For alcohol use disorder</w:t>
      </w:r>
      <w:r w:rsidRPr="00431F21">
        <w:rPr>
          <w:rFonts w:ascii="Arial" w:hAnsi="Arial" w:cs="Arial"/>
          <w:color w:val="000000"/>
        </w:rPr>
        <w:t>, we used the Alcohol Use Disorders Identification Test Alcohol Consumption Questions (AUDIT-C), a three-item scale on frequency and intensity of drinking. An AUDIT-C score of four or higher for men, or three or higher for women, indicates a positive screen for problematic drinking</w:t>
      </w:r>
      <w:r w:rsidR="000E76EF" w:rsidRPr="00431F21">
        <w:rPr>
          <w:rFonts w:ascii="Arial" w:hAnsi="Arial" w:cs="Arial"/>
          <w:color w:val="000000"/>
        </w:rPr>
        <w:fldChar w:fldCharType="begin"/>
      </w:r>
      <w:r w:rsidR="00C93CC6">
        <w:rPr>
          <w:rFonts w:ascii="Arial" w:hAnsi="Arial" w:cs="Arial"/>
          <w:color w:val="000000"/>
        </w:rPr>
        <w:instrText xml:space="preserve"> ADDIN ZOTERO_ITEM {"citationID":"a1l3q7kjh8t","properties":{"formattedCitation":"{\\rtf \\super 25\\nosupersub{}}","plainCitation":"25"},"citationItems":[{"id":7842,"uris":["http://zotero.org/groups/579511/items/ZFXFZA9N"],"uri":["http://zotero.org/groups/579511/items/ZFXFZA9N"]}]} </w:instrText>
      </w:r>
      <w:r w:rsidR="000E76EF" w:rsidRPr="00431F21">
        <w:rPr>
          <w:rFonts w:ascii="Arial" w:hAnsi="Arial" w:cs="Arial"/>
          <w:color w:val="000000"/>
        </w:rPr>
        <w:fldChar w:fldCharType="separate"/>
      </w:r>
      <w:r w:rsidR="00C93CC6" w:rsidRPr="00C93CC6">
        <w:rPr>
          <w:rFonts w:ascii="Arial" w:eastAsia="Times New Roman" w:hAnsi="Arial" w:cs="Times New Roman"/>
          <w:vertAlign w:val="superscript"/>
        </w:rPr>
        <w:t>25</w:t>
      </w:r>
      <w:r w:rsidR="000E76EF" w:rsidRPr="00431F21">
        <w:rPr>
          <w:rFonts w:ascii="Arial" w:hAnsi="Arial" w:cs="Arial"/>
          <w:color w:val="000000"/>
        </w:rPr>
        <w:fldChar w:fldCharType="end"/>
      </w:r>
      <w:r w:rsidRPr="00431F21">
        <w:rPr>
          <w:rFonts w:ascii="Arial" w:hAnsi="Arial" w:cs="Arial"/>
          <w:color w:val="000000"/>
        </w:rPr>
        <w:t>. For major depression, we used the Patient Health Questionnaire-2 (PHQ-2), a two-item scale on anhedonia and depressed mood in the previous two weeks. A score of two or higher on the PHQ-2 indicates a positive screen</w:t>
      </w:r>
      <w:r w:rsidR="000E76EF" w:rsidRPr="00431F21">
        <w:rPr>
          <w:rFonts w:ascii="Arial" w:hAnsi="Arial" w:cs="Arial"/>
          <w:color w:val="000000"/>
        </w:rPr>
        <w:fldChar w:fldCharType="begin"/>
      </w:r>
      <w:r w:rsidR="00C93CC6">
        <w:rPr>
          <w:rFonts w:ascii="Arial" w:hAnsi="Arial" w:cs="Arial"/>
          <w:color w:val="000000"/>
        </w:rPr>
        <w:instrText xml:space="preserve"> ADDIN ZOTERO_ITEM {"citationID":"a19hemg9f9v","properties":{"formattedCitation":"{\\rtf \\super 26\\nosupersub{}}","plainCitation":"26"},"citationItems":[{"id":10050,"uris":["http://zotero.org/groups/579511/items/XDVI6P3G"],"uri":["http://zotero.org/groups/579511/items/XDVI6P3G"]}]} </w:instrText>
      </w:r>
      <w:r w:rsidR="000E76EF" w:rsidRPr="00431F21">
        <w:rPr>
          <w:rFonts w:ascii="Arial" w:hAnsi="Arial" w:cs="Arial"/>
          <w:color w:val="000000"/>
        </w:rPr>
        <w:fldChar w:fldCharType="separate"/>
      </w:r>
      <w:r w:rsidR="00C93CC6" w:rsidRPr="00C93CC6">
        <w:rPr>
          <w:rFonts w:ascii="Arial" w:eastAsia="Times New Roman" w:hAnsi="Arial" w:cs="Times New Roman"/>
          <w:vertAlign w:val="superscript"/>
        </w:rPr>
        <w:t>26</w:t>
      </w:r>
      <w:r w:rsidR="000E76EF" w:rsidRPr="00431F21">
        <w:rPr>
          <w:rFonts w:ascii="Arial" w:hAnsi="Arial" w:cs="Arial"/>
          <w:color w:val="000000"/>
        </w:rPr>
        <w:fldChar w:fldCharType="end"/>
      </w:r>
      <w:r w:rsidRPr="00431F21">
        <w:rPr>
          <w:rFonts w:ascii="Arial" w:hAnsi="Arial" w:cs="Arial"/>
          <w:color w:val="000000"/>
        </w:rPr>
        <w:t>. For suicidality, we used the Depressive Symptom Inventory Suicidality Subscale (DSI-SS), a four-item scale on suicidal ideation within the past two weeks</w:t>
      </w:r>
      <w:r w:rsidR="000E76EF" w:rsidRPr="00431F21">
        <w:rPr>
          <w:rFonts w:ascii="Arial" w:hAnsi="Arial" w:cs="Arial"/>
          <w:color w:val="000000"/>
        </w:rPr>
        <w:fldChar w:fldCharType="begin"/>
      </w:r>
      <w:r w:rsidR="00C93CC6">
        <w:rPr>
          <w:rFonts w:ascii="Arial" w:hAnsi="Arial" w:cs="Arial"/>
          <w:color w:val="000000"/>
        </w:rPr>
        <w:instrText xml:space="preserve"> ADDIN ZOTERO_ITEM {"citationID":"a2m0fvp0gek","properties":{"formattedCitation":"{\\rtf \\super 27\\nosupersub{}}","plainCitation":"27"},"citationItems":[{"id":7651,"uris":["http://zotero.org/groups/579511/items/IU22FRP9"],"uri":["http://zotero.org/groups/579511/items/IU22FRP9"]}]} </w:instrText>
      </w:r>
      <w:r w:rsidR="000E76EF" w:rsidRPr="00431F21">
        <w:rPr>
          <w:rFonts w:ascii="Arial" w:hAnsi="Arial" w:cs="Arial"/>
          <w:color w:val="000000"/>
        </w:rPr>
        <w:fldChar w:fldCharType="separate"/>
      </w:r>
      <w:r w:rsidR="00C93CC6" w:rsidRPr="00C93CC6">
        <w:rPr>
          <w:rFonts w:ascii="Arial" w:eastAsia="Times New Roman" w:hAnsi="Arial" w:cs="Times New Roman"/>
          <w:vertAlign w:val="superscript"/>
        </w:rPr>
        <w:t>27</w:t>
      </w:r>
      <w:r w:rsidR="000E76EF" w:rsidRPr="00431F21">
        <w:rPr>
          <w:rFonts w:ascii="Arial" w:hAnsi="Arial" w:cs="Arial"/>
          <w:color w:val="000000"/>
        </w:rPr>
        <w:fldChar w:fldCharType="end"/>
      </w:r>
      <w:r w:rsidRPr="00431F21">
        <w:rPr>
          <w:rFonts w:ascii="Arial" w:hAnsi="Arial" w:cs="Arial"/>
          <w:color w:val="000000"/>
        </w:rPr>
        <w:t>. A score of two or higher on the DSI-SS indicates a positive screen in a population-based sample</w:t>
      </w:r>
      <w:r w:rsidR="000E76EF" w:rsidRPr="00431F21">
        <w:rPr>
          <w:rFonts w:ascii="Arial" w:hAnsi="Arial" w:cs="Arial"/>
          <w:color w:val="000000"/>
        </w:rPr>
        <w:fldChar w:fldCharType="begin"/>
      </w:r>
      <w:r w:rsidR="00C93CC6">
        <w:rPr>
          <w:rFonts w:ascii="Arial" w:hAnsi="Arial" w:cs="Arial"/>
          <w:color w:val="000000"/>
        </w:rPr>
        <w:instrText xml:space="preserve"> ADDIN ZOTERO_ITEM {"citationID":"adoe2qpdh5","properties":{"formattedCitation":"{\\rtf \\super 28\\nosupersub{}}","plainCitation":"28"},"citationItems":[{"id":10524,"uris":["http://zotero.org/groups/579511/items/ESIPKYW9"],"uri":["http://zotero.org/groups/579511/items/ESIPKYW9"]}]} </w:instrText>
      </w:r>
      <w:r w:rsidR="000E76EF" w:rsidRPr="00431F21">
        <w:rPr>
          <w:rFonts w:ascii="Arial" w:hAnsi="Arial" w:cs="Arial"/>
          <w:color w:val="000000"/>
        </w:rPr>
        <w:fldChar w:fldCharType="separate"/>
      </w:r>
      <w:r w:rsidR="00C93CC6" w:rsidRPr="00C93CC6">
        <w:rPr>
          <w:rFonts w:ascii="Arial" w:eastAsia="Times New Roman" w:hAnsi="Arial" w:cs="Times New Roman"/>
          <w:vertAlign w:val="superscript"/>
        </w:rPr>
        <w:t>28</w:t>
      </w:r>
      <w:r w:rsidR="000E76EF" w:rsidRPr="00431F21">
        <w:rPr>
          <w:rFonts w:ascii="Arial" w:hAnsi="Arial" w:cs="Arial"/>
          <w:color w:val="000000"/>
        </w:rPr>
        <w:fldChar w:fldCharType="end"/>
      </w:r>
      <w:r w:rsidRPr="00431F21">
        <w:rPr>
          <w:rFonts w:ascii="Arial" w:hAnsi="Arial" w:cs="Arial"/>
          <w:color w:val="000000"/>
        </w:rPr>
        <w:t>.</w:t>
      </w:r>
    </w:p>
    <w:p w14:paraId="05CC94C5" w14:textId="77777777" w:rsidR="00215DE4" w:rsidRPr="00431F21" w:rsidRDefault="00215DE4" w:rsidP="007948DE">
      <w:pPr>
        <w:rPr>
          <w:rFonts w:ascii="Arial" w:eastAsia="Times New Roman" w:hAnsi="Arial" w:cs="Times New Roman"/>
          <w:color w:val="000000"/>
        </w:rPr>
      </w:pPr>
    </w:p>
    <w:p w14:paraId="1473F6D3" w14:textId="77777777" w:rsidR="007D70D6" w:rsidRPr="00431F21" w:rsidRDefault="007D70D6" w:rsidP="007D70D6">
      <w:pPr>
        <w:rPr>
          <w:rFonts w:ascii="Arial" w:hAnsi="Arial" w:cs="Arial"/>
          <w:color w:val="000000"/>
        </w:rPr>
      </w:pPr>
      <w:r w:rsidRPr="00431F21">
        <w:rPr>
          <w:rFonts w:ascii="Arial" w:hAnsi="Arial" w:cs="Arial"/>
          <w:color w:val="000000"/>
          <w:u w:val="single"/>
        </w:rPr>
        <w:t>Covariates</w:t>
      </w:r>
      <w:r w:rsidRPr="00431F21">
        <w:rPr>
          <w:rFonts w:ascii="Arial" w:hAnsi="Arial" w:cs="Arial"/>
          <w:color w:val="000000"/>
        </w:rPr>
        <w:t>: Covariates and other variables used to describe the sample were taken from self-report survey items, including assessment of frequency of social contact, social media platforms used, reasons for using s</w:t>
      </w:r>
      <w:r w:rsidR="00C03E3C" w:rsidRPr="00431F21">
        <w:rPr>
          <w:rFonts w:ascii="Arial" w:hAnsi="Arial" w:cs="Arial"/>
          <w:color w:val="000000"/>
        </w:rPr>
        <w:t>ocial media platforms, interest</w:t>
      </w:r>
      <w:r w:rsidRPr="00431F21">
        <w:rPr>
          <w:rFonts w:ascii="Arial" w:hAnsi="Arial" w:cs="Arial"/>
          <w:color w:val="000000"/>
        </w:rPr>
        <w:t xml:space="preserve"> in online health-related interventions, and psychiatric history.</w:t>
      </w:r>
    </w:p>
    <w:p w14:paraId="3FD0CB67" w14:textId="77777777" w:rsidR="00215DE4" w:rsidRPr="00431F21" w:rsidRDefault="00215DE4" w:rsidP="007948DE">
      <w:pPr>
        <w:rPr>
          <w:rFonts w:ascii="Arial" w:eastAsia="Times New Roman" w:hAnsi="Arial" w:cs="Times New Roman"/>
          <w:color w:val="000000"/>
        </w:rPr>
      </w:pPr>
    </w:p>
    <w:p w14:paraId="48180496" w14:textId="77777777" w:rsidR="005A2789" w:rsidRPr="00431F21" w:rsidRDefault="00215DE4" w:rsidP="00215DE4">
      <w:pPr>
        <w:rPr>
          <w:rFonts w:ascii="Arial" w:hAnsi="Arial" w:cs="Arial"/>
          <w:i/>
          <w:color w:val="000000"/>
        </w:rPr>
      </w:pPr>
      <w:r w:rsidRPr="00431F21">
        <w:rPr>
          <w:rFonts w:ascii="Arial" w:hAnsi="Arial" w:cs="Arial"/>
          <w:i/>
          <w:color w:val="000000"/>
        </w:rPr>
        <w:t>Statistical analysis</w:t>
      </w:r>
    </w:p>
    <w:p w14:paraId="5C74C3FC" w14:textId="77777777" w:rsidR="0006777A" w:rsidRDefault="009043D6" w:rsidP="00215DE4">
      <w:pPr>
        <w:rPr>
          <w:rFonts w:ascii="Arial" w:hAnsi="Arial" w:cs="Arial"/>
        </w:rPr>
      </w:pPr>
      <w:r>
        <w:rPr>
          <w:rFonts w:ascii="Arial" w:hAnsi="Arial" w:cs="Arial"/>
        </w:rPr>
        <w:t xml:space="preserve">The association between positive screening for psychiatric disorder and frequency of social contact was modeled using logistic regression. </w:t>
      </w:r>
      <w:commentRangeStart w:id="3"/>
      <w:commentRangeStart w:id="4"/>
      <w:r>
        <w:rPr>
          <w:rFonts w:ascii="Arial" w:hAnsi="Arial" w:cs="Arial"/>
        </w:rPr>
        <w:t xml:space="preserve">Eight models were estimated, one for each psychiatric disorder and </w:t>
      </w:r>
      <w:r w:rsidR="001C7630">
        <w:rPr>
          <w:rFonts w:ascii="Arial" w:hAnsi="Arial" w:cs="Arial"/>
        </w:rPr>
        <w:t xml:space="preserve">each </w:t>
      </w:r>
      <w:r>
        <w:rPr>
          <w:rFonts w:ascii="Arial" w:hAnsi="Arial" w:cs="Arial"/>
        </w:rPr>
        <w:t xml:space="preserve">social contact </w:t>
      </w:r>
      <w:r>
        <w:rPr>
          <w:rFonts w:ascii="Arial" w:hAnsi="Arial" w:cs="Arial"/>
        </w:rPr>
        <w:lastRenderedPageBreak/>
        <w:t xml:space="preserve">measure. </w:t>
      </w:r>
      <w:commentRangeEnd w:id="3"/>
      <w:r w:rsidR="00AC5CD9">
        <w:rPr>
          <w:rStyle w:val="CommentReference"/>
          <w:vanish/>
        </w:rPr>
        <w:commentReference w:id="3"/>
      </w:r>
      <w:commentRangeEnd w:id="4"/>
      <w:r w:rsidR="00733DC4">
        <w:rPr>
          <w:rStyle w:val="CommentReference"/>
        </w:rPr>
        <w:commentReference w:id="4"/>
      </w:r>
      <w:r>
        <w:rPr>
          <w:rFonts w:ascii="Arial" w:hAnsi="Arial" w:cs="Arial"/>
        </w:rPr>
        <w:t>The categorical social contact measures were modeled as a set of 4 indicator variables where the least frequent category (“</w:t>
      </w:r>
      <w:r w:rsidRPr="009043D6">
        <w:rPr>
          <w:rFonts w:ascii="Arial" w:hAnsi="Arial" w:cs="Arial"/>
        </w:rPr>
        <w:t>every few weeks or less often</w:t>
      </w:r>
      <w:r>
        <w:rPr>
          <w:rFonts w:ascii="Arial" w:hAnsi="Arial" w:cs="Arial"/>
        </w:rPr>
        <w:t>”) was the referent.</w:t>
      </w:r>
      <w:r w:rsidR="00856D1D">
        <w:rPr>
          <w:rFonts w:ascii="Arial" w:hAnsi="Arial" w:cs="Arial"/>
        </w:rPr>
        <w:t xml:space="preserve"> </w:t>
      </w:r>
      <w:del w:id="5" w:author="Benjamin Chan" w:date="2018-01-17T13:29:00Z">
        <w:r w:rsidDel="00733DC4">
          <w:rPr>
            <w:rFonts w:ascii="Arial" w:hAnsi="Arial" w:cs="Arial"/>
          </w:rPr>
          <w:delText>Covaria</w:delText>
        </w:r>
        <w:r w:rsidR="00BF65F1" w:rsidDel="00733DC4">
          <w:rPr>
            <w:rFonts w:ascii="Arial" w:hAnsi="Arial" w:cs="Arial"/>
          </w:rPr>
          <w:delText xml:space="preserve">tes described above were included in the models. </w:delText>
        </w:r>
      </w:del>
      <w:ins w:id="6" w:author="Benjamin Chan" w:date="2018-01-17T13:31:00Z">
        <w:r w:rsidR="00733DC4">
          <w:rPr>
            <w:rFonts w:ascii="Arial" w:hAnsi="Arial" w:cs="Arial"/>
          </w:rPr>
          <w:t xml:space="preserve">Potential confounders included in the models were the number of social media platforms used in addition to Facebook, lifetime history of suicidal ideation, and lifetime history of suicide attempts. </w:t>
        </w:r>
      </w:ins>
      <w:commentRangeStart w:id="7"/>
      <w:commentRangeStart w:id="8"/>
      <w:r w:rsidR="00856D1D">
        <w:rPr>
          <w:rFonts w:ascii="Arial" w:hAnsi="Arial" w:cs="Arial"/>
        </w:rPr>
        <w:t xml:space="preserve">Adjusted odds ratios were calculated </w:t>
      </w:r>
      <w:commentRangeEnd w:id="7"/>
      <w:r w:rsidR="005B1C55">
        <w:rPr>
          <w:rStyle w:val="CommentReference"/>
          <w:vanish/>
        </w:rPr>
        <w:commentReference w:id="7"/>
      </w:r>
      <w:commentRangeEnd w:id="8"/>
      <w:r w:rsidR="00733DC4">
        <w:rPr>
          <w:rStyle w:val="CommentReference"/>
        </w:rPr>
        <w:commentReference w:id="8"/>
      </w:r>
      <w:r w:rsidR="00856D1D">
        <w:rPr>
          <w:rFonts w:ascii="Arial" w:hAnsi="Arial" w:cs="Arial"/>
        </w:rPr>
        <w:t xml:space="preserve">from the models to compare the odds of screening positive for each level of social contact versus the “every few weeks or less often” level. </w:t>
      </w:r>
      <w:r w:rsidR="00BF65F1">
        <w:rPr>
          <w:rFonts w:ascii="Arial" w:hAnsi="Arial" w:cs="Arial"/>
        </w:rPr>
        <w:t xml:space="preserve">Subjects were excluded from model estimation </w:t>
      </w:r>
      <w:r w:rsidR="001C7630">
        <w:rPr>
          <w:rFonts w:ascii="Arial" w:hAnsi="Arial" w:cs="Arial"/>
        </w:rPr>
        <w:t>when</w:t>
      </w:r>
      <w:r w:rsidR="00BF65F1">
        <w:rPr>
          <w:rFonts w:ascii="Arial" w:hAnsi="Arial" w:cs="Arial"/>
        </w:rPr>
        <w:t xml:space="preserve"> missing covariate values in survey responses.</w:t>
      </w:r>
    </w:p>
    <w:p w14:paraId="068F7E0E" w14:textId="77777777" w:rsidR="008368A4" w:rsidRPr="00431F21" w:rsidRDefault="008368A4" w:rsidP="007948DE">
      <w:pPr>
        <w:rPr>
          <w:rFonts w:ascii="Arial" w:hAnsi="Arial" w:cs="Arial"/>
          <w:color w:val="000000"/>
        </w:rPr>
      </w:pPr>
    </w:p>
    <w:p w14:paraId="49E39AF4" w14:textId="77777777" w:rsidR="00215DE4" w:rsidRPr="00431F21" w:rsidRDefault="008368A4" w:rsidP="007948DE">
      <w:pPr>
        <w:rPr>
          <w:rFonts w:ascii="Arial" w:hAnsi="Arial" w:cs="Arial"/>
          <w:color w:val="000000"/>
        </w:rPr>
      </w:pPr>
      <w:r w:rsidRPr="00431F21">
        <w:rPr>
          <w:rFonts w:ascii="Arial" w:hAnsi="Arial" w:cs="Arial"/>
          <w:color w:val="000000"/>
        </w:rPr>
        <w:t xml:space="preserve">As a sensitivity analysis, we </w:t>
      </w:r>
      <w:r w:rsidR="00732904" w:rsidRPr="00431F21">
        <w:rPr>
          <w:rFonts w:ascii="Arial" w:hAnsi="Arial" w:cs="Arial"/>
          <w:color w:val="000000"/>
        </w:rPr>
        <w:t>substituted</w:t>
      </w:r>
      <w:r w:rsidRPr="00431F21">
        <w:rPr>
          <w:rFonts w:ascii="Arial" w:hAnsi="Arial" w:cs="Arial"/>
          <w:color w:val="000000"/>
        </w:rPr>
        <w:t xml:space="preserve"> the frequency of Facebook social contact variable for frequency of visiting or using Facebook. The former variable </w:t>
      </w:r>
      <w:r w:rsidR="00732904" w:rsidRPr="00431F21">
        <w:rPr>
          <w:rFonts w:ascii="Arial" w:hAnsi="Arial" w:cs="Arial"/>
          <w:color w:val="000000"/>
        </w:rPr>
        <w:t>is considered a more specific indication of active use of Facebook, while the latter can include any use of Facebook, including passive scrolling and reading of content on Facebook without two-way social interaction</w:t>
      </w:r>
      <w:r w:rsidR="000E76EF">
        <w:rPr>
          <w:rFonts w:ascii="Arial" w:hAnsi="Arial" w:cs="Arial"/>
          <w:color w:val="000000"/>
        </w:rPr>
        <w:fldChar w:fldCharType="begin"/>
      </w:r>
      <w:r w:rsidR="00C93CC6">
        <w:rPr>
          <w:rFonts w:ascii="Arial" w:hAnsi="Arial" w:cs="Arial"/>
          <w:color w:val="000000"/>
        </w:rPr>
        <w:instrText xml:space="preserve"> ADDIN ZOTERO_ITEM {"citationID":"a1h5f3u00df","properties":{"formattedCitation":"{\\rtf \\super 11,29\\nosupersub{}}","plainCitation":"11,29"},"citationItems":[{"id":10232,"uris":["http://zotero.org/groups/579511/items/AZAH2D7K"],"uri":["http://zotero.org/groups/579511/items/AZAH2D7K"]},{"id":10182,"uris":["http://zotero.org/groups/579511/items/CFWDRC2H"],"uri":["http://zotero.org/groups/579511/items/CFWDRC2H"]}]} </w:instrText>
      </w:r>
      <w:r w:rsidR="000E76EF">
        <w:rPr>
          <w:rFonts w:ascii="Arial" w:hAnsi="Arial" w:cs="Arial"/>
          <w:color w:val="000000"/>
        </w:rPr>
        <w:fldChar w:fldCharType="separate"/>
      </w:r>
      <w:r w:rsidR="00C93CC6" w:rsidRPr="00C93CC6">
        <w:rPr>
          <w:rFonts w:ascii="Arial" w:eastAsia="Times New Roman" w:hAnsi="Arial" w:cs="Times New Roman"/>
          <w:vertAlign w:val="superscript"/>
        </w:rPr>
        <w:t>11,29</w:t>
      </w:r>
      <w:r w:rsidR="000E76EF">
        <w:rPr>
          <w:rFonts w:ascii="Arial" w:hAnsi="Arial" w:cs="Arial"/>
          <w:color w:val="000000"/>
        </w:rPr>
        <w:fldChar w:fldCharType="end"/>
      </w:r>
      <w:r w:rsidR="00152EB4">
        <w:rPr>
          <w:rFonts w:ascii="Arial" w:hAnsi="Arial" w:cs="Arial"/>
          <w:color w:val="000000"/>
        </w:rPr>
        <w:t>.</w:t>
      </w:r>
    </w:p>
    <w:p w14:paraId="3BBC6180" w14:textId="77777777" w:rsidR="007948DE" w:rsidRPr="00431F21" w:rsidRDefault="007948DE" w:rsidP="007948DE">
      <w:pPr>
        <w:rPr>
          <w:rFonts w:ascii="Arial" w:eastAsia="Times New Roman" w:hAnsi="Arial" w:cs="Times New Roman"/>
          <w:color w:val="000000"/>
        </w:rPr>
      </w:pPr>
    </w:p>
    <w:p w14:paraId="44F543B1" w14:textId="77777777" w:rsidR="00215DE4" w:rsidRPr="00431F21" w:rsidRDefault="00215DE4" w:rsidP="00215DE4">
      <w:pPr>
        <w:rPr>
          <w:rFonts w:ascii="Arial" w:hAnsi="Arial" w:cs="Arial"/>
          <w:b/>
          <w:color w:val="000000"/>
          <w:u w:val="single"/>
        </w:rPr>
      </w:pPr>
      <w:r w:rsidRPr="00431F21">
        <w:rPr>
          <w:rFonts w:ascii="Arial" w:hAnsi="Arial" w:cs="Arial"/>
          <w:b/>
          <w:color w:val="000000"/>
          <w:u w:val="single"/>
        </w:rPr>
        <w:t>Results</w:t>
      </w:r>
    </w:p>
    <w:p w14:paraId="1032AF20" w14:textId="77777777" w:rsidR="00215DE4" w:rsidRPr="00431F21" w:rsidRDefault="00215DE4" w:rsidP="00215DE4">
      <w:pPr>
        <w:rPr>
          <w:rFonts w:ascii="Arial" w:hAnsi="Arial" w:cs="Arial"/>
          <w:i/>
          <w:color w:val="000000"/>
        </w:rPr>
      </w:pPr>
      <w:r w:rsidRPr="00431F21">
        <w:rPr>
          <w:rFonts w:ascii="Arial" w:hAnsi="Arial" w:cs="Arial"/>
          <w:i/>
          <w:color w:val="000000"/>
        </w:rPr>
        <w:t>Descriptive</w:t>
      </w:r>
    </w:p>
    <w:p w14:paraId="03751F98" w14:textId="77777777" w:rsidR="001F6435" w:rsidRPr="00431F21" w:rsidRDefault="001F6435" w:rsidP="001F6435">
      <w:pPr>
        <w:rPr>
          <w:rFonts w:ascii="Arial" w:eastAsia="Times New Roman" w:hAnsi="Arial" w:cs="Times New Roman"/>
          <w:color w:val="000000"/>
        </w:rPr>
      </w:pPr>
      <w:r w:rsidRPr="00431F21">
        <w:rPr>
          <w:rFonts w:ascii="Arial" w:hAnsi="Arial" w:cs="Arial"/>
          <w:color w:val="000000"/>
        </w:rPr>
        <w:t>Participants were,</w:t>
      </w:r>
      <w:r w:rsidR="00431F21">
        <w:rPr>
          <w:rFonts w:ascii="Arial" w:hAnsi="Arial" w:cs="Arial"/>
          <w:color w:val="000000"/>
        </w:rPr>
        <w:t xml:space="preserve"> </w:t>
      </w:r>
      <w:r w:rsidR="004439AC" w:rsidRPr="00431F21">
        <w:rPr>
          <w:rFonts w:ascii="Arial" w:hAnsi="Arial" w:cs="Arial"/>
          <w:color w:val="000000"/>
        </w:rPr>
        <w:t xml:space="preserve">on average, 40 years old. </w:t>
      </w:r>
      <w:r w:rsidR="00993041">
        <w:rPr>
          <w:rFonts w:ascii="Arial" w:hAnsi="Arial" w:cs="Arial"/>
          <w:color w:val="000000"/>
        </w:rPr>
        <w:t xml:space="preserve">As indicated in </w:t>
      </w:r>
      <w:r w:rsidR="00993041" w:rsidRPr="00993041">
        <w:rPr>
          <w:rFonts w:ascii="Arial" w:hAnsi="Arial" w:cs="Arial"/>
          <w:b/>
          <w:color w:val="000000"/>
        </w:rPr>
        <w:t>Table 1</w:t>
      </w:r>
      <w:r w:rsidR="00993041">
        <w:rPr>
          <w:rFonts w:ascii="Arial" w:hAnsi="Arial" w:cs="Arial"/>
          <w:color w:val="000000"/>
        </w:rPr>
        <w:t>, t</w:t>
      </w:r>
      <w:r w:rsidR="004439AC" w:rsidRPr="00431F21">
        <w:rPr>
          <w:rFonts w:ascii="Arial" w:hAnsi="Arial" w:cs="Arial"/>
          <w:color w:val="000000"/>
        </w:rPr>
        <w:t>he majority</w:t>
      </w:r>
      <w:r w:rsidRPr="00431F21">
        <w:rPr>
          <w:rFonts w:ascii="Arial" w:hAnsi="Arial" w:cs="Arial"/>
          <w:color w:val="000000"/>
        </w:rPr>
        <w:t xml:space="preserve"> were men, non-Hispanic white, </w:t>
      </w:r>
      <w:r w:rsidR="004439AC" w:rsidRPr="00431F21">
        <w:rPr>
          <w:rFonts w:ascii="Arial" w:hAnsi="Arial" w:cs="Arial"/>
          <w:color w:val="000000"/>
        </w:rPr>
        <w:t>had at least a college degree, and were married or partnered. Ninety percent of participants used Facebook at least daily.</w:t>
      </w:r>
      <w:r w:rsidR="004439AC" w:rsidRPr="00431F21">
        <w:rPr>
          <w:rFonts w:ascii="Arial" w:eastAsia="Times New Roman" w:hAnsi="Arial" w:cs="Times New Roman"/>
          <w:color w:val="000000"/>
        </w:rPr>
        <w:t xml:space="preserve"> The </w:t>
      </w:r>
      <w:r w:rsidR="004439AC" w:rsidRPr="00C80724">
        <w:rPr>
          <w:rFonts w:ascii="Arial" w:eastAsia="Times New Roman" w:hAnsi="Arial" w:cs="Times New Roman"/>
          <w:color w:val="000000"/>
        </w:rPr>
        <w:t>median and mean number of other social media plat</w:t>
      </w:r>
      <w:r w:rsidR="00D1439B" w:rsidRPr="00C80724">
        <w:rPr>
          <w:rFonts w:ascii="Arial" w:eastAsia="Times New Roman" w:hAnsi="Arial" w:cs="Times New Roman"/>
          <w:color w:val="000000"/>
        </w:rPr>
        <w:t>forms used by participants were 0 and 0.7</w:t>
      </w:r>
      <w:r w:rsidR="004439AC" w:rsidRPr="00C80724">
        <w:rPr>
          <w:rFonts w:ascii="Arial" w:eastAsia="Times New Roman" w:hAnsi="Arial" w:cs="Times New Roman"/>
          <w:color w:val="000000"/>
        </w:rPr>
        <w:t>, respectively.</w:t>
      </w:r>
      <w:r w:rsidRPr="00C80724">
        <w:rPr>
          <w:rFonts w:ascii="Arial" w:eastAsia="Times New Roman" w:hAnsi="Arial" w:cs="Times New Roman"/>
          <w:color w:val="000000"/>
        </w:rPr>
        <w:t xml:space="preserve"> Sixty-one percent (3</w:t>
      </w:r>
      <w:r w:rsidR="00D1439B" w:rsidRPr="00C80724">
        <w:rPr>
          <w:rFonts w:ascii="Arial" w:eastAsia="Times New Roman" w:hAnsi="Arial" w:cs="Times New Roman"/>
          <w:color w:val="000000"/>
        </w:rPr>
        <w:t>58/587</w:t>
      </w:r>
      <w:r w:rsidRPr="00C80724">
        <w:rPr>
          <w:rFonts w:ascii="Arial" w:eastAsia="Times New Roman" w:hAnsi="Arial" w:cs="Times New Roman"/>
          <w:color w:val="000000"/>
        </w:rPr>
        <w:t>) of participants reported at least daily social contact with friends and family on Facebook, whereas just 40% (233/586) indicated at least daily in-person social contact with friends and family.</w:t>
      </w:r>
    </w:p>
    <w:p w14:paraId="3F49A9D7" w14:textId="77777777" w:rsidR="0081664F" w:rsidRPr="00431F21" w:rsidRDefault="0081664F" w:rsidP="007948DE">
      <w:pPr>
        <w:rPr>
          <w:rFonts w:ascii="Arial" w:eastAsia="Times New Roman" w:hAnsi="Arial" w:cs="Times New Roman"/>
          <w:color w:val="000000"/>
        </w:rPr>
      </w:pPr>
    </w:p>
    <w:p w14:paraId="0805699C" w14:textId="77777777" w:rsidR="00717DD1" w:rsidRPr="00431F21" w:rsidRDefault="001248A8" w:rsidP="00174113">
      <w:pPr>
        <w:rPr>
          <w:rFonts w:ascii="Arial" w:hAnsi="Arial"/>
          <w:i/>
        </w:rPr>
      </w:pPr>
      <w:r w:rsidRPr="00431F21">
        <w:rPr>
          <w:rFonts w:ascii="Arial" w:hAnsi="Arial"/>
          <w:i/>
        </w:rPr>
        <w:t>R</w:t>
      </w:r>
      <w:r w:rsidR="00431F21">
        <w:rPr>
          <w:rFonts w:ascii="Arial" w:hAnsi="Arial"/>
          <w:i/>
        </w:rPr>
        <w:t xml:space="preserve">esearch </w:t>
      </w:r>
      <w:r w:rsidRPr="00431F21">
        <w:rPr>
          <w:rFonts w:ascii="Arial" w:hAnsi="Arial"/>
          <w:i/>
        </w:rPr>
        <w:t>Q</w:t>
      </w:r>
      <w:r w:rsidR="00431F21">
        <w:rPr>
          <w:rFonts w:ascii="Arial" w:hAnsi="Arial"/>
          <w:i/>
        </w:rPr>
        <w:t>uestion</w:t>
      </w:r>
      <w:r w:rsidRPr="00431F21">
        <w:rPr>
          <w:rFonts w:ascii="Arial" w:hAnsi="Arial"/>
          <w:i/>
        </w:rPr>
        <w:t xml:space="preserve"> 1: </w:t>
      </w:r>
      <w:r w:rsidR="0081664F" w:rsidRPr="00431F21">
        <w:rPr>
          <w:rFonts w:ascii="Arial" w:hAnsi="Arial"/>
          <w:i/>
        </w:rPr>
        <w:t xml:space="preserve">Do </w:t>
      </w:r>
      <w:r w:rsidRPr="00431F21">
        <w:rPr>
          <w:rFonts w:ascii="Arial" w:hAnsi="Arial" w:cs="Arial"/>
          <w:i/>
          <w:color w:val="000000"/>
        </w:rPr>
        <w:t>military veterans substitute social interactions on Facebook for in-person social contact</w:t>
      </w:r>
      <w:r w:rsidR="0081664F" w:rsidRPr="00431F21">
        <w:rPr>
          <w:rFonts w:ascii="Arial" w:hAnsi="Arial"/>
          <w:i/>
        </w:rPr>
        <w:t>?</w:t>
      </w:r>
    </w:p>
    <w:p w14:paraId="52B14A9B" w14:textId="34E693F3" w:rsidR="00717DD1" w:rsidRPr="00431F21" w:rsidRDefault="00717DD1" w:rsidP="00717DD1">
      <w:pPr>
        <w:rPr>
          <w:rFonts w:ascii="Arial" w:eastAsia="Times New Roman" w:hAnsi="Arial" w:cs="Times New Roman"/>
          <w:color w:val="000000"/>
        </w:rPr>
      </w:pPr>
      <w:commentRangeStart w:id="9"/>
      <w:commentRangeStart w:id="10"/>
      <w:del w:id="11" w:author="Benjamin Chan" w:date="2018-01-17T14:29:00Z">
        <w:r w:rsidRPr="00431F21" w:rsidDel="00F438EC">
          <w:rPr>
            <w:rFonts w:ascii="Arial" w:eastAsia="Times New Roman" w:hAnsi="Arial" w:cs="Times New Roman"/>
            <w:color w:val="000000"/>
          </w:rPr>
          <w:delText xml:space="preserve">Of the 358 who had </w:delText>
        </w:r>
        <w:r w:rsidRPr="00EC7BAB" w:rsidDel="00F438EC">
          <w:rPr>
            <w:rFonts w:ascii="Arial" w:eastAsia="Times New Roman" w:hAnsi="Arial" w:cs="Times New Roman"/>
            <w:color w:val="000000"/>
          </w:rPr>
          <w:delText xml:space="preserve">social contact </w:delText>
        </w:r>
        <w:r w:rsidRPr="00EC7BAB" w:rsidDel="00F438EC">
          <w:rPr>
            <w:rFonts w:ascii="Arial" w:eastAsia="Times New Roman" w:hAnsi="Arial" w:cs="Times New Roman"/>
            <w:i/>
            <w:color w:val="000000"/>
          </w:rPr>
          <w:delText>on Facebook</w:delText>
        </w:r>
        <w:r w:rsidRPr="00EC7BAB" w:rsidDel="00F438EC">
          <w:rPr>
            <w:rFonts w:ascii="Arial" w:eastAsia="Times New Roman" w:hAnsi="Arial" w:cs="Times New Roman"/>
            <w:color w:val="000000"/>
          </w:rPr>
          <w:delText xml:space="preserve"> at least daily, 167 (47%) also had at least daily in-person social contact while 191 (53%) had in-person social contact less than daily, a non-significant difference (p=</w:delText>
        </w:r>
        <w:r w:rsidR="004609B7" w:rsidRPr="00EC7BAB" w:rsidDel="00F438EC">
          <w:delText xml:space="preserve"> </w:delText>
        </w:r>
        <w:r w:rsidR="004609B7" w:rsidRPr="00EC7BAB" w:rsidDel="00F438EC">
          <w:rPr>
            <w:rFonts w:ascii="Arial" w:eastAsia="Times New Roman" w:hAnsi="Arial" w:cs="Times New Roman"/>
            <w:color w:val="000000"/>
          </w:rPr>
          <w:delText>0.224</w:delText>
        </w:r>
        <w:r w:rsidRPr="00EC7BAB" w:rsidDel="00F438EC">
          <w:rPr>
            <w:rFonts w:ascii="Arial" w:eastAsia="Times New Roman" w:hAnsi="Arial" w:cs="Times New Roman"/>
            <w:color w:val="000000"/>
          </w:rPr>
          <w:delText xml:space="preserve">). Of the 233 who had </w:delText>
        </w:r>
        <w:r w:rsidRPr="00EC7BAB" w:rsidDel="00F438EC">
          <w:rPr>
            <w:rFonts w:ascii="Arial" w:eastAsia="Times New Roman" w:hAnsi="Arial" w:cs="Times New Roman"/>
            <w:i/>
            <w:color w:val="000000"/>
          </w:rPr>
          <w:delText>in-person</w:delText>
        </w:r>
        <w:r w:rsidRPr="00EC7BAB" w:rsidDel="00F438EC">
          <w:rPr>
            <w:rFonts w:ascii="Arial" w:eastAsia="Times New Roman" w:hAnsi="Arial" w:cs="Times New Roman"/>
            <w:color w:val="000000"/>
          </w:rPr>
          <w:delText xml:space="preserve"> social contact at least daily, 167 (72%) also had at least daily social contact on Facebook while 66 (28%) had </w:delText>
        </w:r>
        <w:r w:rsidR="002628FA" w:rsidRPr="00EC7BAB" w:rsidDel="00F438EC">
          <w:rPr>
            <w:rFonts w:ascii="Arial" w:eastAsia="Times New Roman" w:hAnsi="Arial" w:cs="Times New Roman"/>
            <w:color w:val="000000"/>
          </w:rPr>
          <w:delText xml:space="preserve">social contact on Facebook </w:delText>
        </w:r>
        <w:r w:rsidRPr="00EC7BAB" w:rsidDel="00F438EC">
          <w:rPr>
            <w:rFonts w:ascii="Arial" w:eastAsia="Times New Roman" w:hAnsi="Arial" w:cs="Times New Roman"/>
            <w:color w:val="000000"/>
          </w:rPr>
          <w:delText xml:space="preserve">less </w:delText>
        </w:r>
        <w:r w:rsidR="002628FA" w:rsidRPr="00EC7BAB" w:rsidDel="00F438EC">
          <w:rPr>
            <w:rFonts w:ascii="Arial" w:eastAsia="Times New Roman" w:hAnsi="Arial" w:cs="Times New Roman"/>
            <w:color w:val="000000"/>
          </w:rPr>
          <w:delText xml:space="preserve">than daily, a </w:delText>
        </w:r>
        <w:r w:rsidRPr="00EC7BAB" w:rsidDel="00F438EC">
          <w:rPr>
            <w:rFonts w:ascii="Arial" w:eastAsia="Times New Roman" w:hAnsi="Arial" w:cs="Times New Roman"/>
            <w:color w:val="000000"/>
          </w:rPr>
          <w:delText>significant difference (p</w:delText>
        </w:r>
        <w:r w:rsidR="004609B7" w:rsidRPr="00EC7BAB" w:rsidDel="00F438EC">
          <w:rPr>
            <w:rFonts w:ascii="Arial" w:eastAsia="Times New Roman" w:hAnsi="Arial" w:cs="Times New Roman"/>
            <w:color w:val="000000"/>
          </w:rPr>
          <w:delText>&lt;0.001).</w:delText>
        </w:r>
      </w:del>
      <w:del w:id="12" w:author="Benjamin Chan" w:date="2018-01-17T14:18:00Z">
        <w:r w:rsidR="004609B7" w:rsidRPr="00431F21" w:rsidDel="0062719B">
          <w:rPr>
            <w:rFonts w:ascii="Arial" w:eastAsia="Times New Roman" w:hAnsi="Arial" w:cs="Times New Roman"/>
            <w:color w:val="000000"/>
          </w:rPr>
          <w:delText xml:space="preserve"> </w:delText>
        </w:r>
        <w:commentRangeEnd w:id="9"/>
        <w:r w:rsidR="0073666F" w:rsidDel="0062719B">
          <w:rPr>
            <w:rStyle w:val="CommentReference"/>
            <w:vanish/>
          </w:rPr>
          <w:commentReference w:id="9"/>
        </w:r>
      </w:del>
      <w:commentRangeEnd w:id="10"/>
      <w:r w:rsidR="00F438EC">
        <w:rPr>
          <w:rStyle w:val="CommentReference"/>
        </w:rPr>
        <w:commentReference w:id="10"/>
      </w:r>
      <w:ins w:id="14" w:author="Benjamin Chan" w:date="2018-01-17T14:28:00Z">
        <w:r w:rsidR="00F438EC">
          <w:rPr>
            <w:rFonts w:ascii="Arial" w:eastAsia="Times New Roman" w:hAnsi="Arial" w:cs="Times New Roman"/>
            <w:color w:val="000000"/>
          </w:rPr>
          <w:t>Five hundred, eighty-six participants had valid responses for frequency of Facebook and in-person social contact. Among these, 167 (28%) had at least daily social contact both on Facebook and in-person, while 162 (28%) had less than daily social contact both on Facebook and in-person; 191 (33%) had at least daily social contact on Facebook but less than daily in-person social contact, and 66 (11%) had at least daily in-person social contact but less than daily Facebook social contact. In other words, social contact occurred with similar frequencies using both modes for 56%, while social contact was more frequent using either but not both modes for 44%.</w:t>
        </w:r>
        <w:r w:rsidR="00F438EC">
          <w:rPr>
            <w:rFonts w:ascii="Arial" w:eastAsia="Times New Roman" w:hAnsi="Arial" w:cs="Times New Roman"/>
            <w:color w:val="000000"/>
          </w:rPr>
          <w:t xml:space="preserve"> </w:t>
        </w:r>
      </w:ins>
      <w:ins w:id="15" w:author="Benjamin Chan" w:date="2018-01-17T14:27:00Z">
        <w:r w:rsidR="00F438EC">
          <w:rPr>
            <w:rFonts w:ascii="Arial" w:eastAsia="Times New Roman" w:hAnsi="Arial" w:cs="Times New Roman"/>
            <w:color w:val="000000"/>
          </w:rPr>
          <w:t>This association was highly significant (p&lt;0.001).</w:t>
        </w:r>
      </w:ins>
    </w:p>
    <w:p w14:paraId="7687FA57" w14:textId="77777777" w:rsidR="0081664F" w:rsidRPr="00431F21" w:rsidRDefault="0081664F" w:rsidP="007948DE">
      <w:pPr>
        <w:rPr>
          <w:rFonts w:ascii="Arial" w:eastAsia="Times New Roman" w:hAnsi="Arial" w:cs="Times New Roman"/>
          <w:color w:val="000000"/>
        </w:rPr>
      </w:pPr>
    </w:p>
    <w:p w14:paraId="599BDA3C" w14:textId="77777777" w:rsidR="001248A8" w:rsidRPr="00DA63AA" w:rsidRDefault="00431F21" w:rsidP="007948DE">
      <w:pPr>
        <w:rPr>
          <w:rFonts w:ascii="Arial" w:eastAsia="Times New Roman" w:hAnsi="Arial" w:cs="Times New Roman"/>
          <w:i/>
          <w:color w:val="000000"/>
        </w:rPr>
      </w:pPr>
      <w:r w:rsidRPr="00DA63AA">
        <w:rPr>
          <w:rFonts w:ascii="Arial" w:hAnsi="Arial"/>
          <w:i/>
        </w:rPr>
        <w:lastRenderedPageBreak/>
        <w:t xml:space="preserve">Research Question 2: </w:t>
      </w:r>
      <w:r w:rsidRPr="00DA63AA">
        <w:rPr>
          <w:rFonts w:ascii="Arial" w:hAnsi="Arial" w:cs="Arial"/>
          <w:i/>
          <w:color w:val="000000"/>
        </w:rPr>
        <w:t>I</w:t>
      </w:r>
      <w:r w:rsidR="001248A8" w:rsidRPr="00DA63AA">
        <w:rPr>
          <w:rFonts w:ascii="Arial" w:hAnsi="Arial" w:cs="Arial"/>
          <w:i/>
          <w:color w:val="000000"/>
        </w:rPr>
        <w:t xml:space="preserve">s social contact </w:t>
      </w:r>
      <w:r w:rsidRPr="00DA63AA">
        <w:rPr>
          <w:rFonts w:ascii="Arial" w:hAnsi="Arial" w:cs="Arial"/>
          <w:i/>
          <w:color w:val="000000"/>
        </w:rPr>
        <w:t xml:space="preserve">on Facebook </w:t>
      </w:r>
      <w:r w:rsidR="006F76C0">
        <w:rPr>
          <w:rFonts w:ascii="Arial" w:hAnsi="Arial" w:cs="Arial"/>
          <w:i/>
          <w:color w:val="000000"/>
        </w:rPr>
        <w:t>or in-person</w:t>
      </w:r>
      <w:r w:rsidRPr="00DA63AA">
        <w:rPr>
          <w:rFonts w:ascii="Arial" w:hAnsi="Arial" w:cs="Arial"/>
          <w:i/>
          <w:color w:val="000000"/>
        </w:rPr>
        <w:t xml:space="preserve"> associated with</w:t>
      </w:r>
      <w:r w:rsidR="001248A8" w:rsidRPr="00DA63AA">
        <w:rPr>
          <w:rFonts w:ascii="Arial" w:hAnsi="Arial" w:cs="Arial"/>
          <w:i/>
          <w:color w:val="000000"/>
        </w:rPr>
        <w:t xml:space="preserve"> </w:t>
      </w:r>
      <w:r w:rsidRPr="00DA63AA">
        <w:rPr>
          <w:rFonts w:ascii="Arial" w:hAnsi="Arial" w:cs="Arial"/>
          <w:i/>
          <w:color w:val="000000"/>
        </w:rPr>
        <w:t>screening</w:t>
      </w:r>
      <w:r w:rsidR="001248A8" w:rsidRPr="00DA63AA">
        <w:rPr>
          <w:rFonts w:ascii="Arial" w:hAnsi="Arial" w:cs="Arial"/>
          <w:i/>
          <w:color w:val="000000"/>
        </w:rPr>
        <w:t xml:space="preserve"> </w:t>
      </w:r>
      <w:r w:rsidRPr="00DA63AA">
        <w:rPr>
          <w:rFonts w:ascii="Arial" w:hAnsi="Arial" w:cs="Arial"/>
          <w:i/>
          <w:color w:val="000000"/>
        </w:rPr>
        <w:t>positive</w:t>
      </w:r>
      <w:r w:rsidR="001248A8" w:rsidRPr="00DA63AA">
        <w:rPr>
          <w:rFonts w:ascii="Arial" w:hAnsi="Arial" w:cs="Arial"/>
          <w:i/>
          <w:color w:val="000000"/>
        </w:rPr>
        <w:t xml:space="preserve"> for psychiatric </w:t>
      </w:r>
      <w:r w:rsidRPr="00DA63AA">
        <w:rPr>
          <w:rFonts w:ascii="Arial" w:hAnsi="Arial" w:cs="Arial"/>
          <w:i/>
          <w:color w:val="000000"/>
        </w:rPr>
        <w:t>disorders or suicidality in military veterans</w:t>
      </w:r>
      <w:r w:rsidR="001248A8" w:rsidRPr="00DA63AA">
        <w:rPr>
          <w:rFonts w:ascii="Arial" w:hAnsi="Arial" w:cs="Arial"/>
          <w:i/>
          <w:color w:val="000000"/>
        </w:rPr>
        <w:t>?</w:t>
      </w:r>
    </w:p>
    <w:p w14:paraId="4B1008BD" w14:textId="77777777" w:rsidR="00B172EF" w:rsidRPr="00431F21" w:rsidRDefault="00B172EF" w:rsidP="00B172EF">
      <w:pPr>
        <w:rPr>
          <w:rFonts w:ascii="Arial" w:eastAsia="Times New Roman" w:hAnsi="Arial" w:cs="Times New Roman"/>
          <w:color w:val="000000"/>
        </w:rPr>
      </w:pPr>
      <w:r w:rsidRPr="00DA63AA">
        <w:rPr>
          <w:rFonts w:ascii="Arial" w:eastAsia="Times New Roman" w:hAnsi="Arial" w:cs="Times New Roman"/>
          <w:b/>
          <w:color w:val="000000"/>
        </w:rPr>
        <w:t xml:space="preserve">Table </w:t>
      </w:r>
      <w:r w:rsidR="001558B3" w:rsidRPr="00DA63AA">
        <w:rPr>
          <w:rFonts w:ascii="Arial" w:eastAsia="Times New Roman" w:hAnsi="Arial" w:cs="Times New Roman"/>
          <w:b/>
          <w:color w:val="000000"/>
        </w:rPr>
        <w:t>2</w:t>
      </w:r>
      <w:r w:rsidRPr="00DA63AA">
        <w:rPr>
          <w:rFonts w:ascii="Arial" w:eastAsia="Times New Roman" w:hAnsi="Arial" w:cs="Times New Roman"/>
          <w:color w:val="000000"/>
        </w:rPr>
        <w:t xml:space="preserve"> summarizes the results of adjusted regression models for each of our four outcomes. </w:t>
      </w:r>
      <w:r w:rsidR="001558B3" w:rsidRPr="00DA63AA">
        <w:rPr>
          <w:rFonts w:ascii="Arial" w:eastAsia="Times New Roman" w:hAnsi="Arial" w:cs="Times New Roman"/>
          <w:color w:val="000000"/>
        </w:rPr>
        <w:t>Overall, t</w:t>
      </w:r>
      <w:r w:rsidRPr="00DA63AA">
        <w:rPr>
          <w:rFonts w:ascii="Arial" w:eastAsia="Times New Roman" w:hAnsi="Arial" w:cs="Times New Roman"/>
          <w:color w:val="000000"/>
        </w:rPr>
        <w:t>here were no significant correlations between frequency of social contact on Facebook</w:t>
      </w:r>
      <w:r w:rsidRPr="00431F21">
        <w:rPr>
          <w:rFonts w:ascii="Arial" w:eastAsia="Times New Roman" w:hAnsi="Arial" w:cs="Times New Roman"/>
          <w:color w:val="000000"/>
        </w:rPr>
        <w:t xml:space="preserve"> and screening positive for psychiatric disorders or suicidality. In contrast, in-person social contact was correlated with </w:t>
      </w:r>
      <w:r w:rsidR="00EE1282">
        <w:rPr>
          <w:rFonts w:ascii="Arial" w:eastAsia="Times New Roman" w:hAnsi="Arial" w:cs="Times New Roman"/>
          <w:color w:val="000000"/>
        </w:rPr>
        <w:t>de</w:t>
      </w:r>
      <w:r w:rsidRPr="00431F21">
        <w:rPr>
          <w:rFonts w:ascii="Arial" w:eastAsia="Times New Roman" w:hAnsi="Arial" w:cs="Times New Roman"/>
          <w:color w:val="000000"/>
        </w:rPr>
        <w:t>creased risk of screening positive for major d</w:t>
      </w:r>
      <w:r w:rsidR="003139FD">
        <w:rPr>
          <w:rFonts w:ascii="Arial" w:eastAsia="Times New Roman" w:hAnsi="Arial" w:cs="Times New Roman"/>
          <w:color w:val="000000"/>
        </w:rPr>
        <w:t>epression, PTSD, and alcohol use disorder</w:t>
      </w:r>
      <w:r w:rsidRPr="00431F21">
        <w:rPr>
          <w:rFonts w:ascii="Arial" w:eastAsia="Times New Roman" w:hAnsi="Arial" w:cs="Times New Roman"/>
          <w:color w:val="000000"/>
        </w:rPr>
        <w:t>.</w:t>
      </w:r>
    </w:p>
    <w:p w14:paraId="412C0570" w14:textId="77777777" w:rsidR="00BE53CA" w:rsidRPr="00431F21" w:rsidRDefault="00BE53CA" w:rsidP="007948DE">
      <w:pPr>
        <w:rPr>
          <w:rFonts w:ascii="Arial" w:eastAsia="Times New Roman" w:hAnsi="Arial" w:cs="Times New Roman"/>
          <w:color w:val="000000"/>
        </w:rPr>
      </w:pPr>
    </w:p>
    <w:p w14:paraId="50D97E2A" w14:textId="77777777" w:rsidR="00BA789B" w:rsidRPr="00431F21" w:rsidRDefault="001E3157" w:rsidP="00BA789B">
      <w:pPr>
        <w:rPr>
          <w:rFonts w:ascii="Arial" w:eastAsia="Times New Roman" w:hAnsi="Arial" w:cs="Times New Roman"/>
          <w:color w:val="000000"/>
        </w:rPr>
      </w:pPr>
      <w:r w:rsidRPr="00431F21">
        <w:rPr>
          <w:rFonts w:ascii="Arial" w:eastAsia="Times New Roman" w:hAnsi="Arial" w:cs="Times New Roman"/>
          <w:b/>
          <w:color w:val="000000"/>
        </w:rPr>
        <w:t>Major Depression.</w:t>
      </w:r>
      <w:r w:rsidRPr="00431F21">
        <w:rPr>
          <w:rFonts w:ascii="Arial" w:eastAsia="Times New Roman" w:hAnsi="Arial" w:cs="Times New Roman"/>
          <w:color w:val="000000"/>
        </w:rPr>
        <w:t xml:space="preserve"> In adjusted regression models, social contact on Facebook was not associated with </w:t>
      </w:r>
      <w:r w:rsidR="00F7144A">
        <w:rPr>
          <w:rFonts w:ascii="Arial" w:eastAsia="Times New Roman" w:hAnsi="Arial" w:cs="Times New Roman"/>
          <w:color w:val="000000"/>
        </w:rPr>
        <w:t xml:space="preserve">screening positive </w:t>
      </w:r>
      <w:r w:rsidR="001704F5">
        <w:rPr>
          <w:rFonts w:ascii="Arial" w:eastAsia="Times New Roman" w:hAnsi="Arial" w:cs="Times New Roman"/>
          <w:color w:val="000000"/>
        </w:rPr>
        <w:t xml:space="preserve">for major depression </w:t>
      </w:r>
      <w:r w:rsidR="00F7144A">
        <w:rPr>
          <w:rFonts w:ascii="Arial" w:eastAsia="Times New Roman" w:hAnsi="Arial" w:cs="Times New Roman"/>
          <w:color w:val="000000"/>
        </w:rPr>
        <w:t xml:space="preserve">on the </w:t>
      </w:r>
      <w:r w:rsidR="008832BA">
        <w:rPr>
          <w:rFonts w:ascii="Arial" w:eastAsia="Times New Roman" w:hAnsi="Arial" w:cs="Times New Roman"/>
          <w:color w:val="000000"/>
        </w:rPr>
        <w:t>PHQ-2</w:t>
      </w:r>
      <w:r w:rsidRPr="00431F21">
        <w:rPr>
          <w:rFonts w:ascii="Arial" w:eastAsia="Times New Roman" w:hAnsi="Arial" w:cs="Times New Roman"/>
          <w:color w:val="000000"/>
        </w:rPr>
        <w:t>.</w:t>
      </w:r>
      <w:r w:rsidR="00C6218C">
        <w:rPr>
          <w:rFonts w:ascii="Arial" w:eastAsia="Times New Roman" w:hAnsi="Arial" w:cs="Times New Roman"/>
          <w:color w:val="000000"/>
        </w:rPr>
        <w:t xml:space="preserve"> </w:t>
      </w:r>
      <w:r w:rsidR="00BA789B">
        <w:rPr>
          <w:rFonts w:ascii="Arial" w:eastAsia="Times New Roman" w:hAnsi="Arial" w:cs="Times New Roman"/>
          <w:color w:val="000000"/>
        </w:rPr>
        <w:t>H</w:t>
      </w:r>
      <w:r w:rsidR="00BA789B" w:rsidRPr="00431F21">
        <w:rPr>
          <w:rFonts w:ascii="Arial" w:eastAsia="Times New Roman" w:hAnsi="Arial" w:cs="Times New Roman"/>
          <w:color w:val="000000"/>
        </w:rPr>
        <w:t xml:space="preserve">aving in-person social contact </w:t>
      </w:r>
      <w:r w:rsidR="00BA789B">
        <w:rPr>
          <w:rFonts w:ascii="Arial" w:eastAsia="Times New Roman" w:hAnsi="Arial" w:cs="Times New Roman"/>
          <w:color w:val="000000"/>
        </w:rPr>
        <w:t xml:space="preserve">a few times a week (AOR=0.36, SE=.30, p=.001), once a day (AOR=0.43, SE=.39, p=.03), or several times a day (AOR=0.40, SE=.27, p=.001) was </w:t>
      </w:r>
      <w:r w:rsidR="00BA789B" w:rsidRPr="00431F21">
        <w:rPr>
          <w:rFonts w:ascii="Arial" w:eastAsia="Times New Roman" w:hAnsi="Arial" w:cs="Times New Roman"/>
          <w:color w:val="000000"/>
        </w:rPr>
        <w:t xml:space="preserve">associated </w:t>
      </w:r>
      <w:r w:rsidR="00BA789B">
        <w:rPr>
          <w:rFonts w:ascii="Arial" w:eastAsia="Times New Roman" w:hAnsi="Arial" w:cs="Times New Roman"/>
          <w:color w:val="000000"/>
        </w:rPr>
        <w:t>with de</w:t>
      </w:r>
      <w:r w:rsidR="00BA789B" w:rsidRPr="00431F21">
        <w:rPr>
          <w:rFonts w:ascii="Arial" w:eastAsia="Times New Roman" w:hAnsi="Arial" w:cs="Times New Roman"/>
          <w:color w:val="000000"/>
        </w:rPr>
        <w:t xml:space="preserve">creased risk of screening positive </w:t>
      </w:r>
      <w:r w:rsidR="001704F5">
        <w:rPr>
          <w:rFonts w:ascii="Arial" w:eastAsia="Times New Roman" w:hAnsi="Arial" w:cs="Times New Roman"/>
          <w:color w:val="000000"/>
        </w:rPr>
        <w:t>on the PHQ-2</w:t>
      </w:r>
      <w:r w:rsidR="00BA789B">
        <w:rPr>
          <w:rFonts w:ascii="Arial" w:eastAsia="Times New Roman" w:hAnsi="Arial" w:cs="Times New Roman"/>
          <w:color w:val="000000"/>
        </w:rPr>
        <w:t>, compared to contact every few weeks or less</w:t>
      </w:r>
      <w:r w:rsidR="00BA789B" w:rsidRPr="00431F21">
        <w:rPr>
          <w:rFonts w:ascii="Arial" w:eastAsia="Times New Roman" w:hAnsi="Arial" w:cs="Times New Roman"/>
          <w:color w:val="000000"/>
        </w:rPr>
        <w:t>.</w:t>
      </w:r>
    </w:p>
    <w:p w14:paraId="42CA015A" w14:textId="77777777" w:rsidR="001E3157" w:rsidRPr="00431F21" w:rsidRDefault="001E3157" w:rsidP="007948DE">
      <w:pPr>
        <w:rPr>
          <w:rFonts w:ascii="Arial" w:eastAsia="Times New Roman" w:hAnsi="Arial" w:cs="Times New Roman"/>
          <w:color w:val="000000"/>
        </w:rPr>
      </w:pPr>
    </w:p>
    <w:p w14:paraId="5AA2A958" w14:textId="70674E43" w:rsidR="00BA789B" w:rsidRDefault="001E3157" w:rsidP="007948DE">
      <w:pPr>
        <w:rPr>
          <w:rFonts w:ascii="Arial" w:eastAsia="Times New Roman" w:hAnsi="Arial" w:cs="Times New Roman"/>
          <w:color w:val="000000"/>
        </w:rPr>
      </w:pPr>
      <w:r w:rsidRPr="00431F21">
        <w:rPr>
          <w:rFonts w:ascii="Arial" w:eastAsia="Times New Roman" w:hAnsi="Arial" w:cs="Times New Roman"/>
          <w:b/>
          <w:color w:val="000000"/>
        </w:rPr>
        <w:t>PTSD.</w:t>
      </w:r>
      <w:r w:rsidR="00FD11F7" w:rsidRPr="00431F21">
        <w:rPr>
          <w:rFonts w:ascii="Arial" w:eastAsia="Times New Roman" w:hAnsi="Arial" w:cs="Times New Roman"/>
          <w:color w:val="000000"/>
        </w:rPr>
        <w:t xml:space="preserve"> In adjusted regression models, social contact on Facebook was not associated with </w:t>
      </w:r>
      <w:del w:id="16" w:author="Benjamin Chan" w:date="2018-01-17T13:36:00Z">
        <w:r w:rsidR="009E1B22" w:rsidRPr="00431F21" w:rsidDel="00850762">
          <w:rPr>
            <w:rFonts w:ascii="Arial" w:eastAsia="Times New Roman" w:hAnsi="Arial" w:cs="Times New Roman"/>
            <w:color w:val="000000"/>
          </w:rPr>
          <w:delText xml:space="preserve">with </w:delText>
        </w:r>
      </w:del>
      <w:r w:rsidR="009E1B22">
        <w:rPr>
          <w:rFonts w:ascii="Arial" w:eastAsia="Times New Roman" w:hAnsi="Arial" w:cs="Times New Roman"/>
          <w:color w:val="000000"/>
        </w:rPr>
        <w:t xml:space="preserve">screening positive for PTSD on the </w:t>
      </w:r>
      <w:r w:rsidR="00D9505E" w:rsidRPr="00431F21">
        <w:rPr>
          <w:rFonts w:ascii="Arial" w:eastAsia="Times New Roman" w:hAnsi="Arial" w:cs="Times New Roman"/>
          <w:color w:val="000000"/>
        </w:rPr>
        <w:t>PC-PTSD</w:t>
      </w:r>
      <w:r w:rsidR="00FD11F7" w:rsidRPr="00431F21">
        <w:rPr>
          <w:rFonts w:ascii="Arial" w:eastAsia="Times New Roman" w:hAnsi="Arial" w:cs="Times New Roman"/>
          <w:color w:val="000000"/>
        </w:rPr>
        <w:t xml:space="preserve">. </w:t>
      </w:r>
      <w:r w:rsidR="00BA789B">
        <w:rPr>
          <w:rFonts w:ascii="Arial" w:eastAsia="Times New Roman" w:hAnsi="Arial" w:cs="Times New Roman"/>
          <w:color w:val="000000"/>
        </w:rPr>
        <w:t>H</w:t>
      </w:r>
      <w:r w:rsidR="00BA789B" w:rsidRPr="00431F21">
        <w:rPr>
          <w:rFonts w:ascii="Arial" w:eastAsia="Times New Roman" w:hAnsi="Arial" w:cs="Times New Roman"/>
          <w:color w:val="000000"/>
        </w:rPr>
        <w:t xml:space="preserve">aving in-person social contact </w:t>
      </w:r>
      <w:r w:rsidR="00BA789B">
        <w:rPr>
          <w:rFonts w:ascii="Arial" w:eastAsia="Times New Roman" w:hAnsi="Arial" w:cs="Times New Roman"/>
          <w:color w:val="000000"/>
        </w:rPr>
        <w:t>a few times a week (AOR=0.44, SE=.28, p=.004), once a day (AOR=0.49, SE=.36, p=.04), or several time</w:t>
      </w:r>
      <w:r w:rsidR="00907C3A">
        <w:rPr>
          <w:rFonts w:ascii="Arial" w:eastAsia="Times New Roman" w:hAnsi="Arial" w:cs="Times New Roman"/>
          <w:color w:val="000000"/>
        </w:rPr>
        <w:t>s a day (AOR=0.38, SE=0.26</w:t>
      </w:r>
      <w:r w:rsidR="00BA789B">
        <w:rPr>
          <w:rFonts w:ascii="Arial" w:eastAsia="Times New Roman" w:hAnsi="Arial" w:cs="Times New Roman"/>
          <w:color w:val="000000"/>
        </w:rPr>
        <w:t xml:space="preserve">, </w:t>
      </w:r>
      <w:r w:rsidR="00907C3A">
        <w:rPr>
          <w:rFonts w:ascii="Arial" w:eastAsia="Times New Roman" w:hAnsi="Arial" w:cs="Times New Roman"/>
          <w:color w:val="000000"/>
        </w:rPr>
        <w:t>p&lt;</w:t>
      </w:r>
      <w:r w:rsidR="00BA789B">
        <w:rPr>
          <w:rFonts w:ascii="Arial" w:eastAsia="Times New Roman" w:hAnsi="Arial" w:cs="Times New Roman"/>
          <w:color w:val="000000"/>
        </w:rPr>
        <w:t xml:space="preserve">.001) was </w:t>
      </w:r>
      <w:r w:rsidR="00BA789B" w:rsidRPr="00431F21">
        <w:rPr>
          <w:rFonts w:ascii="Arial" w:eastAsia="Times New Roman" w:hAnsi="Arial" w:cs="Times New Roman"/>
          <w:color w:val="000000"/>
        </w:rPr>
        <w:t xml:space="preserve">associated </w:t>
      </w:r>
      <w:r w:rsidR="00BA789B">
        <w:rPr>
          <w:rFonts w:ascii="Arial" w:eastAsia="Times New Roman" w:hAnsi="Arial" w:cs="Times New Roman"/>
          <w:color w:val="000000"/>
        </w:rPr>
        <w:t>with de</w:t>
      </w:r>
      <w:r w:rsidR="00BA789B" w:rsidRPr="00431F21">
        <w:rPr>
          <w:rFonts w:ascii="Arial" w:eastAsia="Times New Roman" w:hAnsi="Arial" w:cs="Times New Roman"/>
          <w:color w:val="000000"/>
        </w:rPr>
        <w:t xml:space="preserve">creased risk of screening positive </w:t>
      </w:r>
      <w:r w:rsidR="009E1B22">
        <w:rPr>
          <w:rFonts w:ascii="Arial" w:eastAsia="Times New Roman" w:hAnsi="Arial" w:cs="Times New Roman"/>
          <w:color w:val="000000"/>
        </w:rPr>
        <w:t>on the</w:t>
      </w:r>
      <w:r w:rsidR="00BA789B" w:rsidRPr="00431F21">
        <w:rPr>
          <w:rFonts w:ascii="Arial" w:eastAsia="Times New Roman" w:hAnsi="Arial" w:cs="Times New Roman"/>
          <w:color w:val="000000"/>
        </w:rPr>
        <w:t xml:space="preserve"> </w:t>
      </w:r>
      <w:r w:rsidR="009E1B22">
        <w:rPr>
          <w:rFonts w:ascii="Arial" w:eastAsia="Times New Roman" w:hAnsi="Arial" w:cs="Times New Roman"/>
          <w:color w:val="000000"/>
        </w:rPr>
        <w:t>PC-</w:t>
      </w:r>
      <w:r w:rsidR="00BA789B">
        <w:rPr>
          <w:rFonts w:ascii="Arial" w:eastAsia="Times New Roman" w:hAnsi="Arial" w:cs="Times New Roman"/>
          <w:color w:val="000000"/>
        </w:rPr>
        <w:t>PTSD, compared to contact every few weeks or less</w:t>
      </w:r>
      <w:r w:rsidR="00BA789B" w:rsidRPr="00431F21">
        <w:rPr>
          <w:rFonts w:ascii="Arial" w:eastAsia="Times New Roman" w:hAnsi="Arial" w:cs="Times New Roman"/>
          <w:color w:val="000000"/>
        </w:rPr>
        <w:t>.</w:t>
      </w:r>
    </w:p>
    <w:p w14:paraId="2D477208" w14:textId="77777777" w:rsidR="001E3157" w:rsidRPr="00431F21" w:rsidRDefault="001E3157" w:rsidP="007948DE">
      <w:pPr>
        <w:rPr>
          <w:rFonts w:ascii="Arial" w:eastAsia="Times New Roman" w:hAnsi="Arial" w:cs="Times New Roman"/>
          <w:color w:val="000000"/>
        </w:rPr>
      </w:pPr>
    </w:p>
    <w:p w14:paraId="28EE6750" w14:textId="77777777" w:rsidR="00907C3A" w:rsidRDefault="001E3157" w:rsidP="007948DE">
      <w:pPr>
        <w:rPr>
          <w:rFonts w:ascii="Arial" w:eastAsia="Times New Roman" w:hAnsi="Arial" w:cs="Times New Roman"/>
          <w:color w:val="000000"/>
        </w:rPr>
      </w:pPr>
      <w:r w:rsidRPr="00431F21">
        <w:rPr>
          <w:rFonts w:ascii="Arial" w:eastAsia="Times New Roman" w:hAnsi="Arial" w:cs="Times New Roman"/>
          <w:b/>
          <w:color w:val="000000"/>
        </w:rPr>
        <w:t xml:space="preserve">Alcohol </w:t>
      </w:r>
      <w:r w:rsidR="00F313EB">
        <w:rPr>
          <w:rFonts w:ascii="Arial" w:eastAsia="Times New Roman" w:hAnsi="Arial" w:cs="Times New Roman"/>
          <w:b/>
          <w:color w:val="000000"/>
        </w:rPr>
        <w:t>use disorder</w:t>
      </w:r>
      <w:r w:rsidRPr="00431F21">
        <w:rPr>
          <w:rFonts w:ascii="Arial" w:eastAsia="Times New Roman" w:hAnsi="Arial" w:cs="Times New Roman"/>
          <w:b/>
          <w:color w:val="000000"/>
        </w:rPr>
        <w:t>.</w:t>
      </w:r>
      <w:r w:rsidR="00FD11F7" w:rsidRPr="00431F21">
        <w:rPr>
          <w:rFonts w:ascii="Arial" w:eastAsia="Times New Roman" w:hAnsi="Arial" w:cs="Times New Roman"/>
          <w:color w:val="000000"/>
        </w:rPr>
        <w:t xml:space="preserve"> </w:t>
      </w:r>
      <w:r w:rsidR="00907C3A" w:rsidRPr="00431F21">
        <w:rPr>
          <w:rFonts w:ascii="Arial" w:eastAsia="Times New Roman" w:hAnsi="Arial" w:cs="Times New Roman"/>
          <w:color w:val="000000"/>
        </w:rPr>
        <w:t xml:space="preserve">In adjusted regression models, neither social contact on Facebook nor in-person was associated with </w:t>
      </w:r>
      <w:r w:rsidR="00907C3A">
        <w:rPr>
          <w:rFonts w:ascii="Arial" w:eastAsia="Times New Roman" w:hAnsi="Arial" w:cs="Times New Roman"/>
          <w:color w:val="000000"/>
        </w:rPr>
        <w:t>AUDIT-C</w:t>
      </w:r>
      <w:r w:rsidR="00907C3A" w:rsidRPr="00431F21">
        <w:rPr>
          <w:rFonts w:ascii="Arial" w:eastAsia="Times New Roman" w:hAnsi="Arial" w:cs="Times New Roman"/>
          <w:color w:val="000000"/>
        </w:rPr>
        <w:t>.</w:t>
      </w:r>
      <w:r w:rsidR="00907C3A" w:rsidRPr="00431F21" w:rsidDel="00907C3A">
        <w:rPr>
          <w:rFonts w:ascii="Arial" w:eastAsia="Times New Roman" w:hAnsi="Arial" w:cs="Times New Roman"/>
          <w:color w:val="000000"/>
        </w:rPr>
        <w:t xml:space="preserve"> </w:t>
      </w:r>
    </w:p>
    <w:p w14:paraId="5CFE29B3" w14:textId="77777777" w:rsidR="001E3157" w:rsidRPr="00431F21" w:rsidRDefault="001E3157" w:rsidP="007948DE">
      <w:pPr>
        <w:rPr>
          <w:rFonts w:ascii="Arial" w:eastAsia="Times New Roman" w:hAnsi="Arial" w:cs="Times New Roman"/>
          <w:color w:val="000000"/>
        </w:rPr>
      </w:pPr>
    </w:p>
    <w:p w14:paraId="1D92965D" w14:textId="77777777" w:rsidR="001E3157" w:rsidRPr="00431F21" w:rsidRDefault="001E3157" w:rsidP="007948DE">
      <w:pPr>
        <w:rPr>
          <w:rFonts w:ascii="Arial" w:eastAsia="Times New Roman" w:hAnsi="Arial" w:cs="Times New Roman"/>
          <w:b/>
          <w:color w:val="000000"/>
        </w:rPr>
      </w:pPr>
      <w:r w:rsidRPr="00431F21">
        <w:rPr>
          <w:rFonts w:ascii="Arial" w:eastAsia="Times New Roman" w:hAnsi="Arial" w:cs="Times New Roman"/>
          <w:b/>
          <w:color w:val="000000"/>
        </w:rPr>
        <w:t>Suicidality.</w:t>
      </w:r>
      <w:r w:rsidR="00FD11F7" w:rsidRPr="00431F21">
        <w:rPr>
          <w:rFonts w:ascii="Arial" w:eastAsia="Times New Roman" w:hAnsi="Arial" w:cs="Times New Roman"/>
          <w:color w:val="000000"/>
        </w:rPr>
        <w:t xml:space="preserve"> In adjusted regression models, </w:t>
      </w:r>
      <w:r w:rsidR="00D9505E" w:rsidRPr="00431F21">
        <w:rPr>
          <w:rFonts w:ascii="Arial" w:eastAsia="Times New Roman" w:hAnsi="Arial" w:cs="Times New Roman"/>
          <w:color w:val="000000"/>
        </w:rPr>
        <w:t xml:space="preserve">neither </w:t>
      </w:r>
      <w:r w:rsidR="00FD11F7" w:rsidRPr="00431F21">
        <w:rPr>
          <w:rFonts w:ascii="Arial" w:eastAsia="Times New Roman" w:hAnsi="Arial" w:cs="Times New Roman"/>
          <w:color w:val="000000"/>
        </w:rPr>
        <w:t xml:space="preserve">social contact on Facebook </w:t>
      </w:r>
      <w:r w:rsidR="00D9505E" w:rsidRPr="00431F21">
        <w:rPr>
          <w:rFonts w:ascii="Arial" w:eastAsia="Times New Roman" w:hAnsi="Arial" w:cs="Times New Roman"/>
          <w:color w:val="000000"/>
        </w:rPr>
        <w:t>nor in-person</w:t>
      </w:r>
      <w:r w:rsidR="00FD11F7" w:rsidRPr="00431F21">
        <w:rPr>
          <w:rFonts w:ascii="Arial" w:eastAsia="Times New Roman" w:hAnsi="Arial" w:cs="Times New Roman"/>
          <w:color w:val="000000"/>
        </w:rPr>
        <w:t xml:space="preserve"> </w:t>
      </w:r>
      <w:r w:rsidR="00D9505E" w:rsidRPr="00431F21">
        <w:rPr>
          <w:rFonts w:ascii="Arial" w:eastAsia="Times New Roman" w:hAnsi="Arial" w:cs="Times New Roman"/>
          <w:color w:val="000000"/>
        </w:rPr>
        <w:t>was</w:t>
      </w:r>
      <w:r w:rsidR="00FD11F7" w:rsidRPr="00431F21">
        <w:rPr>
          <w:rFonts w:ascii="Arial" w:eastAsia="Times New Roman" w:hAnsi="Arial" w:cs="Times New Roman"/>
          <w:color w:val="000000"/>
        </w:rPr>
        <w:t xml:space="preserve"> associated with </w:t>
      </w:r>
      <w:r w:rsidR="00D9505E" w:rsidRPr="00431F21">
        <w:rPr>
          <w:rFonts w:ascii="Arial" w:eastAsia="Times New Roman" w:hAnsi="Arial" w:cs="Times New Roman"/>
          <w:color w:val="000000"/>
        </w:rPr>
        <w:t>DSI-SS</w:t>
      </w:r>
      <w:r w:rsidR="00FD11F7" w:rsidRPr="00431F21">
        <w:rPr>
          <w:rFonts w:ascii="Arial" w:eastAsia="Times New Roman" w:hAnsi="Arial" w:cs="Times New Roman"/>
          <w:color w:val="000000"/>
        </w:rPr>
        <w:t>.</w:t>
      </w:r>
    </w:p>
    <w:p w14:paraId="1B9F3B90" w14:textId="77777777" w:rsidR="001E3157" w:rsidRPr="00431F21" w:rsidRDefault="001E3157" w:rsidP="007948DE">
      <w:pPr>
        <w:rPr>
          <w:rFonts w:ascii="Arial" w:eastAsia="Times New Roman" w:hAnsi="Arial" w:cs="Times New Roman"/>
          <w:color w:val="000000"/>
        </w:rPr>
      </w:pPr>
    </w:p>
    <w:p w14:paraId="46BCCB9E" w14:textId="77777777" w:rsidR="007948DE" w:rsidRPr="00431F21" w:rsidRDefault="001558B3" w:rsidP="007948DE">
      <w:pPr>
        <w:rPr>
          <w:rFonts w:ascii="Arial" w:eastAsia="Times New Roman" w:hAnsi="Arial" w:cs="Times New Roman"/>
          <w:color w:val="000000"/>
        </w:rPr>
      </w:pPr>
      <w:r w:rsidRPr="00431F21">
        <w:rPr>
          <w:rFonts w:ascii="Arial" w:eastAsia="Times New Roman" w:hAnsi="Arial" w:cs="Times New Roman"/>
          <w:b/>
          <w:color w:val="000000"/>
        </w:rPr>
        <w:t>Sensitivity analysis</w:t>
      </w:r>
      <w:r w:rsidRPr="00431F21">
        <w:rPr>
          <w:rFonts w:ascii="Arial" w:eastAsia="Times New Roman" w:hAnsi="Arial" w:cs="Times New Roman"/>
          <w:color w:val="000000"/>
        </w:rPr>
        <w:t xml:space="preserve">. </w:t>
      </w:r>
      <w:r w:rsidR="001E3157" w:rsidRPr="00431F21">
        <w:rPr>
          <w:rFonts w:ascii="Arial" w:eastAsia="Times New Roman" w:hAnsi="Arial" w:cs="Times New Roman"/>
          <w:color w:val="000000"/>
        </w:rPr>
        <w:t xml:space="preserve">Results were very similar when we </w:t>
      </w:r>
      <w:r w:rsidRPr="00431F21">
        <w:rPr>
          <w:rFonts w:ascii="Arial" w:eastAsia="Times New Roman" w:hAnsi="Arial" w:cs="Times New Roman"/>
          <w:color w:val="000000"/>
        </w:rPr>
        <w:t>used the alternate</w:t>
      </w:r>
      <w:r w:rsidR="001E3157" w:rsidRPr="00431F21">
        <w:rPr>
          <w:rFonts w:ascii="Arial" w:eastAsia="Times New Roman" w:hAnsi="Arial" w:cs="Times New Roman"/>
          <w:color w:val="000000"/>
        </w:rPr>
        <w:t xml:space="preserve"> </w:t>
      </w:r>
      <w:r w:rsidRPr="00431F21">
        <w:rPr>
          <w:rFonts w:ascii="Arial" w:eastAsia="Times New Roman" w:hAnsi="Arial" w:cs="Times New Roman"/>
          <w:color w:val="000000"/>
        </w:rPr>
        <w:t>independent variable for frequency of social contact on Facebook</w:t>
      </w:r>
      <w:r w:rsidR="001E3157" w:rsidRPr="00431F21">
        <w:rPr>
          <w:rFonts w:ascii="Arial" w:eastAsia="Times New Roman" w:hAnsi="Arial" w:cs="Times New Roman"/>
          <w:color w:val="000000"/>
        </w:rPr>
        <w:t xml:space="preserve">. There were no differences in significant findings, except for the outcome of alcohol </w:t>
      </w:r>
      <w:r w:rsidR="00D6567F">
        <w:rPr>
          <w:rFonts w:ascii="Arial" w:eastAsia="Times New Roman" w:hAnsi="Arial" w:cs="Times New Roman"/>
          <w:color w:val="000000"/>
        </w:rPr>
        <w:t>use disorder</w:t>
      </w:r>
      <w:r w:rsidR="001E3157" w:rsidRPr="00431F21">
        <w:rPr>
          <w:rFonts w:ascii="Arial" w:eastAsia="Times New Roman" w:hAnsi="Arial" w:cs="Times New Roman"/>
          <w:color w:val="000000"/>
        </w:rPr>
        <w:t xml:space="preserve">. In this instance, in-person social contact </w:t>
      </w:r>
      <w:r w:rsidR="00907C3A">
        <w:rPr>
          <w:rFonts w:ascii="Arial" w:eastAsia="Times New Roman" w:hAnsi="Arial" w:cs="Times New Roman"/>
          <w:color w:val="000000"/>
        </w:rPr>
        <w:t xml:space="preserve">several times a day was associated with decreased risk of a positive screen on the AUDIT-C (AOR=0.58, SE=.25, p=.03), compared to contact every few weeks or less. </w:t>
      </w:r>
    </w:p>
    <w:p w14:paraId="53DC511A" w14:textId="77777777" w:rsidR="007411F4" w:rsidRPr="00431F21" w:rsidRDefault="007948DE" w:rsidP="007411F4">
      <w:pPr>
        <w:rPr>
          <w:rFonts w:ascii="Arial" w:hAnsi="Arial" w:cs="Arial"/>
          <w:b/>
          <w:color w:val="000000"/>
          <w:u w:val="single"/>
        </w:rPr>
      </w:pPr>
      <w:r w:rsidRPr="00431F21">
        <w:rPr>
          <w:rFonts w:ascii="Arial" w:eastAsia="Times New Roman" w:hAnsi="Arial" w:cs="Times New Roman"/>
          <w:color w:val="000000"/>
        </w:rPr>
        <w:br/>
      </w:r>
      <w:r w:rsidR="007411F4" w:rsidRPr="00431F21">
        <w:rPr>
          <w:rFonts w:ascii="Arial" w:hAnsi="Arial" w:cs="Arial"/>
          <w:b/>
          <w:color w:val="000000"/>
          <w:u w:val="single"/>
        </w:rPr>
        <w:t>Discussion</w:t>
      </w:r>
    </w:p>
    <w:p w14:paraId="46203114" w14:textId="77777777" w:rsidR="007948DE" w:rsidRPr="00431F21" w:rsidRDefault="007411F4" w:rsidP="007948DE">
      <w:pPr>
        <w:rPr>
          <w:rFonts w:ascii="Arial" w:eastAsia="Times New Roman" w:hAnsi="Arial" w:cs="Times New Roman"/>
          <w:i/>
          <w:color w:val="000000"/>
        </w:rPr>
      </w:pPr>
      <w:r w:rsidRPr="00431F21">
        <w:rPr>
          <w:rFonts w:ascii="Arial" w:eastAsia="Times New Roman" w:hAnsi="Arial" w:cs="Times New Roman"/>
          <w:i/>
          <w:color w:val="000000"/>
        </w:rPr>
        <w:t>Key Findings</w:t>
      </w:r>
    </w:p>
    <w:p w14:paraId="5C07B5EA" w14:textId="77777777" w:rsidR="00873103" w:rsidRPr="00431F21" w:rsidRDefault="007411F4" w:rsidP="00873103">
      <w:pPr>
        <w:rPr>
          <w:rFonts w:ascii="Arial" w:eastAsia="Times New Roman" w:hAnsi="Arial" w:cs="Times New Roman"/>
          <w:color w:val="000000"/>
        </w:rPr>
      </w:pPr>
      <w:r w:rsidRPr="00431F21">
        <w:rPr>
          <w:rFonts w:ascii="Arial" w:eastAsia="Times New Roman" w:hAnsi="Arial" w:cs="Times New Roman"/>
          <w:color w:val="000000"/>
        </w:rPr>
        <w:t xml:space="preserve">The primary finding from this study is </w:t>
      </w:r>
      <w:r w:rsidR="00340DDF" w:rsidRPr="00431F21">
        <w:rPr>
          <w:rFonts w:ascii="Arial" w:eastAsia="Times New Roman" w:hAnsi="Arial" w:cs="Times New Roman"/>
          <w:color w:val="000000"/>
        </w:rPr>
        <w:t xml:space="preserve">that </w:t>
      </w:r>
      <w:r w:rsidR="00E2668A">
        <w:rPr>
          <w:rFonts w:ascii="Arial" w:eastAsia="Times New Roman" w:hAnsi="Arial" w:cs="Times New Roman"/>
          <w:color w:val="000000"/>
        </w:rPr>
        <w:t xml:space="preserve">regular </w:t>
      </w:r>
      <w:r w:rsidR="00E2668A" w:rsidRPr="005148E4">
        <w:rPr>
          <w:rFonts w:ascii="Arial" w:eastAsia="Times New Roman" w:hAnsi="Arial" w:cs="Times New Roman"/>
          <w:i/>
          <w:color w:val="000000"/>
        </w:rPr>
        <w:t>in-person</w:t>
      </w:r>
      <w:r w:rsidR="00E2668A">
        <w:rPr>
          <w:rFonts w:ascii="Arial" w:eastAsia="Times New Roman" w:hAnsi="Arial" w:cs="Times New Roman"/>
          <w:color w:val="000000"/>
        </w:rPr>
        <w:t xml:space="preserve"> social interaction is</w:t>
      </w:r>
      <w:r w:rsidRPr="00431F21">
        <w:rPr>
          <w:rFonts w:ascii="Arial" w:eastAsia="Times New Roman" w:hAnsi="Arial" w:cs="Times New Roman"/>
          <w:color w:val="000000"/>
        </w:rPr>
        <w:t xml:space="preserve"> </w:t>
      </w:r>
      <w:r w:rsidR="007948DE" w:rsidRPr="00431F21">
        <w:rPr>
          <w:rFonts w:ascii="Arial" w:eastAsia="Times New Roman" w:hAnsi="Arial" w:cs="Times New Roman"/>
          <w:color w:val="000000"/>
        </w:rPr>
        <w:t xml:space="preserve">associated </w:t>
      </w:r>
      <w:r w:rsidRPr="00431F21">
        <w:rPr>
          <w:rFonts w:ascii="Arial" w:eastAsia="Times New Roman" w:hAnsi="Arial" w:cs="Times New Roman"/>
          <w:color w:val="000000"/>
        </w:rPr>
        <w:t xml:space="preserve">with </w:t>
      </w:r>
      <w:r w:rsidR="00E2668A">
        <w:rPr>
          <w:rFonts w:ascii="Arial" w:eastAsia="Times New Roman" w:hAnsi="Arial" w:cs="Times New Roman"/>
          <w:color w:val="000000"/>
        </w:rPr>
        <w:t>lower</w:t>
      </w:r>
      <w:r w:rsidR="007948DE" w:rsidRPr="00431F21">
        <w:rPr>
          <w:rFonts w:ascii="Arial" w:eastAsia="Times New Roman" w:hAnsi="Arial" w:cs="Times New Roman"/>
          <w:color w:val="000000"/>
        </w:rPr>
        <w:t xml:space="preserve"> rates of screening positive for </w:t>
      </w:r>
      <w:r w:rsidR="00E2668A">
        <w:rPr>
          <w:rFonts w:ascii="Arial" w:eastAsia="Times New Roman" w:hAnsi="Arial" w:cs="Times New Roman"/>
          <w:color w:val="000000"/>
        </w:rPr>
        <w:t>major depression and PTSD</w:t>
      </w:r>
      <w:r w:rsidRPr="00431F21">
        <w:rPr>
          <w:rFonts w:ascii="Arial" w:eastAsia="Times New Roman" w:hAnsi="Arial" w:cs="Times New Roman"/>
          <w:color w:val="000000"/>
        </w:rPr>
        <w:t xml:space="preserve"> among recent military veterans in the United States</w:t>
      </w:r>
      <w:r w:rsidR="007948DE" w:rsidRPr="00431F21">
        <w:rPr>
          <w:rFonts w:ascii="Arial" w:eastAsia="Times New Roman" w:hAnsi="Arial" w:cs="Times New Roman"/>
          <w:color w:val="000000"/>
        </w:rPr>
        <w:t xml:space="preserve">. </w:t>
      </w:r>
      <w:r w:rsidR="005148E4" w:rsidRPr="00431F21">
        <w:rPr>
          <w:rFonts w:ascii="Arial" w:eastAsia="Times New Roman" w:hAnsi="Arial" w:cs="Times New Roman"/>
          <w:color w:val="000000"/>
        </w:rPr>
        <w:t xml:space="preserve">In contrast, maintaining social contact </w:t>
      </w:r>
      <w:r w:rsidR="005148E4" w:rsidRPr="005148E4">
        <w:rPr>
          <w:rFonts w:ascii="Arial" w:eastAsia="Times New Roman" w:hAnsi="Arial" w:cs="Times New Roman"/>
          <w:i/>
          <w:color w:val="000000"/>
        </w:rPr>
        <w:t>via Facebook</w:t>
      </w:r>
      <w:r w:rsidR="005148E4" w:rsidRPr="00431F21">
        <w:rPr>
          <w:rFonts w:ascii="Arial" w:eastAsia="Times New Roman" w:hAnsi="Arial" w:cs="Times New Roman"/>
          <w:color w:val="000000"/>
        </w:rPr>
        <w:t xml:space="preserve"> was </w:t>
      </w:r>
      <w:r w:rsidR="005148E4">
        <w:rPr>
          <w:rFonts w:ascii="Arial" w:eastAsia="Times New Roman" w:hAnsi="Arial" w:cs="Times New Roman"/>
          <w:color w:val="000000"/>
        </w:rPr>
        <w:t xml:space="preserve">not </w:t>
      </w:r>
      <w:r w:rsidR="005148E4" w:rsidRPr="00431F21">
        <w:rPr>
          <w:rFonts w:ascii="Arial" w:eastAsia="Times New Roman" w:hAnsi="Arial" w:cs="Times New Roman"/>
          <w:color w:val="000000"/>
        </w:rPr>
        <w:t>associated with decreased risk</w:t>
      </w:r>
      <w:r w:rsidR="009E1B22">
        <w:rPr>
          <w:rFonts w:ascii="Arial" w:eastAsia="Times New Roman" w:hAnsi="Arial" w:cs="Times New Roman"/>
          <w:color w:val="000000"/>
        </w:rPr>
        <w:t xml:space="preserve"> </w:t>
      </w:r>
      <w:r w:rsidR="005148E4" w:rsidRPr="00431F21">
        <w:rPr>
          <w:rFonts w:ascii="Arial" w:eastAsia="Times New Roman" w:hAnsi="Arial" w:cs="Times New Roman"/>
          <w:color w:val="000000"/>
        </w:rPr>
        <w:t>for psychiatric problems</w:t>
      </w:r>
      <w:r w:rsidR="009E1B22">
        <w:rPr>
          <w:rFonts w:ascii="Arial" w:eastAsia="Times New Roman" w:hAnsi="Arial" w:cs="Times New Roman"/>
          <w:color w:val="000000"/>
        </w:rPr>
        <w:t xml:space="preserve"> (</w:t>
      </w:r>
      <w:r w:rsidR="009E1B22" w:rsidRPr="00431F21">
        <w:rPr>
          <w:rFonts w:ascii="Arial" w:eastAsia="Times New Roman" w:hAnsi="Arial" w:cs="Times New Roman"/>
          <w:color w:val="000000"/>
        </w:rPr>
        <w:t>nor increased</w:t>
      </w:r>
      <w:r w:rsidR="009E1B22">
        <w:rPr>
          <w:rFonts w:ascii="Arial" w:eastAsia="Times New Roman" w:hAnsi="Arial" w:cs="Times New Roman"/>
          <w:color w:val="000000"/>
        </w:rPr>
        <w:t xml:space="preserve"> risk, for that matter)</w:t>
      </w:r>
      <w:r w:rsidR="005148E4" w:rsidRPr="00431F21">
        <w:rPr>
          <w:rFonts w:ascii="Arial" w:eastAsia="Times New Roman" w:hAnsi="Arial" w:cs="Times New Roman"/>
          <w:color w:val="000000"/>
        </w:rPr>
        <w:t xml:space="preserve">. </w:t>
      </w:r>
      <w:r w:rsidR="00A868CB">
        <w:rPr>
          <w:rFonts w:ascii="Arial" w:eastAsia="Times New Roman" w:hAnsi="Arial" w:cs="Times New Roman"/>
          <w:color w:val="000000"/>
        </w:rPr>
        <w:t xml:space="preserve">Social </w:t>
      </w:r>
      <w:r w:rsidR="00E2668A">
        <w:rPr>
          <w:rFonts w:ascii="Arial" w:eastAsia="Times New Roman" w:hAnsi="Arial" w:cs="Times New Roman"/>
          <w:color w:val="000000"/>
        </w:rPr>
        <w:t xml:space="preserve">contact with friends and family </w:t>
      </w:r>
      <w:r w:rsidR="00A868CB">
        <w:rPr>
          <w:rFonts w:ascii="Arial" w:eastAsia="Times New Roman" w:hAnsi="Arial" w:cs="Times New Roman"/>
          <w:color w:val="000000"/>
        </w:rPr>
        <w:t xml:space="preserve">had to </w:t>
      </w:r>
      <w:r w:rsidR="009E1B22">
        <w:rPr>
          <w:rFonts w:ascii="Arial" w:eastAsia="Times New Roman" w:hAnsi="Arial" w:cs="Times New Roman"/>
          <w:color w:val="000000"/>
        </w:rPr>
        <w:t>occur</w:t>
      </w:r>
      <w:r w:rsidR="005148E4">
        <w:rPr>
          <w:rFonts w:ascii="Arial" w:eastAsia="Times New Roman" w:hAnsi="Arial" w:cs="Times New Roman"/>
          <w:color w:val="000000"/>
        </w:rPr>
        <w:t xml:space="preserve"> </w:t>
      </w:r>
      <w:r w:rsidR="005148E4" w:rsidRPr="00A868CB">
        <w:rPr>
          <w:rFonts w:ascii="Arial" w:eastAsia="Times New Roman" w:hAnsi="Arial" w:cs="Times New Roman"/>
          <w:i/>
          <w:color w:val="000000"/>
        </w:rPr>
        <w:t>a</w:t>
      </w:r>
      <w:r w:rsidR="00A868CB" w:rsidRPr="00A868CB">
        <w:rPr>
          <w:rFonts w:ascii="Arial" w:eastAsia="Times New Roman" w:hAnsi="Arial" w:cs="Times New Roman"/>
          <w:i/>
          <w:color w:val="000000"/>
        </w:rPr>
        <w:t>t least a</w:t>
      </w:r>
      <w:r w:rsidR="005148E4" w:rsidRPr="00A868CB">
        <w:rPr>
          <w:rFonts w:ascii="Arial" w:eastAsia="Times New Roman" w:hAnsi="Arial" w:cs="Times New Roman"/>
          <w:i/>
          <w:color w:val="000000"/>
        </w:rPr>
        <w:t xml:space="preserve"> few times a week</w:t>
      </w:r>
      <w:r w:rsidR="005148E4">
        <w:rPr>
          <w:rFonts w:ascii="Arial" w:eastAsia="Times New Roman" w:hAnsi="Arial" w:cs="Times New Roman"/>
          <w:color w:val="000000"/>
        </w:rPr>
        <w:t xml:space="preserve"> </w:t>
      </w:r>
      <w:r w:rsidR="00A868CB">
        <w:rPr>
          <w:rFonts w:ascii="Arial" w:eastAsia="Times New Roman" w:hAnsi="Arial" w:cs="Times New Roman"/>
          <w:color w:val="000000"/>
        </w:rPr>
        <w:t>for a clear association to emerge, but when it did</w:t>
      </w:r>
      <w:r w:rsidR="005148E4">
        <w:rPr>
          <w:rFonts w:ascii="Arial" w:eastAsia="Times New Roman" w:hAnsi="Arial" w:cs="Times New Roman"/>
          <w:color w:val="000000"/>
        </w:rPr>
        <w:t>, we consistently observed a 50</w:t>
      </w:r>
      <w:r w:rsidR="003736A9">
        <w:rPr>
          <w:rFonts w:ascii="Arial" w:eastAsia="Times New Roman" w:hAnsi="Arial" w:cs="Times New Roman"/>
          <w:color w:val="000000"/>
        </w:rPr>
        <w:t>%</w:t>
      </w:r>
      <w:r w:rsidR="00A868CB">
        <w:rPr>
          <w:rFonts w:ascii="Arial" w:eastAsia="Times New Roman" w:hAnsi="Arial" w:cs="Times New Roman"/>
          <w:color w:val="000000"/>
        </w:rPr>
        <w:t xml:space="preserve"> to </w:t>
      </w:r>
      <w:r w:rsidR="003736A9">
        <w:rPr>
          <w:rFonts w:ascii="Arial" w:eastAsia="Times New Roman" w:hAnsi="Arial" w:cs="Times New Roman"/>
          <w:color w:val="000000"/>
        </w:rPr>
        <w:t xml:space="preserve">60% or more </w:t>
      </w:r>
      <w:r w:rsidR="005148E4">
        <w:rPr>
          <w:rFonts w:ascii="Arial" w:eastAsia="Times New Roman" w:hAnsi="Arial" w:cs="Times New Roman"/>
          <w:color w:val="000000"/>
        </w:rPr>
        <w:t xml:space="preserve">reduction in odds for depression </w:t>
      </w:r>
      <w:r w:rsidR="003736A9">
        <w:rPr>
          <w:rFonts w:ascii="Arial" w:eastAsia="Times New Roman" w:hAnsi="Arial" w:cs="Times New Roman"/>
          <w:color w:val="000000"/>
        </w:rPr>
        <w:t xml:space="preserve">and PTSD </w:t>
      </w:r>
      <w:r w:rsidR="005148E4">
        <w:rPr>
          <w:rFonts w:ascii="Arial" w:eastAsia="Times New Roman" w:hAnsi="Arial" w:cs="Times New Roman"/>
          <w:color w:val="000000"/>
        </w:rPr>
        <w:t xml:space="preserve">compared to the most socially </w:t>
      </w:r>
      <w:r w:rsidR="005148E4">
        <w:rPr>
          <w:rFonts w:ascii="Arial" w:eastAsia="Times New Roman" w:hAnsi="Arial" w:cs="Times New Roman"/>
          <w:color w:val="000000"/>
        </w:rPr>
        <w:lastRenderedPageBreak/>
        <w:t>isolated individuals.</w:t>
      </w:r>
      <w:r w:rsidR="00A868CB">
        <w:rPr>
          <w:rFonts w:ascii="Arial" w:eastAsia="Times New Roman" w:hAnsi="Arial" w:cs="Times New Roman"/>
          <w:color w:val="000000"/>
        </w:rPr>
        <w:t xml:space="preserve"> </w:t>
      </w:r>
      <w:r w:rsidR="00873103" w:rsidRPr="00431F21">
        <w:rPr>
          <w:rFonts w:ascii="Arial" w:eastAsia="Times New Roman" w:hAnsi="Arial" w:cs="Times New Roman"/>
          <w:color w:val="000000"/>
        </w:rPr>
        <w:t xml:space="preserve">The value of this study </w:t>
      </w:r>
      <w:r w:rsidR="00873103">
        <w:rPr>
          <w:rFonts w:ascii="Arial" w:eastAsia="Times New Roman" w:hAnsi="Arial" w:cs="Times New Roman"/>
          <w:color w:val="000000"/>
        </w:rPr>
        <w:t xml:space="preserve">lies in its </w:t>
      </w:r>
      <w:r w:rsidR="00873103" w:rsidRPr="00431F21">
        <w:rPr>
          <w:rFonts w:ascii="Arial" w:eastAsia="Times New Roman" w:hAnsi="Arial" w:cs="Times New Roman"/>
          <w:color w:val="000000"/>
        </w:rPr>
        <w:t>head-to-head comparison of the influence of social contact</w:t>
      </w:r>
      <w:r w:rsidR="00873103">
        <w:rPr>
          <w:rFonts w:ascii="Arial" w:eastAsia="Times New Roman" w:hAnsi="Arial" w:cs="Times New Roman"/>
          <w:color w:val="000000"/>
        </w:rPr>
        <w:t xml:space="preserve"> occurring on social media vs. in-person.</w:t>
      </w:r>
    </w:p>
    <w:p w14:paraId="2EDAB032" w14:textId="77777777" w:rsidR="00873103" w:rsidRDefault="00873103">
      <w:pPr>
        <w:rPr>
          <w:rFonts w:ascii="Arial" w:eastAsia="Times New Roman" w:hAnsi="Arial" w:cs="Times New Roman"/>
          <w:color w:val="000000"/>
        </w:rPr>
      </w:pPr>
    </w:p>
    <w:p w14:paraId="16A62E01" w14:textId="77777777" w:rsidR="00A914AB" w:rsidRDefault="00873103" w:rsidP="00873103">
      <w:pPr>
        <w:rPr>
          <w:rFonts w:ascii="Arial" w:eastAsia="Times New Roman" w:hAnsi="Arial" w:cs="Times New Roman"/>
          <w:color w:val="000000"/>
        </w:rPr>
      </w:pPr>
      <w:r>
        <w:rPr>
          <w:rFonts w:ascii="Arial" w:eastAsia="Times New Roman" w:hAnsi="Arial" w:cs="Times New Roman"/>
          <w:color w:val="000000"/>
        </w:rPr>
        <w:t xml:space="preserve">We did not detect evidence of </w:t>
      </w:r>
      <w:r w:rsidRPr="00431F21">
        <w:rPr>
          <w:rFonts w:ascii="Arial" w:eastAsia="Times New Roman" w:hAnsi="Arial" w:cs="Times New Roman"/>
          <w:color w:val="000000"/>
        </w:rPr>
        <w:t xml:space="preserve">substituting </w:t>
      </w:r>
      <w:r>
        <w:rPr>
          <w:rFonts w:ascii="Arial" w:eastAsia="Times New Roman" w:hAnsi="Arial" w:cs="Times New Roman"/>
          <w:color w:val="000000"/>
        </w:rPr>
        <w:t>one form of</w:t>
      </w:r>
      <w:r w:rsidRPr="00431F21">
        <w:rPr>
          <w:rFonts w:ascii="Arial" w:eastAsia="Times New Roman" w:hAnsi="Arial" w:cs="Times New Roman"/>
          <w:color w:val="000000"/>
        </w:rPr>
        <w:t xml:space="preserve"> social contact</w:t>
      </w:r>
      <w:r>
        <w:rPr>
          <w:rFonts w:ascii="Arial" w:eastAsia="Times New Roman" w:hAnsi="Arial" w:cs="Times New Roman"/>
          <w:color w:val="000000"/>
        </w:rPr>
        <w:t xml:space="preserve"> for the other</w:t>
      </w:r>
      <w:r w:rsidRPr="00431F21">
        <w:rPr>
          <w:rFonts w:ascii="Arial" w:eastAsia="Times New Roman" w:hAnsi="Arial" w:cs="Times New Roman"/>
          <w:color w:val="000000"/>
        </w:rPr>
        <w:t>.</w:t>
      </w:r>
      <w:r>
        <w:rPr>
          <w:rFonts w:ascii="Arial" w:eastAsia="Times New Roman" w:hAnsi="Arial" w:cs="Times New Roman"/>
          <w:color w:val="000000"/>
        </w:rPr>
        <w:t xml:space="preserve"> That is, </w:t>
      </w:r>
      <w:r w:rsidRPr="00431F21">
        <w:rPr>
          <w:rFonts w:ascii="Arial" w:eastAsia="Times New Roman" w:hAnsi="Arial" w:cs="Times New Roman"/>
          <w:color w:val="000000"/>
        </w:rPr>
        <w:t xml:space="preserve">military veterans </w:t>
      </w:r>
      <w:r>
        <w:rPr>
          <w:rFonts w:ascii="Arial" w:eastAsia="Times New Roman" w:hAnsi="Arial" w:cs="Times New Roman"/>
          <w:color w:val="000000"/>
        </w:rPr>
        <w:t>with</w:t>
      </w:r>
      <w:r w:rsidRPr="00431F21">
        <w:rPr>
          <w:rFonts w:ascii="Arial" w:eastAsia="Times New Roman" w:hAnsi="Arial" w:cs="Times New Roman"/>
          <w:color w:val="000000"/>
        </w:rPr>
        <w:t xml:space="preserve"> </w:t>
      </w:r>
      <w:r>
        <w:rPr>
          <w:rFonts w:ascii="Arial" w:eastAsia="Times New Roman" w:hAnsi="Arial" w:cs="Times New Roman"/>
          <w:color w:val="000000"/>
        </w:rPr>
        <w:t>daily in-person social contact were</w:t>
      </w:r>
      <w:r w:rsidRPr="00431F21">
        <w:rPr>
          <w:rFonts w:ascii="Arial" w:eastAsia="Times New Roman" w:hAnsi="Arial" w:cs="Times New Roman"/>
          <w:color w:val="000000"/>
        </w:rPr>
        <w:t xml:space="preserve"> likely to maintain </w:t>
      </w:r>
      <w:r>
        <w:rPr>
          <w:rFonts w:ascii="Arial" w:eastAsia="Times New Roman" w:hAnsi="Arial" w:cs="Times New Roman"/>
          <w:color w:val="000000"/>
        </w:rPr>
        <w:t xml:space="preserve">similarly </w:t>
      </w:r>
      <w:r w:rsidRPr="00431F21">
        <w:rPr>
          <w:rFonts w:ascii="Arial" w:eastAsia="Times New Roman" w:hAnsi="Arial" w:cs="Times New Roman"/>
          <w:color w:val="000000"/>
        </w:rPr>
        <w:t xml:space="preserve">frequent social contact on Facebook. And military veterans </w:t>
      </w:r>
      <w:r>
        <w:rPr>
          <w:rFonts w:ascii="Arial" w:eastAsia="Times New Roman" w:hAnsi="Arial" w:cs="Times New Roman"/>
          <w:color w:val="000000"/>
        </w:rPr>
        <w:t xml:space="preserve">with </w:t>
      </w:r>
      <w:r w:rsidRPr="00431F21">
        <w:rPr>
          <w:rFonts w:ascii="Arial" w:eastAsia="Times New Roman" w:hAnsi="Arial" w:cs="Times New Roman"/>
          <w:color w:val="000000"/>
        </w:rPr>
        <w:t>frequ</w:t>
      </w:r>
      <w:r>
        <w:rPr>
          <w:rFonts w:ascii="Arial" w:eastAsia="Times New Roman" w:hAnsi="Arial" w:cs="Times New Roman"/>
          <w:color w:val="000000"/>
        </w:rPr>
        <w:t xml:space="preserve">ent social contact on Facebook were not </w:t>
      </w:r>
      <w:r w:rsidRPr="00431F21">
        <w:rPr>
          <w:rFonts w:ascii="Arial" w:eastAsia="Times New Roman" w:hAnsi="Arial" w:cs="Times New Roman"/>
          <w:color w:val="000000"/>
        </w:rPr>
        <w:t>more likely to miss out on in-person social contact.</w:t>
      </w:r>
      <w:r>
        <w:rPr>
          <w:rFonts w:ascii="Arial" w:eastAsia="Times New Roman" w:hAnsi="Arial" w:cs="Times New Roman"/>
          <w:color w:val="000000"/>
        </w:rPr>
        <w:t xml:space="preserve"> Nonetheless, our data suggest that veterans more commonly socialize on social media than in-person.</w:t>
      </w:r>
    </w:p>
    <w:p w14:paraId="003FACEA" w14:textId="77777777" w:rsidR="00A914AB" w:rsidRDefault="00A914AB" w:rsidP="00873103">
      <w:pPr>
        <w:rPr>
          <w:rFonts w:ascii="Arial" w:eastAsia="Times New Roman" w:hAnsi="Arial" w:cs="Times New Roman"/>
          <w:color w:val="000000"/>
        </w:rPr>
      </w:pPr>
    </w:p>
    <w:p w14:paraId="25D94A9A" w14:textId="77777777" w:rsidR="00A914AB" w:rsidRPr="00431F21" w:rsidRDefault="00A914AB" w:rsidP="00A914AB">
      <w:pPr>
        <w:rPr>
          <w:rFonts w:ascii="Arial" w:eastAsia="Times New Roman" w:hAnsi="Arial" w:cs="Times New Roman"/>
          <w:color w:val="000000"/>
        </w:rPr>
      </w:pPr>
      <w:r>
        <w:rPr>
          <w:rFonts w:ascii="Arial" w:eastAsia="Times New Roman" w:hAnsi="Arial" w:cs="Times New Roman"/>
          <w:color w:val="000000"/>
        </w:rPr>
        <w:t xml:space="preserve">We do note some key limitations of this study. </w:t>
      </w:r>
      <w:r w:rsidRPr="00431F21">
        <w:rPr>
          <w:rFonts w:ascii="Arial" w:eastAsia="Times New Roman" w:hAnsi="Arial" w:cs="Times New Roman"/>
          <w:color w:val="000000"/>
        </w:rPr>
        <w:t xml:space="preserve">Because our </w:t>
      </w:r>
      <w:r>
        <w:rPr>
          <w:rFonts w:ascii="Arial" w:eastAsia="Times New Roman" w:hAnsi="Arial" w:cs="Times New Roman"/>
          <w:color w:val="000000"/>
        </w:rPr>
        <w:t>data were</w:t>
      </w:r>
      <w:r w:rsidRPr="00431F21">
        <w:rPr>
          <w:rFonts w:ascii="Arial" w:eastAsia="Times New Roman" w:hAnsi="Arial" w:cs="Times New Roman"/>
          <w:color w:val="000000"/>
        </w:rPr>
        <w:t xml:space="preserve"> cross-sectional, we have no way to determine the directionality of the association between in-person social contact and screening positive for common psychiatric disorders. It is conceivable that act</w:t>
      </w:r>
      <w:r w:rsidR="000C1765">
        <w:rPr>
          <w:rFonts w:ascii="Arial" w:eastAsia="Times New Roman" w:hAnsi="Arial" w:cs="Times New Roman"/>
          <w:color w:val="000000"/>
        </w:rPr>
        <w:t>ive psychiatric problems induce</w:t>
      </w:r>
      <w:r w:rsidRPr="00431F21">
        <w:rPr>
          <w:rFonts w:ascii="Arial" w:eastAsia="Times New Roman" w:hAnsi="Arial" w:cs="Times New Roman"/>
          <w:color w:val="000000"/>
        </w:rPr>
        <w:t xml:space="preserve"> social isolation, inasmuch that social isolation causes heightened psychiatric problems. That said, the current study does align well with a large body of research that suggests a causal relationship between social relationships and poor health outcomes</w:t>
      </w:r>
      <w:r w:rsidR="000E76EF">
        <w:rPr>
          <w:rFonts w:ascii="Arial" w:eastAsia="Times New Roman" w:hAnsi="Arial" w:cs="Times New Roman"/>
          <w:color w:val="000000"/>
        </w:rPr>
        <w:fldChar w:fldCharType="begin"/>
      </w:r>
      <w:r w:rsidR="00C93CC6">
        <w:rPr>
          <w:rFonts w:ascii="Arial" w:eastAsia="Times New Roman" w:hAnsi="Arial" w:cs="Times New Roman"/>
          <w:color w:val="000000"/>
        </w:rPr>
        <w:instrText xml:space="preserve"> ADDIN ZOTERO_ITEM {"citationID":"ajisdjttad","properties":{"formattedCitation":"{\\rtf \\super 3,5,30\\nosupersub{}}","plainCitation":"3,5,30"},"citationItems":[{"id":10238,"uris":["http://zotero.org/groups/579511/items/D7SCQI85"],"uri":["http://zotero.org/groups/579511/items/D7SCQI85"]},{"id":8223,"uris":["http://zotero.org/groups/579511/items/IVMD2M9D"],"uri":["http://zotero.org/groups/579511/items/IVMD2M9D"]},{"id":10554,"uris":["http://zotero.org/groups/579511/items/5KT8U975"],"uri":["http://zotero.org/groups/579511/items/5KT8U975"]}]} </w:instrText>
      </w:r>
      <w:r w:rsidR="000E76EF">
        <w:rPr>
          <w:rFonts w:ascii="Arial" w:eastAsia="Times New Roman" w:hAnsi="Arial" w:cs="Times New Roman"/>
          <w:color w:val="000000"/>
        </w:rPr>
        <w:fldChar w:fldCharType="separate"/>
      </w:r>
      <w:r w:rsidR="00C93CC6" w:rsidRPr="00C93CC6">
        <w:rPr>
          <w:rFonts w:ascii="Arial" w:eastAsia="Times New Roman" w:hAnsi="Arial" w:cs="Times New Roman"/>
          <w:vertAlign w:val="superscript"/>
        </w:rPr>
        <w:t>3,5,30</w:t>
      </w:r>
      <w:r w:rsidR="000E76EF">
        <w:rPr>
          <w:rFonts w:ascii="Arial" w:eastAsia="Times New Roman" w:hAnsi="Arial" w:cs="Times New Roman"/>
          <w:color w:val="000000"/>
        </w:rPr>
        <w:fldChar w:fldCharType="end"/>
      </w:r>
      <w:r w:rsidRPr="00431F21">
        <w:rPr>
          <w:rFonts w:ascii="Arial" w:eastAsia="Times New Roman" w:hAnsi="Arial" w:cs="Times New Roman"/>
          <w:color w:val="000000"/>
        </w:rPr>
        <w:t xml:space="preserve">. </w:t>
      </w:r>
      <w:r w:rsidR="000C1765">
        <w:rPr>
          <w:rFonts w:ascii="Arial" w:eastAsia="Times New Roman" w:hAnsi="Arial" w:cs="Times New Roman"/>
          <w:color w:val="000000"/>
        </w:rPr>
        <w:t>Our analyses are based on a convenience sample of Facebook users who responded to Facebook ads and may not be representative.</w:t>
      </w:r>
      <w:r w:rsidR="00841043">
        <w:rPr>
          <w:rFonts w:ascii="Arial" w:eastAsia="Times New Roman" w:hAnsi="Arial" w:cs="Times New Roman"/>
          <w:color w:val="000000"/>
        </w:rPr>
        <w:t xml:space="preserve"> A</w:t>
      </w:r>
      <w:r w:rsidRPr="00431F21">
        <w:rPr>
          <w:rFonts w:ascii="Arial" w:eastAsia="Times New Roman" w:hAnsi="Arial" w:cs="Times New Roman"/>
          <w:color w:val="000000"/>
        </w:rPr>
        <w:t xml:space="preserve">lthough military veterans are a vital target population given the prevalence of mental health issues, our results </w:t>
      </w:r>
      <w:r w:rsidR="00894D63">
        <w:rPr>
          <w:rFonts w:ascii="Arial" w:eastAsia="Times New Roman" w:hAnsi="Arial" w:cs="Times New Roman"/>
          <w:color w:val="000000"/>
        </w:rPr>
        <w:t>require corroboration</w:t>
      </w:r>
      <w:r w:rsidRPr="00431F21">
        <w:rPr>
          <w:rFonts w:ascii="Arial" w:eastAsia="Times New Roman" w:hAnsi="Arial" w:cs="Times New Roman"/>
          <w:color w:val="000000"/>
        </w:rPr>
        <w:t xml:space="preserve"> </w:t>
      </w:r>
      <w:r w:rsidR="00894D63">
        <w:rPr>
          <w:rFonts w:ascii="Arial" w:eastAsia="Times New Roman" w:hAnsi="Arial" w:cs="Times New Roman"/>
          <w:color w:val="000000"/>
        </w:rPr>
        <w:t>in</w:t>
      </w:r>
      <w:r w:rsidRPr="00431F21">
        <w:rPr>
          <w:rFonts w:ascii="Arial" w:eastAsia="Times New Roman" w:hAnsi="Arial" w:cs="Times New Roman"/>
          <w:color w:val="000000"/>
        </w:rPr>
        <w:t xml:space="preserve"> other populations.</w:t>
      </w:r>
      <w:r w:rsidR="000C1765">
        <w:rPr>
          <w:rFonts w:ascii="Arial" w:eastAsia="Times New Roman" w:hAnsi="Arial" w:cs="Times New Roman"/>
          <w:color w:val="000000"/>
        </w:rPr>
        <w:t xml:space="preserve"> </w:t>
      </w:r>
      <w:r w:rsidR="00841043">
        <w:rPr>
          <w:rFonts w:ascii="Arial" w:eastAsia="Times New Roman" w:hAnsi="Arial" w:cs="Times New Roman"/>
          <w:color w:val="000000"/>
        </w:rPr>
        <w:t xml:space="preserve">Future research could extend </w:t>
      </w:r>
      <w:r w:rsidR="00B11E19">
        <w:rPr>
          <w:rFonts w:ascii="Arial" w:eastAsia="Times New Roman" w:hAnsi="Arial" w:cs="Times New Roman"/>
          <w:color w:val="000000"/>
        </w:rPr>
        <w:t>the work presented here</w:t>
      </w:r>
      <w:r w:rsidR="00841043">
        <w:rPr>
          <w:rFonts w:ascii="Arial" w:eastAsia="Times New Roman" w:hAnsi="Arial" w:cs="Times New Roman"/>
          <w:color w:val="000000"/>
        </w:rPr>
        <w:t xml:space="preserve"> by collecting objective measures of </w:t>
      </w:r>
      <w:r w:rsidR="00EB0D9F">
        <w:rPr>
          <w:rFonts w:ascii="Arial" w:eastAsia="Times New Roman" w:hAnsi="Arial" w:cs="Times New Roman"/>
          <w:color w:val="000000"/>
        </w:rPr>
        <w:t>interactions on social media</w:t>
      </w:r>
      <w:r w:rsidR="000E76EF">
        <w:rPr>
          <w:rFonts w:ascii="Arial" w:eastAsia="Times New Roman" w:hAnsi="Arial" w:cs="Times New Roman"/>
          <w:color w:val="000000"/>
        </w:rPr>
        <w:fldChar w:fldCharType="begin"/>
      </w:r>
      <w:r w:rsidR="00C93CC6">
        <w:rPr>
          <w:rFonts w:ascii="Arial" w:eastAsia="Times New Roman" w:hAnsi="Arial" w:cs="Times New Roman"/>
          <w:color w:val="000000"/>
        </w:rPr>
        <w:instrText xml:space="preserve"> ADDIN ZOTERO_ITEM {"citationID":"UeoWYiih","properties":{"formattedCitation":"{\\rtf \\super 31\\nosupersub{}}","plainCitation":"31"},"citationItems":[{"id":8244,"uris":["http://zotero.org/groups/579511/items/REISIEKZ"],"uri":["http://zotero.org/groups/579511/items/REISIEKZ"]}]} </w:instrText>
      </w:r>
      <w:r w:rsidR="000E76EF">
        <w:rPr>
          <w:rFonts w:ascii="Arial" w:eastAsia="Times New Roman" w:hAnsi="Arial" w:cs="Times New Roman"/>
          <w:color w:val="000000"/>
        </w:rPr>
        <w:fldChar w:fldCharType="separate"/>
      </w:r>
      <w:r w:rsidR="00C93CC6" w:rsidRPr="00C93CC6">
        <w:rPr>
          <w:rFonts w:ascii="Arial" w:eastAsia="Times New Roman" w:hAnsi="Arial" w:cs="Times New Roman"/>
          <w:color w:val="000000"/>
          <w:vertAlign w:val="superscript"/>
        </w:rPr>
        <w:t>31</w:t>
      </w:r>
      <w:r w:rsidR="000E76EF">
        <w:rPr>
          <w:rFonts w:ascii="Arial" w:eastAsia="Times New Roman" w:hAnsi="Arial" w:cs="Times New Roman"/>
          <w:color w:val="000000"/>
        </w:rPr>
        <w:fldChar w:fldCharType="end"/>
      </w:r>
      <w:r w:rsidR="00EB0D9F">
        <w:rPr>
          <w:rFonts w:ascii="Arial" w:eastAsia="Times New Roman" w:hAnsi="Arial" w:cs="Times New Roman"/>
          <w:color w:val="000000"/>
        </w:rPr>
        <w:t xml:space="preserve"> </w:t>
      </w:r>
      <w:r w:rsidR="00841043">
        <w:rPr>
          <w:rFonts w:ascii="Arial" w:eastAsia="Times New Roman" w:hAnsi="Arial" w:cs="Times New Roman"/>
          <w:color w:val="000000"/>
        </w:rPr>
        <w:t xml:space="preserve">and </w:t>
      </w:r>
      <w:r w:rsidR="00B11E19">
        <w:rPr>
          <w:rFonts w:ascii="Arial" w:eastAsia="Times New Roman" w:hAnsi="Arial" w:cs="Times New Roman"/>
          <w:color w:val="000000"/>
        </w:rPr>
        <w:t>examining</w:t>
      </w:r>
      <w:r w:rsidR="00841043">
        <w:rPr>
          <w:rFonts w:ascii="Arial" w:eastAsia="Times New Roman" w:hAnsi="Arial" w:cs="Times New Roman"/>
          <w:color w:val="000000"/>
        </w:rPr>
        <w:t xml:space="preserve"> longitudinal associations with symptoms of depression and PTSD</w:t>
      </w:r>
      <w:r w:rsidR="00B11E19">
        <w:rPr>
          <w:rFonts w:ascii="Arial" w:eastAsia="Times New Roman" w:hAnsi="Arial" w:cs="Times New Roman"/>
          <w:color w:val="000000"/>
        </w:rPr>
        <w:t>.</w:t>
      </w:r>
    </w:p>
    <w:p w14:paraId="1C0FB544" w14:textId="77777777" w:rsidR="00340DDF" w:rsidRPr="00431F21" w:rsidRDefault="00340DDF">
      <w:pPr>
        <w:rPr>
          <w:rFonts w:ascii="Arial" w:eastAsia="Times New Roman" w:hAnsi="Arial" w:cs="Times New Roman"/>
          <w:color w:val="000000"/>
        </w:rPr>
      </w:pPr>
    </w:p>
    <w:p w14:paraId="21A99FDC" w14:textId="77777777" w:rsidR="005107CE" w:rsidRDefault="007948DE">
      <w:pPr>
        <w:rPr>
          <w:rFonts w:ascii="Arial" w:eastAsia="Times New Roman" w:hAnsi="Arial" w:cs="Times New Roman"/>
          <w:color w:val="000000"/>
        </w:rPr>
      </w:pPr>
      <w:r w:rsidRPr="00431F21">
        <w:rPr>
          <w:rFonts w:ascii="Arial" w:eastAsia="Times New Roman" w:hAnsi="Arial" w:cs="Times New Roman"/>
          <w:color w:val="000000"/>
        </w:rPr>
        <w:t xml:space="preserve">Taken together, these results suggest that lack of </w:t>
      </w:r>
      <w:r w:rsidR="00340DDF" w:rsidRPr="00431F21">
        <w:rPr>
          <w:rFonts w:ascii="Arial" w:eastAsia="Times New Roman" w:hAnsi="Arial" w:cs="Times New Roman"/>
          <w:color w:val="000000"/>
        </w:rPr>
        <w:t>face-to-face time with family and friends</w:t>
      </w:r>
      <w:r w:rsidRPr="00431F21">
        <w:rPr>
          <w:rFonts w:ascii="Arial" w:eastAsia="Times New Roman" w:hAnsi="Arial" w:cs="Times New Roman"/>
          <w:color w:val="000000"/>
        </w:rPr>
        <w:t xml:space="preserve"> </w:t>
      </w:r>
      <w:r w:rsidR="00A914AB">
        <w:rPr>
          <w:rFonts w:ascii="Arial" w:eastAsia="Times New Roman" w:hAnsi="Arial" w:cs="Times New Roman"/>
          <w:color w:val="000000"/>
        </w:rPr>
        <w:t>may pose</w:t>
      </w:r>
      <w:r w:rsidRPr="00431F21">
        <w:rPr>
          <w:rFonts w:ascii="Arial" w:eastAsia="Times New Roman" w:hAnsi="Arial" w:cs="Times New Roman"/>
          <w:color w:val="000000"/>
        </w:rPr>
        <w:t xml:space="preserve"> a unique and specific risk to military veterans’ mental health</w:t>
      </w:r>
      <w:r w:rsidR="00873103">
        <w:rPr>
          <w:rFonts w:ascii="Arial" w:eastAsia="Times New Roman" w:hAnsi="Arial" w:cs="Times New Roman"/>
          <w:color w:val="000000"/>
        </w:rPr>
        <w:t>. These are dangers</w:t>
      </w:r>
      <w:r w:rsidR="00340DDF" w:rsidRPr="00431F21">
        <w:rPr>
          <w:rFonts w:ascii="Arial" w:eastAsia="Times New Roman" w:hAnsi="Arial" w:cs="Times New Roman"/>
          <w:color w:val="000000"/>
        </w:rPr>
        <w:t xml:space="preserve"> </w:t>
      </w:r>
      <w:r w:rsidR="005107CE">
        <w:rPr>
          <w:rFonts w:ascii="Arial" w:eastAsia="Times New Roman" w:hAnsi="Arial" w:cs="Times New Roman"/>
          <w:color w:val="000000"/>
        </w:rPr>
        <w:t>that</w:t>
      </w:r>
      <w:r w:rsidR="00340DDF" w:rsidRPr="00431F21">
        <w:rPr>
          <w:rFonts w:ascii="Arial" w:eastAsia="Times New Roman" w:hAnsi="Arial" w:cs="Times New Roman"/>
          <w:color w:val="000000"/>
        </w:rPr>
        <w:t xml:space="preserve"> </w:t>
      </w:r>
      <w:r w:rsidR="00873103">
        <w:rPr>
          <w:rFonts w:ascii="Arial" w:eastAsia="Times New Roman" w:hAnsi="Arial" w:cs="Times New Roman"/>
          <w:color w:val="000000"/>
        </w:rPr>
        <w:t xml:space="preserve">are </w:t>
      </w:r>
      <w:r w:rsidR="00340DDF" w:rsidRPr="00431F21">
        <w:rPr>
          <w:rFonts w:ascii="Arial" w:eastAsia="Times New Roman" w:hAnsi="Arial" w:cs="Times New Roman"/>
          <w:color w:val="000000"/>
        </w:rPr>
        <w:t xml:space="preserve">unlikely to be attenuated by trying to make up for social contact through interactions on Facebook. </w:t>
      </w:r>
      <w:r w:rsidR="005107CE">
        <w:rPr>
          <w:rFonts w:ascii="Arial" w:eastAsia="Times New Roman" w:hAnsi="Arial" w:cs="Times New Roman"/>
          <w:color w:val="000000"/>
        </w:rPr>
        <w:t>Put simply</w:t>
      </w:r>
      <w:r w:rsidR="00873103">
        <w:rPr>
          <w:rFonts w:ascii="Arial" w:eastAsia="Times New Roman" w:hAnsi="Arial" w:cs="Times New Roman"/>
          <w:color w:val="000000"/>
        </w:rPr>
        <w:t xml:space="preserve">, </w:t>
      </w:r>
      <w:r w:rsidR="005107CE">
        <w:rPr>
          <w:rFonts w:ascii="Arial" w:eastAsia="Times New Roman" w:hAnsi="Arial" w:cs="Times New Roman"/>
          <w:color w:val="000000"/>
        </w:rPr>
        <w:t>despite the temptation from social media and other newer technologies, there is</w:t>
      </w:r>
      <w:r w:rsidR="00873103">
        <w:rPr>
          <w:rFonts w:ascii="Arial" w:eastAsia="Times New Roman" w:hAnsi="Arial" w:cs="Times New Roman"/>
          <w:color w:val="000000"/>
        </w:rPr>
        <w:t xml:space="preserve"> importance </w:t>
      </w:r>
      <w:r w:rsidR="005107CE">
        <w:rPr>
          <w:rFonts w:ascii="Arial" w:eastAsia="Times New Roman" w:hAnsi="Arial" w:cs="Times New Roman"/>
          <w:color w:val="000000"/>
        </w:rPr>
        <w:t>in</w:t>
      </w:r>
      <w:r w:rsidR="00873103">
        <w:rPr>
          <w:rFonts w:ascii="Arial" w:eastAsia="Times New Roman" w:hAnsi="Arial" w:cs="Times New Roman"/>
          <w:color w:val="000000"/>
        </w:rPr>
        <w:t xml:space="preserve"> devoting time </w:t>
      </w:r>
      <w:r w:rsidR="005107CE">
        <w:rPr>
          <w:rFonts w:ascii="Arial" w:eastAsia="Times New Roman" w:hAnsi="Arial" w:cs="Times New Roman"/>
          <w:color w:val="000000"/>
        </w:rPr>
        <w:t>and energy to maintaining g</w:t>
      </w:r>
      <w:r w:rsidR="005107CE" w:rsidRPr="00431F21">
        <w:rPr>
          <w:rFonts w:ascii="Arial" w:eastAsia="Times New Roman" w:hAnsi="Arial" w:cs="Times New Roman"/>
          <w:color w:val="000000"/>
        </w:rPr>
        <w:t>ood, old-fashioned face-to-face time</w:t>
      </w:r>
      <w:r w:rsidR="00873103">
        <w:rPr>
          <w:rFonts w:ascii="Arial" w:eastAsia="Times New Roman" w:hAnsi="Arial" w:cs="Times New Roman"/>
          <w:color w:val="000000"/>
        </w:rPr>
        <w:t xml:space="preserve"> </w:t>
      </w:r>
      <w:r w:rsidR="005107CE">
        <w:rPr>
          <w:rFonts w:ascii="Arial" w:eastAsia="Times New Roman" w:hAnsi="Arial" w:cs="Times New Roman"/>
          <w:color w:val="000000"/>
        </w:rPr>
        <w:t>with friends and family.</w:t>
      </w:r>
    </w:p>
    <w:p w14:paraId="03669092" w14:textId="77777777" w:rsidR="00C072F3" w:rsidRDefault="00C072F3">
      <w:pPr>
        <w:rPr>
          <w:rFonts w:ascii="Arial" w:eastAsia="Times New Roman" w:hAnsi="Arial" w:cs="Times New Roman"/>
          <w:color w:val="000000"/>
        </w:rPr>
      </w:pPr>
    </w:p>
    <w:p w14:paraId="10C4D5C2" w14:textId="77777777" w:rsidR="00C072F3" w:rsidRDefault="00C072F3">
      <w:pPr>
        <w:rPr>
          <w:rFonts w:ascii="Arial" w:eastAsia="Times New Roman" w:hAnsi="Arial" w:cs="Times New Roman"/>
          <w:color w:val="000000"/>
        </w:rPr>
      </w:pPr>
    </w:p>
    <w:p w14:paraId="6A49271A" w14:textId="77777777" w:rsidR="00C072F3" w:rsidRDefault="00C072F3">
      <w:pPr>
        <w:rPr>
          <w:rFonts w:ascii="Arial" w:eastAsia="Times New Roman" w:hAnsi="Arial" w:cs="Times New Roman"/>
          <w:color w:val="000000"/>
        </w:rPr>
      </w:pPr>
    </w:p>
    <w:p w14:paraId="136DF00F" w14:textId="77777777" w:rsidR="00C072F3" w:rsidRDefault="00C072F3">
      <w:pPr>
        <w:rPr>
          <w:rFonts w:ascii="Arial" w:eastAsia="Times New Roman" w:hAnsi="Arial" w:cs="Times New Roman"/>
          <w:color w:val="000000"/>
        </w:rPr>
      </w:pPr>
    </w:p>
    <w:p w14:paraId="7B9F1A3B" w14:textId="77777777" w:rsidR="00C072F3" w:rsidRDefault="00C072F3">
      <w:pPr>
        <w:rPr>
          <w:rFonts w:ascii="Arial" w:eastAsia="Times New Roman" w:hAnsi="Arial" w:cs="Times New Roman"/>
          <w:color w:val="000000"/>
        </w:rPr>
      </w:pPr>
    </w:p>
    <w:p w14:paraId="21BE3EC6" w14:textId="77777777" w:rsidR="00C072F3" w:rsidRDefault="00C072F3">
      <w:pPr>
        <w:rPr>
          <w:rFonts w:ascii="Arial" w:eastAsia="Times New Roman" w:hAnsi="Arial" w:cs="Times New Roman"/>
          <w:color w:val="000000"/>
        </w:rPr>
      </w:pPr>
    </w:p>
    <w:p w14:paraId="1A7AF6CB" w14:textId="77777777" w:rsidR="00C072F3" w:rsidRDefault="00C072F3">
      <w:pPr>
        <w:rPr>
          <w:rFonts w:ascii="Arial" w:eastAsia="Times New Roman" w:hAnsi="Arial" w:cs="Times New Roman"/>
          <w:color w:val="000000"/>
        </w:rPr>
      </w:pPr>
    </w:p>
    <w:p w14:paraId="7A5A7A72" w14:textId="77777777" w:rsidR="00C072F3" w:rsidRDefault="00C072F3">
      <w:pPr>
        <w:rPr>
          <w:rFonts w:ascii="Arial" w:eastAsia="Times New Roman" w:hAnsi="Arial" w:cs="Times New Roman"/>
          <w:color w:val="000000"/>
        </w:rPr>
      </w:pPr>
    </w:p>
    <w:p w14:paraId="7C186A29" w14:textId="77777777" w:rsidR="00C072F3" w:rsidRDefault="00C072F3">
      <w:pPr>
        <w:rPr>
          <w:rFonts w:ascii="Arial" w:eastAsia="Times New Roman" w:hAnsi="Arial" w:cs="Times New Roman"/>
          <w:color w:val="000000"/>
        </w:rPr>
      </w:pPr>
    </w:p>
    <w:p w14:paraId="4FADA5BF" w14:textId="77777777" w:rsidR="00C072F3" w:rsidRDefault="00C072F3">
      <w:pPr>
        <w:rPr>
          <w:rFonts w:ascii="Arial" w:eastAsia="Times New Roman" w:hAnsi="Arial" w:cs="Times New Roman"/>
          <w:color w:val="000000"/>
        </w:rPr>
      </w:pPr>
    </w:p>
    <w:p w14:paraId="53BC7E28" w14:textId="77777777" w:rsidR="00C072F3" w:rsidRDefault="00C072F3">
      <w:pPr>
        <w:rPr>
          <w:rFonts w:ascii="Arial" w:eastAsia="Times New Roman" w:hAnsi="Arial" w:cs="Times New Roman"/>
          <w:color w:val="000000"/>
        </w:rPr>
      </w:pPr>
    </w:p>
    <w:p w14:paraId="0140A258" w14:textId="77777777" w:rsidR="00C072F3" w:rsidRDefault="00C072F3">
      <w:pPr>
        <w:rPr>
          <w:rFonts w:ascii="Arial" w:eastAsia="Times New Roman" w:hAnsi="Arial" w:cs="Times New Roman"/>
          <w:color w:val="000000"/>
        </w:rPr>
      </w:pPr>
    </w:p>
    <w:p w14:paraId="27A0CD55" w14:textId="77777777" w:rsidR="00C072F3" w:rsidRDefault="00C072F3">
      <w:pPr>
        <w:rPr>
          <w:rFonts w:ascii="Arial" w:eastAsia="Times New Roman" w:hAnsi="Arial" w:cs="Times New Roman"/>
          <w:color w:val="000000"/>
        </w:rPr>
      </w:pPr>
    </w:p>
    <w:p w14:paraId="5EF1F4AB" w14:textId="77777777" w:rsidR="00C072F3" w:rsidRDefault="00C072F3">
      <w:pPr>
        <w:rPr>
          <w:rFonts w:ascii="Arial" w:eastAsia="Times New Roman" w:hAnsi="Arial" w:cs="Times New Roman"/>
          <w:color w:val="000000"/>
        </w:rPr>
      </w:pPr>
    </w:p>
    <w:p w14:paraId="034431B5" w14:textId="77777777" w:rsidR="00C072F3" w:rsidRDefault="00C072F3">
      <w:pPr>
        <w:rPr>
          <w:rFonts w:ascii="Arial" w:eastAsia="Times New Roman" w:hAnsi="Arial" w:cs="Times New Roman"/>
          <w:color w:val="000000"/>
        </w:rPr>
      </w:pPr>
    </w:p>
    <w:p w14:paraId="6A33A5FF" w14:textId="77777777" w:rsidR="00C072F3" w:rsidRDefault="00C072F3">
      <w:pPr>
        <w:rPr>
          <w:rFonts w:ascii="Arial" w:eastAsia="Times New Roman" w:hAnsi="Arial" w:cs="Times New Roman"/>
          <w:color w:val="000000"/>
        </w:rPr>
      </w:pPr>
    </w:p>
    <w:p w14:paraId="5A741F26" w14:textId="77777777" w:rsidR="00C072F3" w:rsidRDefault="00C072F3">
      <w:pPr>
        <w:rPr>
          <w:rFonts w:ascii="Arial" w:eastAsia="Times New Roman" w:hAnsi="Arial" w:cs="Times New Roman"/>
          <w:color w:val="000000"/>
        </w:rPr>
      </w:pPr>
    </w:p>
    <w:p w14:paraId="33DBDAC8" w14:textId="77777777" w:rsidR="00C072F3" w:rsidRDefault="00C072F3">
      <w:pPr>
        <w:rPr>
          <w:rFonts w:ascii="Arial" w:eastAsia="Times New Roman" w:hAnsi="Arial" w:cs="Times New Roman"/>
          <w:color w:val="000000"/>
        </w:rPr>
      </w:pPr>
    </w:p>
    <w:p w14:paraId="14650CAA" w14:textId="77777777" w:rsidR="00C072F3" w:rsidRDefault="00C072F3">
      <w:pPr>
        <w:rPr>
          <w:rFonts w:ascii="Arial" w:eastAsia="Times New Roman" w:hAnsi="Arial" w:cs="Times New Roman"/>
          <w:color w:val="000000"/>
        </w:rPr>
      </w:pPr>
    </w:p>
    <w:p w14:paraId="03A39FB7" w14:textId="77777777" w:rsidR="00C072F3" w:rsidRDefault="00C072F3">
      <w:pPr>
        <w:rPr>
          <w:rFonts w:ascii="Arial" w:eastAsia="Times New Roman" w:hAnsi="Arial" w:cs="Times New Roman"/>
          <w:color w:val="000000"/>
        </w:rPr>
      </w:pPr>
    </w:p>
    <w:p w14:paraId="3732EDAC" w14:textId="77777777" w:rsidR="00C072F3" w:rsidRDefault="00C072F3">
      <w:pPr>
        <w:rPr>
          <w:rFonts w:ascii="Arial" w:eastAsia="Times New Roman" w:hAnsi="Arial" w:cs="Times New Roman"/>
          <w:color w:val="000000"/>
        </w:rPr>
      </w:pPr>
    </w:p>
    <w:p w14:paraId="37D4B02F" w14:textId="77777777" w:rsidR="00C072F3" w:rsidRDefault="00C072F3">
      <w:pPr>
        <w:rPr>
          <w:rFonts w:ascii="Arial" w:eastAsia="Times New Roman" w:hAnsi="Arial" w:cs="Times New Roman"/>
          <w:color w:val="000000"/>
        </w:rPr>
      </w:pPr>
    </w:p>
    <w:p w14:paraId="7577C699" w14:textId="77777777" w:rsidR="00C072F3" w:rsidRDefault="00C072F3">
      <w:pPr>
        <w:rPr>
          <w:rFonts w:ascii="Arial" w:eastAsia="Times New Roman" w:hAnsi="Arial" w:cs="Times New Roman"/>
          <w:color w:val="000000"/>
        </w:rPr>
      </w:pPr>
    </w:p>
    <w:p w14:paraId="0F0ADF62" w14:textId="77777777" w:rsidR="00C072F3" w:rsidRDefault="00C072F3">
      <w:pPr>
        <w:rPr>
          <w:rFonts w:ascii="Arial" w:eastAsia="Times New Roman" w:hAnsi="Arial" w:cs="Times New Roman"/>
          <w:color w:val="000000"/>
        </w:rPr>
      </w:pPr>
    </w:p>
    <w:p w14:paraId="2F28798F" w14:textId="77777777" w:rsidR="00C072F3" w:rsidRDefault="00C072F3">
      <w:pPr>
        <w:rPr>
          <w:rFonts w:ascii="Arial" w:eastAsia="Times New Roman" w:hAnsi="Arial" w:cs="Times New Roman"/>
          <w:color w:val="000000"/>
        </w:rPr>
      </w:pPr>
    </w:p>
    <w:p w14:paraId="3ECC3D50" w14:textId="77777777" w:rsidR="00C072F3" w:rsidRDefault="00C072F3">
      <w:pPr>
        <w:rPr>
          <w:rFonts w:ascii="Arial" w:eastAsia="Times New Roman" w:hAnsi="Arial" w:cs="Times New Roman"/>
          <w:color w:val="000000"/>
        </w:rPr>
      </w:pPr>
    </w:p>
    <w:p w14:paraId="3C590226" w14:textId="77777777" w:rsidR="00C072F3" w:rsidRDefault="00C072F3">
      <w:pPr>
        <w:rPr>
          <w:rFonts w:ascii="Arial" w:eastAsia="Times New Roman" w:hAnsi="Arial" w:cs="Times New Roman"/>
          <w:color w:val="000000"/>
        </w:rPr>
      </w:pPr>
    </w:p>
    <w:p w14:paraId="3DB44EB6" w14:textId="77777777" w:rsidR="00C072F3" w:rsidRDefault="00C072F3">
      <w:pPr>
        <w:rPr>
          <w:rFonts w:ascii="Arial" w:eastAsia="Times New Roman" w:hAnsi="Arial" w:cs="Times New Roman"/>
          <w:color w:val="000000"/>
        </w:rPr>
      </w:pPr>
    </w:p>
    <w:p w14:paraId="493C6CF7" w14:textId="77777777" w:rsidR="00C072F3" w:rsidRDefault="00C072F3">
      <w:pPr>
        <w:rPr>
          <w:rFonts w:ascii="Arial" w:eastAsia="Times New Roman" w:hAnsi="Arial" w:cs="Times New Roman"/>
          <w:color w:val="000000"/>
        </w:rPr>
      </w:pPr>
    </w:p>
    <w:p w14:paraId="2E2D1932" w14:textId="77777777" w:rsidR="00C072F3" w:rsidRDefault="00C072F3">
      <w:pPr>
        <w:rPr>
          <w:rFonts w:ascii="Arial" w:eastAsia="Times New Roman" w:hAnsi="Arial" w:cs="Times New Roman"/>
          <w:color w:val="000000"/>
        </w:rPr>
      </w:pPr>
    </w:p>
    <w:p w14:paraId="132C685C" w14:textId="77777777" w:rsidR="00C072F3" w:rsidRPr="005122E6" w:rsidRDefault="00C072F3">
      <w:pPr>
        <w:rPr>
          <w:rFonts w:ascii="Arial" w:eastAsia="Times New Roman" w:hAnsi="Arial" w:cs="Times New Roman"/>
          <w:b/>
          <w:color w:val="000000"/>
        </w:rPr>
      </w:pPr>
      <w:r w:rsidRPr="005122E6">
        <w:rPr>
          <w:rFonts w:ascii="Arial" w:eastAsia="Times New Roman" w:hAnsi="Arial" w:cs="Times New Roman"/>
          <w:b/>
          <w:color w:val="000000"/>
        </w:rPr>
        <w:t>References</w:t>
      </w:r>
    </w:p>
    <w:p w14:paraId="29AC590E" w14:textId="77777777" w:rsidR="00C072F3" w:rsidRDefault="00C072F3">
      <w:pPr>
        <w:rPr>
          <w:rFonts w:ascii="Arial" w:eastAsia="Times New Roman" w:hAnsi="Arial" w:cs="Times New Roman"/>
          <w:color w:val="000000"/>
        </w:rPr>
      </w:pPr>
    </w:p>
    <w:p w14:paraId="53E13A70" w14:textId="77777777" w:rsidR="00C93CC6" w:rsidRPr="00C93CC6" w:rsidRDefault="000E76EF" w:rsidP="00C93CC6">
      <w:pPr>
        <w:pStyle w:val="Bibliography"/>
        <w:rPr>
          <w:rFonts w:ascii="Arial" w:hAnsi="Arial"/>
        </w:rPr>
      </w:pPr>
      <w:r>
        <w:rPr>
          <w:rFonts w:ascii="Arial" w:hAnsi="Arial"/>
          <w:color w:val="000000"/>
        </w:rPr>
        <w:fldChar w:fldCharType="begin"/>
      </w:r>
      <w:r w:rsidR="00B11E19">
        <w:rPr>
          <w:rFonts w:ascii="Arial" w:hAnsi="Arial"/>
          <w:color w:val="000000"/>
        </w:rPr>
        <w:instrText xml:space="preserve"> ADDIN ZOTERO_BIBL {"custom":[]} </w:instrText>
      </w:r>
      <w:r>
        <w:rPr>
          <w:rFonts w:ascii="Arial" w:hAnsi="Arial"/>
          <w:color w:val="000000"/>
        </w:rPr>
        <w:fldChar w:fldCharType="separate"/>
      </w:r>
      <w:r w:rsidR="00C93CC6" w:rsidRPr="00C93CC6">
        <w:rPr>
          <w:rFonts w:ascii="Arial" w:hAnsi="Arial"/>
        </w:rPr>
        <w:t>1.</w:t>
      </w:r>
      <w:r w:rsidR="00C93CC6" w:rsidRPr="00C93CC6">
        <w:rPr>
          <w:rFonts w:ascii="Arial" w:hAnsi="Arial"/>
        </w:rPr>
        <w:tab/>
        <w:t xml:space="preserve">Cornwell, E. Y. &amp; Waite, L. J. Social Disconnectedness, Perceived Isolation, and Health Among Older Adults. </w:t>
      </w:r>
      <w:r w:rsidR="00C93CC6" w:rsidRPr="00C93CC6">
        <w:rPr>
          <w:rFonts w:ascii="Arial" w:hAnsi="Arial"/>
          <w:i/>
          <w:iCs/>
        </w:rPr>
        <w:t>J. Health Soc. Behav.</w:t>
      </w:r>
      <w:r w:rsidR="00C93CC6" w:rsidRPr="00C93CC6">
        <w:rPr>
          <w:rFonts w:ascii="Arial" w:hAnsi="Arial"/>
        </w:rPr>
        <w:t xml:space="preserve"> </w:t>
      </w:r>
      <w:r w:rsidR="00C93CC6" w:rsidRPr="00C93CC6">
        <w:rPr>
          <w:rFonts w:ascii="Arial" w:hAnsi="Arial"/>
          <w:b/>
          <w:bCs/>
        </w:rPr>
        <w:t>50,</w:t>
      </w:r>
      <w:r w:rsidR="00C93CC6" w:rsidRPr="00C93CC6">
        <w:rPr>
          <w:rFonts w:ascii="Arial" w:hAnsi="Arial"/>
        </w:rPr>
        <w:t xml:space="preserve"> 31–48 (2009).</w:t>
      </w:r>
    </w:p>
    <w:p w14:paraId="028BB80D" w14:textId="77777777" w:rsidR="00C93CC6" w:rsidRPr="00C93CC6" w:rsidRDefault="00C93CC6" w:rsidP="00C93CC6">
      <w:pPr>
        <w:pStyle w:val="Bibliography"/>
        <w:rPr>
          <w:rFonts w:ascii="Arial" w:hAnsi="Arial"/>
        </w:rPr>
      </w:pPr>
      <w:r w:rsidRPr="00C93CC6">
        <w:rPr>
          <w:rFonts w:ascii="Arial" w:hAnsi="Arial"/>
        </w:rPr>
        <w:t>2.</w:t>
      </w:r>
      <w:r w:rsidRPr="00C93CC6">
        <w:rPr>
          <w:rFonts w:ascii="Arial" w:hAnsi="Arial"/>
        </w:rPr>
        <w:tab/>
        <w:t xml:space="preserve">Kawachi, I. &amp; Berkman, L. F. Social ties and mental health. </w:t>
      </w:r>
      <w:r w:rsidRPr="00C93CC6">
        <w:rPr>
          <w:rFonts w:ascii="Arial" w:hAnsi="Arial"/>
          <w:i/>
          <w:iCs/>
        </w:rPr>
        <w:t>J. Urban Health Bull. N. Y. Acad. Med.</w:t>
      </w:r>
      <w:r w:rsidRPr="00C93CC6">
        <w:rPr>
          <w:rFonts w:ascii="Arial" w:hAnsi="Arial"/>
        </w:rPr>
        <w:t xml:space="preserve"> </w:t>
      </w:r>
      <w:r w:rsidRPr="00C93CC6">
        <w:rPr>
          <w:rFonts w:ascii="Arial" w:hAnsi="Arial"/>
          <w:b/>
          <w:bCs/>
        </w:rPr>
        <w:t>78,</w:t>
      </w:r>
      <w:r w:rsidRPr="00C93CC6">
        <w:rPr>
          <w:rFonts w:ascii="Arial" w:hAnsi="Arial"/>
        </w:rPr>
        <w:t xml:space="preserve"> 458–467 (2001).</w:t>
      </w:r>
    </w:p>
    <w:p w14:paraId="45208AA3" w14:textId="77777777" w:rsidR="00C93CC6" w:rsidRPr="00C93CC6" w:rsidRDefault="00C93CC6" w:rsidP="00C93CC6">
      <w:pPr>
        <w:pStyle w:val="Bibliography"/>
        <w:rPr>
          <w:rFonts w:ascii="Arial" w:hAnsi="Arial"/>
        </w:rPr>
      </w:pPr>
      <w:r w:rsidRPr="00C93CC6">
        <w:rPr>
          <w:rFonts w:ascii="Arial" w:hAnsi="Arial"/>
        </w:rPr>
        <w:t>3.</w:t>
      </w:r>
      <w:r w:rsidRPr="00C93CC6">
        <w:rPr>
          <w:rFonts w:ascii="Arial" w:hAnsi="Arial"/>
        </w:rPr>
        <w:tab/>
        <w:t xml:space="preserve">Berkman, L., Glass, T., Brissette, I. &amp; Seeman, T. From social integration to health: Durkheim in the new millennium. </w:t>
      </w:r>
      <w:r w:rsidRPr="00C93CC6">
        <w:rPr>
          <w:rFonts w:ascii="Arial" w:hAnsi="Arial"/>
          <w:i/>
          <w:iCs/>
        </w:rPr>
        <w:t>Soc. Sci. Med.</w:t>
      </w:r>
      <w:r w:rsidRPr="00C93CC6">
        <w:rPr>
          <w:rFonts w:ascii="Arial" w:hAnsi="Arial"/>
        </w:rPr>
        <w:t xml:space="preserve"> </w:t>
      </w:r>
      <w:r w:rsidRPr="00C93CC6">
        <w:rPr>
          <w:rFonts w:ascii="Arial" w:hAnsi="Arial"/>
          <w:b/>
          <w:bCs/>
        </w:rPr>
        <w:t>51,</w:t>
      </w:r>
      <w:r w:rsidRPr="00C93CC6">
        <w:rPr>
          <w:rFonts w:ascii="Arial" w:hAnsi="Arial"/>
        </w:rPr>
        <w:t xml:space="preserve"> 843–57 (2000).</w:t>
      </w:r>
    </w:p>
    <w:p w14:paraId="0C7366BD" w14:textId="77777777" w:rsidR="00C93CC6" w:rsidRPr="00C93CC6" w:rsidRDefault="00C93CC6" w:rsidP="00C93CC6">
      <w:pPr>
        <w:pStyle w:val="Bibliography"/>
        <w:rPr>
          <w:rFonts w:ascii="Arial" w:hAnsi="Arial"/>
        </w:rPr>
      </w:pPr>
      <w:r w:rsidRPr="00C93CC6">
        <w:rPr>
          <w:rFonts w:ascii="Arial" w:hAnsi="Arial"/>
        </w:rPr>
        <w:t>4.</w:t>
      </w:r>
      <w:r w:rsidRPr="00C93CC6">
        <w:rPr>
          <w:rFonts w:ascii="Arial" w:hAnsi="Arial"/>
        </w:rPr>
        <w:tab/>
        <w:t xml:space="preserve">Cacioppo, J. T., Hawkley, L. C. &amp; Thisted, R. A. Perceived social isolation makes me sad: 5-year cross-lagged analyses of loneliness and depressive symptomatology in the Chicago Health, Aging, and Social Relations Study. </w:t>
      </w:r>
      <w:r w:rsidRPr="00C93CC6">
        <w:rPr>
          <w:rFonts w:ascii="Arial" w:hAnsi="Arial"/>
          <w:i/>
          <w:iCs/>
        </w:rPr>
        <w:t>Psychol Aging</w:t>
      </w:r>
      <w:r w:rsidRPr="00C93CC6">
        <w:rPr>
          <w:rFonts w:ascii="Arial" w:hAnsi="Arial"/>
        </w:rPr>
        <w:t xml:space="preserve"> </w:t>
      </w:r>
      <w:r w:rsidRPr="00C93CC6">
        <w:rPr>
          <w:rFonts w:ascii="Arial" w:hAnsi="Arial"/>
          <w:b/>
          <w:bCs/>
        </w:rPr>
        <w:t>25,</w:t>
      </w:r>
      <w:r w:rsidRPr="00C93CC6">
        <w:rPr>
          <w:rFonts w:ascii="Arial" w:hAnsi="Arial"/>
        </w:rPr>
        <w:t xml:space="preserve"> 453–63 (2010).</w:t>
      </w:r>
    </w:p>
    <w:p w14:paraId="42390AC5" w14:textId="77777777" w:rsidR="00C93CC6" w:rsidRPr="00C93CC6" w:rsidRDefault="00C93CC6" w:rsidP="00C93CC6">
      <w:pPr>
        <w:pStyle w:val="Bibliography"/>
        <w:rPr>
          <w:rFonts w:ascii="Arial" w:hAnsi="Arial"/>
        </w:rPr>
      </w:pPr>
      <w:r w:rsidRPr="00C93CC6">
        <w:rPr>
          <w:rFonts w:ascii="Arial" w:hAnsi="Arial"/>
        </w:rPr>
        <w:t>5.</w:t>
      </w:r>
      <w:r w:rsidRPr="00C93CC6">
        <w:rPr>
          <w:rFonts w:ascii="Arial" w:hAnsi="Arial"/>
        </w:rPr>
        <w:tab/>
        <w:t xml:space="preserve">Cohen, S. Social Relationships and Health. </w:t>
      </w:r>
      <w:r w:rsidRPr="00C93CC6">
        <w:rPr>
          <w:rFonts w:ascii="Arial" w:hAnsi="Arial"/>
          <w:i/>
          <w:iCs/>
        </w:rPr>
        <w:t>Am. Psychol.</w:t>
      </w:r>
      <w:r w:rsidRPr="00C93CC6">
        <w:rPr>
          <w:rFonts w:ascii="Arial" w:hAnsi="Arial"/>
        </w:rPr>
        <w:t xml:space="preserve"> </w:t>
      </w:r>
      <w:r w:rsidRPr="00C93CC6">
        <w:rPr>
          <w:rFonts w:ascii="Arial" w:hAnsi="Arial"/>
          <w:b/>
          <w:bCs/>
        </w:rPr>
        <w:t>59,</w:t>
      </w:r>
      <w:r w:rsidRPr="00C93CC6">
        <w:rPr>
          <w:rFonts w:ascii="Arial" w:hAnsi="Arial"/>
        </w:rPr>
        <w:t xml:space="preserve"> 676–684 (2004).</w:t>
      </w:r>
    </w:p>
    <w:p w14:paraId="215F048E" w14:textId="77777777" w:rsidR="00C93CC6" w:rsidRPr="00C93CC6" w:rsidRDefault="00C93CC6" w:rsidP="00C93CC6">
      <w:pPr>
        <w:pStyle w:val="Bibliography"/>
        <w:rPr>
          <w:rFonts w:ascii="Arial" w:hAnsi="Arial"/>
        </w:rPr>
      </w:pPr>
      <w:r w:rsidRPr="00C93CC6">
        <w:rPr>
          <w:rFonts w:ascii="Arial" w:hAnsi="Arial"/>
        </w:rPr>
        <w:lastRenderedPageBreak/>
        <w:t>6.</w:t>
      </w:r>
      <w:r w:rsidRPr="00C93CC6">
        <w:rPr>
          <w:rFonts w:ascii="Arial" w:hAnsi="Arial"/>
        </w:rPr>
        <w:tab/>
        <w:t xml:space="preserve">Newsom, J., Nishishiba, M., Morgan, D. &amp; Rook, K. The relative importance of three domains of positive and negative social exchanges: a longitudinal model with comparable measures. </w:t>
      </w:r>
      <w:r w:rsidRPr="00C93CC6">
        <w:rPr>
          <w:rFonts w:ascii="Arial" w:hAnsi="Arial"/>
          <w:i/>
          <w:iCs/>
        </w:rPr>
        <w:t>Psychol. Aging</w:t>
      </w:r>
      <w:r w:rsidRPr="00C93CC6">
        <w:rPr>
          <w:rFonts w:ascii="Arial" w:hAnsi="Arial"/>
        </w:rPr>
        <w:t xml:space="preserve"> </w:t>
      </w:r>
      <w:r w:rsidRPr="00C93CC6">
        <w:rPr>
          <w:rFonts w:ascii="Arial" w:hAnsi="Arial"/>
          <w:b/>
          <w:bCs/>
        </w:rPr>
        <w:t>18,</w:t>
      </w:r>
      <w:r w:rsidRPr="00C93CC6">
        <w:rPr>
          <w:rFonts w:ascii="Arial" w:hAnsi="Arial"/>
        </w:rPr>
        <w:t xml:space="preserve"> 746–54 (2003).</w:t>
      </w:r>
    </w:p>
    <w:p w14:paraId="553E7F05" w14:textId="77777777" w:rsidR="00C93CC6" w:rsidRPr="00C93CC6" w:rsidRDefault="00C93CC6" w:rsidP="00C93CC6">
      <w:pPr>
        <w:pStyle w:val="Bibliography"/>
        <w:rPr>
          <w:rFonts w:ascii="Arial" w:hAnsi="Arial"/>
        </w:rPr>
      </w:pPr>
      <w:r w:rsidRPr="00C93CC6">
        <w:rPr>
          <w:rFonts w:ascii="Arial" w:hAnsi="Arial"/>
        </w:rPr>
        <w:t>7.</w:t>
      </w:r>
      <w:r w:rsidRPr="00C93CC6">
        <w:rPr>
          <w:rFonts w:ascii="Arial" w:hAnsi="Arial"/>
        </w:rPr>
        <w:tab/>
        <w:t xml:space="preserve">Stewart, J. Facebook Has 50 Minutes of Your Time Each Day. It Wants More. </w:t>
      </w:r>
      <w:r w:rsidRPr="00C93CC6">
        <w:rPr>
          <w:rFonts w:ascii="Arial" w:hAnsi="Arial"/>
          <w:i/>
          <w:iCs/>
        </w:rPr>
        <w:t>The New York Times</w:t>
      </w:r>
      <w:r w:rsidRPr="00C93CC6">
        <w:rPr>
          <w:rFonts w:ascii="Arial" w:hAnsi="Arial"/>
        </w:rPr>
        <w:t xml:space="preserve"> (2016).</w:t>
      </w:r>
    </w:p>
    <w:p w14:paraId="599BCEF0" w14:textId="77777777" w:rsidR="00C93CC6" w:rsidRPr="00C93CC6" w:rsidRDefault="00C93CC6" w:rsidP="00C93CC6">
      <w:pPr>
        <w:pStyle w:val="Bibliography"/>
        <w:rPr>
          <w:rFonts w:ascii="Arial" w:hAnsi="Arial"/>
        </w:rPr>
      </w:pPr>
      <w:r w:rsidRPr="00C93CC6">
        <w:rPr>
          <w:rFonts w:ascii="Arial" w:hAnsi="Arial"/>
        </w:rPr>
        <w:t>8.</w:t>
      </w:r>
      <w:r w:rsidRPr="00C93CC6">
        <w:rPr>
          <w:rFonts w:ascii="Arial" w:hAnsi="Arial"/>
        </w:rPr>
        <w:tab/>
        <w:t xml:space="preserve">Teo, A. R. </w:t>
      </w:r>
      <w:r w:rsidRPr="00C93CC6">
        <w:rPr>
          <w:rFonts w:ascii="Arial" w:hAnsi="Arial"/>
          <w:i/>
          <w:iCs/>
        </w:rPr>
        <w:t>et al.</w:t>
      </w:r>
      <w:r w:rsidRPr="00C93CC6">
        <w:rPr>
          <w:rFonts w:ascii="Arial" w:hAnsi="Arial"/>
        </w:rPr>
        <w:t xml:space="preserve"> Does Mode of Contact with Different Types of Social Relationships Predict Depression in Older Adults? Evidence from a Nationally Representative Survey. </w:t>
      </w:r>
      <w:r w:rsidRPr="00C93CC6">
        <w:rPr>
          <w:rFonts w:ascii="Arial" w:hAnsi="Arial"/>
          <w:i/>
          <w:iCs/>
        </w:rPr>
        <w:t>J. Am. Geriatr. Soc.</w:t>
      </w:r>
      <w:r w:rsidRPr="00C93CC6">
        <w:rPr>
          <w:rFonts w:ascii="Arial" w:hAnsi="Arial"/>
        </w:rPr>
        <w:t xml:space="preserve"> </w:t>
      </w:r>
      <w:r w:rsidRPr="00C93CC6">
        <w:rPr>
          <w:rFonts w:ascii="Arial" w:hAnsi="Arial"/>
          <w:b/>
          <w:bCs/>
        </w:rPr>
        <w:t>63,</w:t>
      </w:r>
      <w:r w:rsidRPr="00C93CC6">
        <w:rPr>
          <w:rFonts w:ascii="Arial" w:hAnsi="Arial"/>
        </w:rPr>
        <w:t xml:space="preserve"> 2014–2022 (2015).</w:t>
      </w:r>
    </w:p>
    <w:p w14:paraId="495EAB26" w14:textId="77777777" w:rsidR="00C93CC6" w:rsidRPr="00C93CC6" w:rsidRDefault="00C93CC6" w:rsidP="00C93CC6">
      <w:pPr>
        <w:pStyle w:val="Bibliography"/>
        <w:rPr>
          <w:rFonts w:ascii="Arial" w:hAnsi="Arial"/>
        </w:rPr>
      </w:pPr>
      <w:r w:rsidRPr="00C93CC6">
        <w:rPr>
          <w:rFonts w:ascii="Arial" w:hAnsi="Arial"/>
        </w:rPr>
        <w:t>9.</w:t>
      </w:r>
      <w:r w:rsidRPr="00C93CC6">
        <w:rPr>
          <w:rFonts w:ascii="Arial" w:hAnsi="Arial"/>
        </w:rPr>
        <w:tab/>
        <w:t xml:space="preserve">Kross, E. </w:t>
      </w:r>
      <w:r w:rsidRPr="00C93CC6">
        <w:rPr>
          <w:rFonts w:ascii="Arial" w:hAnsi="Arial"/>
          <w:i/>
          <w:iCs/>
        </w:rPr>
        <w:t>et al.</w:t>
      </w:r>
      <w:r w:rsidRPr="00C93CC6">
        <w:rPr>
          <w:rFonts w:ascii="Arial" w:hAnsi="Arial"/>
        </w:rPr>
        <w:t xml:space="preserve"> Facebook use predicts declines in subjective well-being in young adults. </w:t>
      </w:r>
      <w:r w:rsidRPr="00C93CC6">
        <w:rPr>
          <w:rFonts w:ascii="Arial" w:hAnsi="Arial"/>
          <w:i/>
          <w:iCs/>
        </w:rPr>
        <w:t>PloS One</w:t>
      </w:r>
      <w:r w:rsidRPr="00C93CC6">
        <w:rPr>
          <w:rFonts w:ascii="Arial" w:hAnsi="Arial"/>
        </w:rPr>
        <w:t xml:space="preserve"> </w:t>
      </w:r>
      <w:r w:rsidRPr="00C93CC6">
        <w:rPr>
          <w:rFonts w:ascii="Arial" w:hAnsi="Arial"/>
          <w:b/>
          <w:bCs/>
        </w:rPr>
        <w:t>8,</w:t>
      </w:r>
      <w:r w:rsidRPr="00C93CC6">
        <w:rPr>
          <w:rFonts w:ascii="Arial" w:hAnsi="Arial"/>
        </w:rPr>
        <w:t xml:space="preserve"> e69841 (2013).</w:t>
      </w:r>
    </w:p>
    <w:p w14:paraId="4FD8A21A" w14:textId="77777777" w:rsidR="00C93CC6" w:rsidRPr="00C93CC6" w:rsidRDefault="00C93CC6" w:rsidP="00C93CC6">
      <w:pPr>
        <w:pStyle w:val="Bibliography"/>
        <w:rPr>
          <w:rFonts w:ascii="Arial" w:hAnsi="Arial"/>
        </w:rPr>
      </w:pPr>
      <w:r w:rsidRPr="00C93CC6">
        <w:rPr>
          <w:rFonts w:ascii="Arial" w:hAnsi="Arial"/>
        </w:rPr>
        <w:t>10.</w:t>
      </w:r>
      <w:r w:rsidRPr="00C93CC6">
        <w:rPr>
          <w:rFonts w:ascii="Arial" w:hAnsi="Arial"/>
        </w:rPr>
        <w:tab/>
        <w:t xml:space="preserve">Shakya, H. B. &amp; Christakis, N. A. Association of Facebook Use With Compromised Well-Being: A Longitudinal Study. </w:t>
      </w:r>
      <w:r w:rsidRPr="00C93CC6">
        <w:rPr>
          <w:rFonts w:ascii="Arial" w:hAnsi="Arial"/>
          <w:i/>
          <w:iCs/>
        </w:rPr>
        <w:t>Am. J. Epidemiol.</w:t>
      </w:r>
      <w:r w:rsidRPr="00C93CC6">
        <w:rPr>
          <w:rFonts w:ascii="Arial" w:hAnsi="Arial"/>
        </w:rPr>
        <w:t xml:space="preserve"> </w:t>
      </w:r>
      <w:r w:rsidRPr="00C93CC6">
        <w:rPr>
          <w:rFonts w:ascii="Arial" w:hAnsi="Arial"/>
          <w:b/>
          <w:bCs/>
        </w:rPr>
        <w:t>185,</w:t>
      </w:r>
      <w:r w:rsidRPr="00C93CC6">
        <w:rPr>
          <w:rFonts w:ascii="Arial" w:hAnsi="Arial"/>
        </w:rPr>
        <w:t xml:space="preserve"> 203–211 (2017).</w:t>
      </w:r>
    </w:p>
    <w:p w14:paraId="44CF9C5B" w14:textId="77777777" w:rsidR="00C93CC6" w:rsidRPr="00C93CC6" w:rsidRDefault="00C93CC6" w:rsidP="00C93CC6">
      <w:pPr>
        <w:pStyle w:val="Bibliography"/>
        <w:rPr>
          <w:rFonts w:ascii="Arial" w:hAnsi="Arial"/>
        </w:rPr>
      </w:pPr>
      <w:r w:rsidRPr="00C93CC6">
        <w:rPr>
          <w:rFonts w:ascii="Arial" w:hAnsi="Arial"/>
        </w:rPr>
        <w:t>11.</w:t>
      </w:r>
      <w:r w:rsidRPr="00C93CC6">
        <w:rPr>
          <w:rFonts w:ascii="Arial" w:hAnsi="Arial"/>
        </w:rPr>
        <w:tab/>
        <w:t xml:space="preserve">Verduyn, P. </w:t>
      </w:r>
      <w:r w:rsidRPr="00C93CC6">
        <w:rPr>
          <w:rFonts w:ascii="Arial" w:hAnsi="Arial"/>
          <w:i/>
          <w:iCs/>
        </w:rPr>
        <w:t>et al.</w:t>
      </w:r>
      <w:r w:rsidRPr="00C93CC6">
        <w:rPr>
          <w:rFonts w:ascii="Arial" w:hAnsi="Arial"/>
        </w:rPr>
        <w:t xml:space="preserve"> Passive Facebook usage undermines affective well-being: Experimental and longitudinal evidence. </w:t>
      </w:r>
      <w:r w:rsidRPr="00C93CC6">
        <w:rPr>
          <w:rFonts w:ascii="Arial" w:hAnsi="Arial"/>
          <w:i/>
          <w:iCs/>
        </w:rPr>
        <w:t>J. Exp. Psychol. Gen.</w:t>
      </w:r>
      <w:r w:rsidRPr="00C93CC6">
        <w:rPr>
          <w:rFonts w:ascii="Arial" w:hAnsi="Arial"/>
        </w:rPr>
        <w:t xml:space="preserve"> </w:t>
      </w:r>
      <w:r w:rsidRPr="00C93CC6">
        <w:rPr>
          <w:rFonts w:ascii="Arial" w:hAnsi="Arial"/>
          <w:b/>
          <w:bCs/>
        </w:rPr>
        <w:t>144,</w:t>
      </w:r>
      <w:r w:rsidRPr="00C93CC6">
        <w:rPr>
          <w:rFonts w:ascii="Arial" w:hAnsi="Arial"/>
        </w:rPr>
        <w:t xml:space="preserve"> 480–488 (2015).</w:t>
      </w:r>
    </w:p>
    <w:p w14:paraId="6BAE31E3" w14:textId="77777777" w:rsidR="00C93CC6" w:rsidRPr="00C93CC6" w:rsidRDefault="00C93CC6" w:rsidP="00C93CC6">
      <w:pPr>
        <w:pStyle w:val="Bibliography"/>
        <w:rPr>
          <w:rFonts w:ascii="Arial" w:hAnsi="Arial"/>
        </w:rPr>
      </w:pPr>
      <w:r w:rsidRPr="00C93CC6">
        <w:rPr>
          <w:rFonts w:ascii="Arial" w:hAnsi="Arial"/>
        </w:rPr>
        <w:t>12.</w:t>
      </w:r>
      <w:r w:rsidRPr="00C93CC6">
        <w:rPr>
          <w:rFonts w:ascii="Arial" w:hAnsi="Arial"/>
        </w:rPr>
        <w:tab/>
        <w:t xml:space="preserve">Ellison, N. B., Steinfield, C. &amp; Lampe, C. The Benefits of Facebook ‘Friends:’ Social Capital and College Students’ Use of Online Social Network Sites. </w:t>
      </w:r>
      <w:r w:rsidRPr="00C93CC6">
        <w:rPr>
          <w:rFonts w:ascii="Arial" w:hAnsi="Arial"/>
          <w:i/>
          <w:iCs/>
        </w:rPr>
        <w:t>J. Comput.-Mediat. Commun.</w:t>
      </w:r>
      <w:r w:rsidRPr="00C93CC6">
        <w:rPr>
          <w:rFonts w:ascii="Arial" w:hAnsi="Arial"/>
        </w:rPr>
        <w:t xml:space="preserve"> </w:t>
      </w:r>
      <w:r w:rsidRPr="00C93CC6">
        <w:rPr>
          <w:rFonts w:ascii="Arial" w:hAnsi="Arial"/>
          <w:b/>
          <w:bCs/>
        </w:rPr>
        <w:t>12,</w:t>
      </w:r>
      <w:r w:rsidRPr="00C93CC6">
        <w:rPr>
          <w:rFonts w:ascii="Arial" w:hAnsi="Arial"/>
        </w:rPr>
        <w:t xml:space="preserve"> 1143–1168 (2007).</w:t>
      </w:r>
    </w:p>
    <w:p w14:paraId="14BCC1B6" w14:textId="77777777" w:rsidR="00C93CC6" w:rsidRPr="00C93CC6" w:rsidRDefault="00C93CC6" w:rsidP="00C93CC6">
      <w:pPr>
        <w:pStyle w:val="Bibliography"/>
        <w:rPr>
          <w:rFonts w:ascii="Arial" w:hAnsi="Arial"/>
        </w:rPr>
      </w:pPr>
      <w:r w:rsidRPr="00C93CC6">
        <w:rPr>
          <w:rFonts w:ascii="Arial" w:hAnsi="Arial"/>
        </w:rPr>
        <w:t>13.</w:t>
      </w:r>
      <w:r w:rsidRPr="00C93CC6">
        <w:rPr>
          <w:rFonts w:ascii="Arial" w:hAnsi="Arial"/>
        </w:rPr>
        <w:tab/>
        <w:t xml:space="preserve">Nabi, R., Prestin, A. &amp; So, J. Facebook friends with (health) benefits? Exploring social network site use and perceptions of social support, stress, and well-being. </w:t>
      </w:r>
      <w:r w:rsidRPr="00C93CC6">
        <w:rPr>
          <w:rFonts w:ascii="Arial" w:hAnsi="Arial"/>
          <w:i/>
          <w:iCs/>
        </w:rPr>
        <w:t>Cyberpsychology Behav. Soc. Netw.</w:t>
      </w:r>
      <w:r w:rsidRPr="00C93CC6">
        <w:rPr>
          <w:rFonts w:ascii="Arial" w:hAnsi="Arial"/>
        </w:rPr>
        <w:t xml:space="preserve"> </w:t>
      </w:r>
      <w:r w:rsidRPr="00C93CC6">
        <w:rPr>
          <w:rFonts w:ascii="Arial" w:hAnsi="Arial"/>
          <w:b/>
          <w:bCs/>
        </w:rPr>
        <w:t>16,</w:t>
      </w:r>
      <w:r w:rsidRPr="00C93CC6">
        <w:rPr>
          <w:rFonts w:ascii="Arial" w:hAnsi="Arial"/>
        </w:rPr>
        <w:t xml:space="preserve"> 721–7 (2013).</w:t>
      </w:r>
    </w:p>
    <w:p w14:paraId="28601A7E" w14:textId="77777777" w:rsidR="00C93CC6" w:rsidRPr="00C93CC6" w:rsidRDefault="00C93CC6" w:rsidP="00C93CC6">
      <w:pPr>
        <w:pStyle w:val="Bibliography"/>
        <w:rPr>
          <w:rFonts w:ascii="Arial" w:hAnsi="Arial"/>
        </w:rPr>
      </w:pPr>
      <w:r w:rsidRPr="00C93CC6">
        <w:rPr>
          <w:rFonts w:ascii="Arial" w:hAnsi="Arial"/>
        </w:rPr>
        <w:lastRenderedPageBreak/>
        <w:t>14.</w:t>
      </w:r>
      <w:r w:rsidRPr="00C93CC6">
        <w:rPr>
          <w:rFonts w:ascii="Arial" w:hAnsi="Arial"/>
        </w:rPr>
        <w:tab/>
        <w:t xml:space="preserve">Burke, M. &amp; Kraut, R. E. The Relationship Between Facebook Use and Well-Being Depends on Communication Type and Tie Strength. </w:t>
      </w:r>
      <w:r w:rsidRPr="00C93CC6">
        <w:rPr>
          <w:rFonts w:ascii="Arial" w:hAnsi="Arial"/>
          <w:i/>
          <w:iCs/>
        </w:rPr>
        <w:t>J. Comput.-Mediat. Commun.</w:t>
      </w:r>
      <w:r w:rsidRPr="00C93CC6">
        <w:rPr>
          <w:rFonts w:ascii="Arial" w:hAnsi="Arial"/>
        </w:rPr>
        <w:t xml:space="preserve"> </w:t>
      </w:r>
      <w:r w:rsidRPr="00C93CC6">
        <w:rPr>
          <w:rFonts w:ascii="Arial" w:hAnsi="Arial"/>
          <w:b/>
          <w:bCs/>
        </w:rPr>
        <w:t>21,</w:t>
      </w:r>
      <w:r w:rsidRPr="00C93CC6">
        <w:rPr>
          <w:rFonts w:ascii="Arial" w:hAnsi="Arial"/>
        </w:rPr>
        <w:t xml:space="preserve"> 265–281 (2016).</w:t>
      </w:r>
    </w:p>
    <w:p w14:paraId="09E5102B" w14:textId="77777777" w:rsidR="00C93CC6" w:rsidRPr="00C93CC6" w:rsidRDefault="00C93CC6" w:rsidP="00C93CC6">
      <w:pPr>
        <w:pStyle w:val="Bibliography"/>
        <w:rPr>
          <w:rFonts w:ascii="Arial" w:hAnsi="Arial"/>
        </w:rPr>
      </w:pPr>
      <w:r w:rsidRPr="00C93CC6">
        <w:rPr>
          <w:rFonts w:ascii="Arial" w:hAnsi="Arial"/>
        </w:rPr>
        <w:t>15.</w:t>
      </w:r>
      <w:r w:rsidRPr="00C93CC6">
        <w:rPr>
          <w:rFonts w:ascii="Arial" w:hAnsi="Arial"/>
        </w:rPr>
        <w:tab/>
        <w:t xml:space="preserve">Ilgen, M. A. </w:t>
      </w:r>
      <w:r w:rsidRPr="00C93CC6">
        <w:rPr>
          <w:rFonts w:ascii="Arial" w:hAnsi="Arial"/>
          <w:i/>
          <w:iCs/>
        </w:rPr>
        <w:t>et al.</w:t>
      </w:r>
      <w:r w:rsidRPr="00C93CC6">
        <w:rPr>
          <w:rFonts w:ascii="Arial" w:hAnsi="Arial"/>
        </w:rPr>
        <w:t xml:space="preserve"> Psychopathology, Iraq and Afghanistan service, and suicide among Veterans Health Administration patients. </w:t>
      </w:r>
      <w:r w:rsidRPr="00C93CC6">
        <w:rPr>
          <w:rFonts w:ascii="Arial" w:hAnsi="Arial"/>
          <w:i/>
          <w:iCs/>
        </w:rPr>
        <w:t>J. Consult. Clin. Psychol.</w:t>
      </w:r>
      <w:r w:rsidRPr="00C93CC6">
        <w:rPr>
          <w:rFonts w:ascii="Arial" w:hAnsi="Arial"/>
        </w:rPr>
        <w:t xml:space="preserve"> </w:t>
      </w:r>
      <w:r w:rsidRPr="00C93CC6">
        <w:rPr>
          <w:rFonts w:ascii="Arial" w:hAnsi="Arial"/>
          <w:b/>
          <w:bCs/>
        </w:rPr>
        <w:t>80,</w:t>
      </w:r>
      <w:r w:rsidRPr="00C93CC6">
        <w:rPr>
          <w:rFonts w:ascii="Arial" w:hAnsi="Arial"/>
        </w:rPr>
        <w:t xml:space="preserve"> 323–330 (2012).</w:t>
      </w:r>
    </w:p>
    <w:p w14:paraId="33AA0488" w14:textId="77777777" w:rsidR="00C93CC6" w:rsidRPr="00C93CC6" w:rsidRDefault="00C93CC6" w:rsidP="00C93CC6">
      <w:pPr>
        <w:pStyle w:val="Bibliography"/>
        <w:rPr>
          <w:rFonts w:ascii="Arial" w:hAnsi="Arial"/>
        </w:rPr>
      </w:pPr>
      <w:r w:rsidRPr="00C93CC6">
        <w:rPr>
          <w:rFonts w:ascii="Arial" w:hAnsi="Arial"/>
        </w:rPr>
        <w:t>16.</w:t>
      </w:r>
      <w:r w:rsidRPr="00C93CC6">
        <w:rPr>
          <w:rFonts w:ascii="Arial" w:hAnsi="Arial"/>
        </w:rPr>
        <w:tab/>
        <w:t xml:space="preserve">Seal, K. </w:t>
      </w:r>
      <w:r w:rsidRPr="00C93CC6">
        <w:rPr>
          <w:rFonts w:ascii="Arial" w:hAnsi="Arial"/>
          <w:i/>
          <w:iCs/>
        </w:rPr>
        <w:t>et al.</w:t>
      </w:r>
      <w:r w:rsidRPr="00C93CC6">
        <w:rPr>
          <w:rFonts w:ascii="Arial" w:hAnsi="Arial"/>
        </w:rPr>
        <w:t xml:space="preserve"> A randomized controlled trial of telephone motivational interviewing to enhance mental health treatment engagement in Iraq and Afghanistan veterans. </w:t>
      </w:r>
      <w:r w:rsidRPr="00C93CC6">
        <w:rPr>
          <w:rFonts w:ascii="Arial" w:hAnsi="Arial"/>
          <w:i/>
          <w:iCs/>
        </w:rPr>
        <w:t>Gen. Hosp. Psychiatry</w:t>
      </w:r>
      <w:r w:rsidRPr="00C93CC6">
        <w:rPr>
          <w:rFonts w:ascii="Arial" w:hAnsi="Arial"/>
        </w:rPr>
        <w:t xml:space="preserve"> </w:t>
      </w:r>
      <w:r w:rsidRPr="00C93CC6">
        <w:rPr>
          <w:rFonts w:ascii="Arial" w:hAnsi="Arial"/>
          <w:b/>
          <w:bCs/>
        </w:rPr>
        <w:t>34,</w:t>
      </w:r>
      <w:r w:rsidRPr="00C93CC6">
        <w:rPr>
          <w:rFonts w:ascii="Arial" w:hAnsi="Arial"/>
        </w:rPr>
        <w:t xml:space="preserve"> 450–9 (2012).</w:t>
      </w:r>
    </w:p>
    <w:p w14:paraId="1C7CB71E" w14:textId="77777777" w:rsidR="00C93CC6" w:rsidRPr="00C93CC6" w:rsidRDefault="00C93CC6" w:rsidP="00C93CC6">
      <w:pPr>
        <w:pStyle w:val="Bibliography"/>
        <w:rPr>
          <w:rFonts w:ascii="Arial" w:hAnsi="Arial"/>
        </w:rPr>
      </w:pPr>
      <w:r w:rsidRPr="00C93CC6">
        <w:rPr>
          <w:rFonts w:ascii="Arial" w:hAnsi="Arial"/>
        </w:rPr>
        <w:t>17.</w:t>
      </w:r>
      <w:r w:rsidRPr="00C93CC6">
        <w:rPr>
          <w:rFonts w:ascii="Arial" w:hAnsi="Arial"/>
        </w:rPr>
        <w:tab/>
        <w:t xml:space="preserve">Reger, M. </w:t>
      </w:r>
      <w:r w:rsidRPr="00C93CC6">
        <w:rPr>
          <w:rFonts w:ascii="Arial" w:hAnsi="Arial"/>
          <w:i/>
          <w:iCs/>
        </w:rPr>
        <w:t>et al.</w:t>
      </w:r>
      <w:r w:rsidRPr="00C93CC6">
        <w:rPr>
          <w:rFonts w:ascii="Arial" w:hAnsi="Arial"/>
        </w:rPr>
        <w:t xml:space="preserve"> Risk of Suicide Among US Military Service Members Following Operation Enduring Freedom or Operation Iraqi Freedom Deployment and Separation From the US Military. </w:t>
      </w:r>
      <w:r w:rsidRPr="00C93CC6">
        <w:rPr>
          <w:rFonts w:ascii="Arial" w:hAnsi="Arial"/>
          <w:i/>
          <w:iCs/>
        </w:rPr>
        <w:t>JAMA Psychiatry</w:t>
      </w:r>
      <w:r w:rsidRPr="00C93CC6">
        <w:rPr>
          <w:rFonts w:ascii="Arial" w:hAnsi="Arial"/>
        </w:rPr>
        <w:t xml:space="preserve"> </w:t>
      </w:r>
      <w:r w:rsidRPr="00C93CC6">
        <w:rPr>
          <w:rFonts w:ascii="Arial" w:hAnsi="Arial"/>
          <w:b/>
          <w:bCs/>
        </w:rPr>
        <w:t>72,</w:t>
      </w:r>
      <w:r w:rsidRPr="00C93CC6">
        <w:rPr>
          <w:rFonts w:ascii="Arial" w:hAnsi="Arial"/>
        </w:rPr>
        <w:t xml:space="preserve"> 561–9 (2015).</w:t>
      </w:r>
    </w:p>
    <w:p w14:paraId="7789A7FA" w14:textId="77777777" w:rsidR="00C93CC6" w:rsidRPr="00C93CC6" w:rsidRDefault="00C93CC6" w:rsidP="00C93CC6">
      <w:pPr>
        <w:pStyle w:val="Bibliography"/>
        <w:rPr>
          <w:rFonts w:ascii="Arial" w:hAnsi="Arial"/>
        </w:rPr>
      </w:pPr>
      <w:r w:rsidRPr="00C93CC6">
        <w:rPr>
          <w:rFonts w:ascii="Arial" w:hAnsi="Arial"/>
        </w:rPr>
        <w:t>18.</w:t>
      </w:r>
      <w:r w:rsidRPr="00C93CC6">
        <w:rPr>
          <w:rFonts w:ascii="Arial" w:hAnsi="Arial"/>
        </w:rPr>
        <w:tab/>
        <w:t xml:space="preserve">Seal, K. H. </w:t>
      </w:r>
      <w:r w:rsidRPr="00C93CC6">
        <w:rPr>
          <w:rFonts w:ascii="Arial" w:hAnsi="Arial"/>
          <w:i/>
          <w:iCs/>
        </w:rPr>
        <w:t>et al.</w:t>
      </w:r>
      <w:r w:rsidRPr="00C93CC6">
        <w:rPr>
          <w:rFonts w:ascii="Arial" w:hAnsi="Arial"/>
        </w:rPr>
        <w:t xml:space="preserve"> Substance use disorders in Iraq and Afghanistan veterans in VA healthcare, 2001-2010: Implications for screening, diagnosis and treatment. </w:t>
      </w:r>
      <w:r w:rsidRPr="00C93CC6">
        <w:rPr>
          <w:rFonts w:ascii="Arial" w:hAnsi="Arial"/>
          <w:i/>
          <w:iCs/>
        </w:rPr>
        <w:t>Drug Alcohol Depend.</w:t>
      </w:r>
      <w:r w:rsidRPr="00C93CC6">
        <w:rPr>
          <w:rFonts w:ascii="Arial" w:hAnsi="Arial"/>
        </w:rPr>
        <w:t xml:space="preserve"> </w:t>
      </w:r>
      <w:r w:rsidRPr="00C93CC6">
        <w:rPr>
          <w:rFonts w:ascii="Arial" w:hAnsi="Arial"/>
          <w:b/>
          <w:bCs/>
        </w:rPr>
        <w:t>116,</w:t>
      </w:r>
      <w:r w:rsidRPr="00C93CC6">
        <w:rPr>
          <w:rFonts w:ascii="Arial" w:hAnsi="Arial"/>
        </w:rPr>
        <w:t xml:space="preserve"> 93–101 (2011).</w:t>
      </w:r>
    </w:p>
    <w:p w14:paraId="76FE16DB" w14:textId="77777777" w:rsidR="00C93CC6" w:rsidRPr="00C93CC6" w:rsidRDefault="00C93CC6" w:rsidP="00C93CC6">
      <w:pPr>
        <w:pStyle w:val="Bibliography"/>
        <w:rPr>
          <w:rFonts w:ascii="Arial" w:hAnsi="Arial"/>
        </w:rPr>
      </w:pPr>
      <w:r w:rsidRPr="00C93CC6">
        <w:rPr>
          <w:rFonts w:ascii="Arial" w:hAnsi="Arial"/>
        </w:rPr>
        <w:t>19.</w:t>
      </w:r>
      <w:r w:rsidRPr="00C93CC6">
        <w:rPr>
          <w:rFonts w:ascii="Arial" w:hAnsi="Arial"/>
        </w:rPr>
        <w:tab/>
        <w:t xml:space="preserve">Coiera, E. Social networks, social media, and social diseases. </w:t>
      </w:r>
      <w:r w:rsidRPr="00C93CC6">
        <w:rPr>
          <w:rFonts w:ascii="Arial" w:hAnsi="Arial"/>
          <w:i/>
          <w:iCs/>
        </w:rPr>
        <w:t>BMJ</w:t>
      </w:r>
      <w:r w:rsidRPr="00C93CC6">
        <w:rPr>
          <w:rFonts w:ascii="Arial" w:hAnsi="Arial"/>
        </w:rPr>
        <w:t xml:space="preserve"> </w:t>
      </w:r>
      <w:r w:rsidRPr="00C93CC6">
        <w:rPr>
          <w:rFonts w:ascii="Arial" w:hAnsi="Arial"/>
          <w:b/>
          <w:bCs/>
        </w:rPr>
        <w:t>346,</w:t>
      </w:r>
      <w:r w:rsidRPr="00C93CC6">
        <w:rPr>
          <w:rFonts w:ascii="Arial" w:hAnsi="Arial"/>
        </w:rPr>
        <w:t xml:space="preserve"> f3007 (2013).</w:t>
      </w:r>
    </w:p>
    <w:p w14:paraId="0CBFC546" w14:textId="77777777" w:rsidR="00C93CC6" w:rsidRPr="00C93CC6" w:rsidRDefault="00C93CC6" w:rsidP="00C93CC6">
      <w:pPr>
        <w:pStyle w:val="Bibliography"/>
        <w:rPr>
          <w:rFonts w:ascii="Arial" w:hAnsi="Arial"/>
        </w:rPr>
      </w:pPr>
      <w:r w:rsidRPr="00C93CC6">
        <w:rPr>
          <w:rFonts w:ascii="Arial" w:hAnsi="Arial"/>
        </w:rPr>
        <w:t>20.</w:t>
      </w:r>
      <w:r w:rsidRPr="00C93CC6">
        <w:rPr>
          <w:rFonts w:ascii="Arial" w:hAnsi="Arial"/>
        </w:rPr>
        <w:tab/>
        <w:t xml:space="preserve">Pedersen, E. R. </w:t>
      </w:r>
      <w:r w:rsidRPr="00C93CC6">
        <w:rPr>
          <w:rFonts w:ascii="Arial" w:hAnsi="Arial"/>
          <w:i/>
          <w:iCs/>
        </w:rPr>
        <w:t>et al.</w:t>
      </w:r>
      <w:r w:rsidRPr="00C93CC6">
        <w:rPr>
          <w:rFonts w:ascii="Arial" w:hAnsi="Arial"/>
        </w:rPr>
        <w:t xml:space="preserve"> Using facebook to recruit young adult veterans: online mental health research. </w:t>
      </w:r>
      <w:r w:rsidRPr="00C93CC6">
        <w:rPr>
          <w:rFonts w:ascii="Arial" w:hAnsi="Arial"/>
          <w:i/>
          <w:iCs/>
        </w:rPr>
        <w:t>JMIR Res. Protoc.</w:t>
      </w:r>
      <w:r w:rsidRPr="00C93CC6">
        <w:rPr>
          <w:rFonts w:ascii="Arial" w:hAnsi="Arial"/>
        </w:rPr>
        <w:t xml:space="preserve"> </w:t>
      </w:r>
      <w:r w:rsidRPr="00C93CC6">
        <w:rPr>
          <w:rFonts w:ascii="Arial" w:hAnsi="Arial"/>
          <w:b/>
          <w:bCs/>
        </w:rPr>
        <w:t>4,</w:t>
      </w:r>
      <w:r w:rsidRPr="00C93CC6">
        <w:rPr>
          <w:rFonts w:ascii="Arial" w:hAnsi="Arial"/>
        </w:rPr>
        <w:t xml:space="preserve"> e63 (2015).</w:t>
      </w:r>
    </w:p>
    <w:p w14:paraId="33FFCFB1" w14:textId="77777777" w:rsidR="00C93CC6" w:rsidRPr="00C93CC6" w:rsidRDefault="00C93CC6" w:rsidP="00C93CC6">
      <w:pPr>
        <w:pStyle w:val="Bibliography"/>
        <w:rPr>
          <w:rFonts w:ascii="Arial" w:hAnsi="Arial"/>
        </w:rPr>
      </w:pPr>
      <w:r w:rsidRPr="00C93CC6">
        <w:rPr>
          <w:rFonts w:ascii="Arial" w:hAnsi="Arial"/>
        </w:rPr>
        <w:t>21.</w:t>
      </w:r>
      <w:r w:rsidRPr="00C93CC6">
        <w:rPr>
          <w:rFonts w:ascii="Arial" w:hAnsi="Arial"/>
        </w:rPr>
        <w:tab/>
        <w:t xml:space="preserve">Kramer, J. </w:t>
      </w:r>
      <w:r w:rsidRPr="00C93CC6">
        <w:rPr>
          <w:rFonts w:ascii="Arial" w:hAnsi="Arial"/>
          <w:i/>
          <w:iCs/>
        </w:rPr>
        <w:t>et al.</w:t>
      </w:r>
      <w:r w:rsidRPr="00C93CC6">
        <w:rPr>
          <w:rFonts w:ascii="Arial" w:hAnsi="Arial"/>
        </w:rPr>
        <w:t xml:space="preserve"> Strategies to address participant misrepresentation for eligibility in Web-based research. </w:t>
      </w:r>
      <w:r w:rsidRPr="00C93CC6">
        <w:rPr>
          <w:rFonts w:ascii="Arial" w:hAnsi="Arial"/>
          <w:i/>
          <w:iCs/>
        </w:rPr>
        <w:t>Int. J. Methods Psychiatr. Res.</w:t>
      </w:r>
      <w:r w:rsidRPr="00C93CC6">
        <w:rPr>
          <w:rFonts w:ascii="Arial" w:hAnsi="Arial"/>
        </w:rPr>
        <w:t xml:space="preserve"> </w:t>
      </w:r>
      <w:r w:rsidRPr="00C93CC6">
        <w:rPr>
          <w:rFonts w:ascii="Arial" w:hAnsi="Arial"/>
          <w:b/>
          <w:bCs/>
        </w:rPr>
        <w:t>23,</w:t>
      </w:r>
      <w:r w:rsidRPr="00C93CC6">
        <w:rPr>
          <w:rFonts w:ascii="Arial" w:hAnsi="Arial"/>
        </w:rPr>
        <w:t xml:space="preserve"> 120–9 (2014).</w:t>
      </w:r>
    </w:p>
    <w:p w14:paraId="77CF9B27" w14:textId="77777777" w:rsidR="00C93CC6" w:rsidRPr="00C93CC6" w:rsidRDefault="00C93CC6" w:rsidP="00C93CC6">
      <w:pPr>
        <w:pStyle w:val="Bibliography"/>
        <w:rPr>
          <w:rFonts w:ascii="Arial" w:hAnsi="Arial"/>
        </w:rPr>
      </w:pPr>
      <w:r w:rsidRPr="00C93CC6">
        <w:rPr>
          <w:rFonts w:ascii="Arial" w:hAnsi="Arial"/>
        </w:rPr>
        <w:lastRenderedPageBreak/>
        <w:t>22.</w:t>
      </w:r>
      <w:r w:rsidRPr="00C93CC6">
        <w:rPr>
          <w:rFonts w:ascii="Arial" w:hAnsi="Arial"/>
        </w:rPr>
        <w:tab/>
        <w:t>Health and Retirement Study: Participant Lifestyle Questionnaire. (2010). Available at: http://hrsonline.isr.umich.edu/modules/meta/2010/core/qnaire/online/HRS2010_SAQ_Final.pdf. (Accessed: 29th November 2016)</w:t>
      </w:r>
    </w:p>
    <w:p w14:paraId="72802FE9" w14:textId="77777777" w:rsidR="00C93CC6" w:rsidRPr="00C93CC6" w:rsidRDefault="00C93CC6" w:rsidP="00C93CC6">
      <w:pPr>
        <w:pStyle w:val="Bibliography"/>
        <w:rPr>
          <w:rFonts w:ascii="Arial" w:hAnsi="Arial"/>
        </w:rPr>
      </w:pPr>
      <w:r w:rsidRPr="00C93CC6">
        <w:rPr>
          <w:rFonts w:ascii="Arial" w:hAnsi="Arial"/>
        </w:rPr>
        <w:t>23.</w:t>
      </w:r>
      <w:r w:rsidRPr="00C93CC6">
        <w:rPr>
          <w:rFonts w:ascii="Arial" w:hAnsi="Arial"/>
        </w:rPr>
        <w:tab/>
        <w:t>Pew Research Center: Internet, Science &amp; Technology. (2016).</w:t>
      </w:r>
    </w:p>
    <w:p w14:paraId="3ABAEA84" w14:textId="77777777" w:rsidR="00C93CC6" w:rsidRPr="00C93CC6" w:rsidRDefault="00C93CC6" w:rsidP="00C93CC6">
      <w:pPr>
        <w:pStyle w:val="Bibliography"/>
        <w:rPr>
          <w:rFonts w:ascii="Arial" w:hAnsi="Arial"/>
        </w:rPr>
      </w:pPr>
      <w:r w:rsidRPr="00C93CC6">
        <w:rPr>
          <w:rFonts w:ascii="Arial" w:hAnsi="Arial"/>
        </w:rPr>
        <w:t>24.</w:t>
      </w:r>
      <w:r w:rsidRPr="00C93CC6">
        <w:rPr>
          <w:rFonts w:ascii="Arial" w:hAnsi="Arial"/>
        </w:rPr>
        <w:tab/>
        <w:t xml:space="preserve">Prins, A. </w:t>
      </w:r>
      <w:r w:rsidRPr="00C93CC6">
        <w:rPr>
          <w:rFonts w:ascii="Arial" w:hAnsi="Arial"/>
          <w:i/>
          <w:iCs/>
        </w:rPr>
        <w:t>et al.</w:t>
      </w:r>
      <w:r w:rsidRPr="00C93CC6">
        <w:rPr>
          <w:rFonts w:ascii="Arial" w:hAnsi="Arial"/>
        </w:rPr>
        <w:t xml:space="preserve"> The Primary Care PTSD Screen for DSM-5 (PC-PTSD-5): Development and Evaluation Within a Veteran Primary Care Sample. </w:t>
      </w:r>
      <w:r w:rsidRPr="00C93CC6">
        <w:rPr>
          <w:rFonts w:ascii="Arial" w:hAnsi="Arial"/>
          <w:i/>
          <w:iCs/>
        </w:rPr>
        <w:t>J. Gen. Intern. Med.</w:t>
      </w:r>
      <w:r w:rsidRPr="00C93CC6">
        <w:rPr>
          <w:rFonts w:ascii="Arial" w:hAnsi="Arial"/>
        </w:rPr>
        <w:t xml:space="preserve"> </w:t>
      </w:r>
      <w:r w:rsidRPr="00C93CC6">
        <w:rPr>
          <w:rFonts w:ascii="Arial" w:hAnsi="Arial"/>
          <w:b/>
          <w:bCs/>
        </w:rPr>
        <w:t>31,</w:t>
      </w:r>
      <w:r w:rsidRPr="00C93CC6">
        <w:rPr>
          <w:rFonts w:ascii="Arial" w:hAnsi="Arial"/>
        </w:rPr>
        <w:t xml:space="preserve"> 1206–1211 (2016).</w:t>
      </w:r>
    </w:p>
    <w:p w14:paraId="2FC3A0F2" w14:textId="77777777" w:rsidR="00C93CC6" w:rsidRPr="00C93CC6" w:rsidRDefault="00C93CC6" w:rsidP="00C93CC6">
      <w:pPr>
        <w:pStyle w:val="Bibliography"/>
        <w:rPr>
          <w:rFonts w:ascii="Arial" w:hAnsi="Arial"/>
        </w:rPr>
      </w:pPr>
      <w:r w:rsidRPr="00C93CC6">
        <w:rPr>
          <w:rFonts w:ascii="Arial" w:hAnsi="Arial"/>
        </w:rPr>
        <w:t>25.</w:t>
      </w:r>
      <w:r w:rsidRPr="00C93CC6">
        <w:rPr>
          <w:rFonts w:ascii="Arial" w:hAnsi="Arial"/>
        </w:rPr>
        <w:tab/>
        <w:t xml:space="preserve">Bush, K., Kivlahan, D. R., McDonell, M. B., Fihn, S. D. &amp; Bradley, K. A. The AUDIT alcohol consumption questions (AUDIT-C): an effective brief screening test for problem drinking. Ambulatory Care Quality Improvement Project (ACQUIP). Alcohol Use Disorders Identification Test. </w:t>
      </w:r>
      <w:r w:rsidRPr="00C93CC6">
        <w:rPr>
          <w:rFonts w:ascii="Arial" w:hAnsi="Arial"/>
          <w:i/>
          <w:iCs/>
        </w:rPr>
        <w:t>Arch. Intern. Med.</w:t>
      </w:r>
      <w:r w:rsidRPr="00C93CC6">
        <w:rPr>
          <w:rFonts w:ascii="Arial" w:hAnsi="Arial"/>
        </w:rPr>
        <w:t xml:space="preserve"> </w:t>
      </w:r>
      <w:r w:rsidRPr="00C93CC6">
        <w:rPr>
          <w:rFonts w:ascii="Arial" w:hAnsi="Arial"/>
          <w:b/>
          <w:bCs/>
        </w:rPr>
        <w:t>158,</w:t>
      </w:r>
      <w:r w:rsidRPr="00C93CC6">
        <w:rPr>
          <w:rFonts w:ascii="Arial" w:hAnsi="Arial"/>
        </w:rPr>
        <w:t xml:space="preserve"> 1789–1795 (1998).</w:t>
      </w:r>
    </w:p>
    <w:p w14:paraId="7F023954" w14:textId="77777777" w:rsidR="00C93CC6" w:rsidRPr="00C93CC6" w:rsidRDefault="00C93CC6" w:rsidP="00C93CC6">
      <w:pPr>
        <w:pStyle w:val="Bibliography"/>
        <w:rPr>
          <w:rFonts w:ascii="Arial" w:hAnsi="Arial"/>
        </w:rPr>
      </w:pPr>
      <w:r w:rsidRPr="00C93CC6">
        <w:rPr>
          <w:rFonts w:ascii="Arial" w:hAnsi="Arial"/>
        </w:rPr>
        <w:t>26.</w:t>
      </w:r>
      <w:r w:rsidRPr="00C93CC6">
        <w:rPr>
          <w:rFonts w:ascii="Arial" w:hAnsi="Arial"/>
        </w:rPr>
        <w:tab/>
        <w:t xml:space="preserve">Kroenke, K., Spitzer, R. L. &amp; Williams, J. B. W. D. The Patient Health Questionnaire-2: Validity of a Two-Item Depression Screener. </w:t>
      </w:r>
      <w:r w:rsidRPr="00C93CC6">
        <w:rPr>
          <w:rFonts w:ascii="Arial" w:hAnsi="Arial"/>
          <w:i/>
          <w:iCs/>
        </w:rPr>
        <w:t>Med. Care</w:t>
      </w:r>
      <w:r w:rsidRPr="00C93CC6">
        <w:rPr>
          <w:rFonts w:ascii="Arial" w:hAnsi="Arial"/>
        </w:rPr>
        <w:t xml:space="preserve"> </w:t>
      </w:r>
      <w:r w:rsidRPr="00C93CC6">
        <w:rPr>
          <w:rFonts w:ascii="Arial" w:hAnsi="Arial"/>
          <w:b/>
          <w:bCs/>
        </w:rPr>
        <w:t>41,</w:t>
      </w:r>
      <w:r w:rsidRPr="00C93CC6">
        <w:rPr>
          <w:rFonts w:ascii="Arial" w:hAnsi="Arial"/>
        </w:rPr>
        <w:t xml:space="preserve"> 1284–1292 (2003).</w:t>
      </w:r>
    </w:p>
    <w:p w14:paraId="135E4E6B" w14:textId="77777777" w:rsidR="00C93CC6" w:rsidRPr="00C93CC6" w:rsidRDefault="00C93CC6" w:rsidP="00C93CC6">
      <w:pPr>
        <w:pStyle w:val="Bibliography"/>
        <w:rPr>
          <w:rFonts w:ascii="Arial" w:hAnsi="Arial"/>
        </w:rPr>
      </w:pPr>
      <w:r w:rsidRPr="00C93CC6">
        <w:rPr>
          <w:rFonts w:ascii="Arial" w:hAnsi="Arial"/>
        </w:rPr>
        <w:t>27.</w:t>
      </w:r>
      <w:r w:rsidRPr="00C93CC6">
        <w:rPr>
          <w:rFonts w:ascii="Arial" w:hAnsi="Arial"/>
        </w:rPr>
        <w:tab/>
        <w:t xml:space="preserve">Joiner, T. E., Pfaff, J. J. &amp; Acres, J. G. A brief screening tool for suicidal symptoms in adolescents and young adults in general health settings: reliability and validity data from the Australian National General Practice Youth Suicide Prevention Project. </w:t>
      </w:r>
      <w:r w:rsidRPr="00C93CC6">
        <w:rPr>
          <w:rFonts w:ascii="Arial" w:hAnsi="Arial"/>
          <w:i/>
          <w:iCs/>
        </w:rPr>
        <w:t>Behav. Res. Ther.</w:t>
      </w:r>
      <w:r w:rsidRPr="00C93CC6">
        <w:rPr>
          <w:rFonts w:ascii="Arial" w:hAnsi="Arial"/>
        </w:rPr>
        <w:t xml:space="preserve"> </w:t>
      </w:r>
      <w:r w:rsidRPr="00C93CC6">
        <w:rPr>
          <w:rFonts w:ascii="Arial" w:hAnsi="Arial"/>
          <w:b/>
          <w:bCs/>
        </w:rPr>
        <w:t>40,</w:t>
      </w:r>
      <w:r w:rsidRPr="00C93CC6">
        <w:rPr>
          <w:rFonts w:ascii="Arial" w:hAnsi="Arial"/>
        </w:rPr>
        <w:t xml:space="preserve"> 471–481 (2002).</w:t>
      </w:r>
    </w:p>
    <w:p w14:paraId="23F31EF0" w14:textId="77777777" w:rsidR="00C93CC6" w:rsidRPr="00C93CC6" w:rsidRDefault="00C93CC6" w:rsidP="00C93CC6">
      <w:pPr>
        <w:pStyle w:val="Bibliography"/>
        <w:rPr>
          <w:rFonts w:ascii="Arial" w:hAnsi="Arial"/>
        </w:rPr>
      </w:pPr>
      <w:r w:rsidRPr="00C93CC6">
        <w:rPr>
          <w:rFonts w:ascii="Arial" w:hAnsi="Arial"/>
        </w:rPr>
        <w:t>28.</w:t>
      </w:r>
      <w:r w:rsidRPr="00C93CC6">
        <w:rPr>
          <w:rFonts w:ascii="Arial" w:hAnsi="Arial"/>
        </w:rPr>
        <w:tab/>
        <w:t xml:space="preserve">von Glischinski, M., Teismann, T., Prinz, S., Gebauer, J. E. &amp; Hirschfeld, G. Depressive Symptom Inventory Suicidality Subscale: Optimal Cut Points for </w:t>
      </w:r>
      <w:r w:rsidRPr="00C93CC6">
        <w:rPr>
          <w:rFonts w:ascii="Arial" w:hAnsi="Arial"/>
        </w:rPr>
        <w:lastRenderedPageBreak/>
        <w:t xml:space="preserve">Clinical and Non-Clinical Samples. </w:t>
      </w:r>
      <w:r w:rsidRPr="00C93CC6">
        <w:rPr>
          <w:rFonts w:ascii="Arial" w:hAnsi="Arial"/>
          <w:i/>
          <w:iCs/>
        </w:rPr>
        <w:t>Clin. Psychol. Psychother.</w:t>
      </w:r>
      <w:r w:rsidRPr="00C93CC6">
        <w:rPr>
          <w:rFonts w:ascii="Arial" w:hAnsi="Arial"/>
        </w:rPr>
        <w:t xml:space="preserve"> </w:t>
      </w:r>
      <w:r w:rsidRPr="00C93CC6">
        <w:rPr>
          <w:rFonts w:ascii="Arial" w:hAnsi="Arial"/>
          <w:b/>
          <w:bCs/>
        </w:rPr>
        <w:t>23,</w:t>
      </w:r>
      <w:r w:rsidRPr="00C93CC6">
        <w:rPr>
          <w:rFonts w:ascii="Arial" w:hAnsi="Arial"/>
        </w:rPr>
        <w:t xml:space="preserve"> 543–549 (2016).</w:t>
      </w:r>
    </w:p>
    <w:p w14:paraId="40F69C47" w14:textId="77777777" w:rsidR="00C93CC6" w:rsidRPr="00C93CC6" w:rsidRDefault="00C93CC6" w:rsidP="00C93CC6">
      <w:pPr>
        <w:pStyle w:val="Bibliography"/>
        <w:rPr>
          <w:rFonts w:ascii="Arial" w:hAnsi="Arial"/>
        </w:rPr>
      </w:pPr>
      <w:r w:rsidRPr="00C93CC6">
        <w:rPr>
          <w:rFonts w:ascii="Arial" w:hAnsi="Arial"/>
        </w:rPr>
        <w:t>29.</w:t>
      </w:r>
      <w:r w:rsidRPr="00C93CC6">
        <w:rPr>
          <w:rFonts w:ascii="Arial" w:hAnsi="Arial"/>
        </w:rPr>
        <w:tab/>
        <w:t xml:space="preserve">Verduyn, P., Ybarra, O., Résibois, M., Jonides, J. &amp; Kross, E. Do Social Network Sites Enhance or Undermine Subjective Well-Being? A Critical Review. </w:t>
      </w:r>
      <w:r w:rsidRPr="00C93CC6">
        <w:rPr>
          <w:rFonts w:ascii="Arial" w:hAnsi="Arial"/>
          <w:i/>
          <w:iCs/>
        </w:rPr>
        <w:t>Soc. Issues Policy Rev.</w:t>
      </w:r>
      <w:r w:rsidRPr="00C93CC6">
        <w:rPr>
          <w:rFonts w:ascii="Arial" w:hAnsi="Arial"/>
        </w:rPr>
        <w:t xml:space="preserve"> </w:t>
      </w:r>
      <w:r w:rsidRPr="00C93CC6">
        <w:rPr>
          <w:rFonts w:ascii="Arial" w:hAnsi="Arial"/>
          <w:b/>
          <w:bCs/>
        </w:rPr>
        <w:t>11,</w:t>
      </w:r>
      <w:r w:rsidRPr="00C93CC6">
        <w:rPr>
          <w:rFonts w:ascii="Arial" w:hAnsi="Arial"/>
        </w:rPr>
        <w:t xml:space="preserve"> 274–302 (2017).</w:t>
      </w:r>
    </w:p>
    <w:p w14:paraId="4FD62762" w14:textId="77777777" w:rsidR="00C93CC6" w:rsidRPr="00C93CC6" w:rsidRDefault="00C93CC6" w:rsidP="00C93CC6">
      <w:pPr>
        <w:pStyle w:val="Bibliography"/>
        <w:rPr>
          <w:rFonts w:ascii="Arial" w:hAnsi="Arial"/>
        </w:rPr>
      </w:pPr>
      <w:r w:rsidRPr="00C93CC6">
        <w:rPr>
          <w:rFonts w:ascii="Arial" w:hAnsi="Arial"/>
        </w:rPr>
        <w:t>30.</w:t>
      </w:r>
      <w:r w:rsidRPr="00C93CC6">
        <w:rPr>
          <w:rFonts w:ascii="Arial" w:hAnsi="Arial"/>
        </w:rPr>
        <w:tab/>
        <w:t xml:space="preserve">House, J. S., Landis, K. R. &amp; Umberson, D. Social relationships and health. </w:t>
      </w:r>
      <w:r w:rsidRPr="00C93CC6">
        <w:rPr>
          <w:rFonts w:ascii="Arial" w:hAnsi="Arial"/>
          <w:i/>
          <w:iCs/>
        </w:rPr>
        <w:t>Science</w:t>
      </w:r>
      <w:r w:rsidRPr="00C93CC6">
        <w:rPr>
          <w:rFonts w:ascii="Arial" w:hAnsi="Arial"/>
        </w:rPr>
        <w:t xml:space="preserve"> </w:t>
      </w:r>
      <w:r w:rsidRPr="00C93CC6">
        <w:rPr>
          <w:rFonts w:ascii="Arial" w:hAnsi="Arial"/>
          <w:b/>
          <w:bCs/>
        </w:rPr>
        <w:t>241,</w:t>
      </w:r>
      <w:r w:rsidRPr="00C93CC6">
        <w:rPr>
          <w:rFonts w:ascii="Arial" w:hAnsi="Arial"/>
        </w:rPr>
        <w:t xml:space="preserve"> 540–545 (1988).</w:t>
      </w:r>
    </w:p>
    <w:p w14:paraId="65B1C167" w14:textId="77777777" w:rsidR="00C93CC6" w:rsidRPr="00C93CC6" w:rsidRDefault="00C93CC6" w:rsidP="00C93CC6">
      <w:pPr>
        <w:pStyle w:val="Bibliography"/>
        <w:rPr>
          <w:rFonts w:ascii="Arial" w:hAnsi="Arial"/>
        </w:rPr>
      </w:pPr>
      <w:r w:rsidRPr="00C93CC6">
        <w:rPr>
          <w:rFonts w:ascii="Arial" w:hAnsi="Arial"/>
        </w:rPr>
        <w:t>31.</w:t>
      </w:r>
      <w:r w:rsidRPr="00C93CC6">
        <w:rPr>
          <w:rFonts w:ascii="Arial" w:hAnsi="Arial"/>
        </w:rPr>
        <w:tab/>
        <w:t xml:space="preserve">Kosinski, M., Matz, S. C., Gosling, S. D., Popov, V. &amp; Stillwell, D. Facebook as a research tool for the social sciences: Opportunities, challenges, ethical considerations, and practical guidelines. </w:t>
      </w:r>
      <w:r w:rsidRPr="00C93CC6">
        <w:rPr>
          <w:rFonts w:ascii="Arial" w:hAnsi="Arial"/>
          <w:i/>
          <w:iCs/>
        </w:rPr>
        <w:t>Am. Psychol.</w:t>
      </w:r>
      <w:r w:rsidRPr="00C93CC6">
        <w:rPr>
          <w:rFonts w:ascii="Arial" w:hAnsi="Arial"/>
        </w:rPr>
        <w:t xml:space="preserve"> </w:t>
      </w:r>
      <w:r w:rsidRPr="00C93CC6">
        <w:rPr>
          <w:rFonts w:ascii="Arial" w:hAnsi="Arial"/>
          <w:b/>
          <w:bCs/>
        </w:rPr>
        <w:t>70,</w:t>
      </w:r>
      <w:r w:rsidRPr="00C93CC6">
        <w:rPr>
          <w:rFonts w:ascii="Arial" w:hAnsi="Arial"/>
        </w:rPr>
        <w:t xml:space="preserve"> 543–556 (2015).</w:t>
      </w:r>
    </w:p>
    <w:p w14:paraId="6F556E59" w14:textId="77777777" w:rsidR="00C072F3" w:rsidRDefault="000E76EF" w:rsidP="004B4C1E">
      <w:pPr>
        <w:rPr>
          <w:rFonts w:ascii="Arial" w:eastAsia="Times New Roman" w:hAnsi="Arial" w:cs="Times New Roman"/>
          <w:color w:val="000000"/>
        </w:rPr>
      </w:pPr>
      <w:r>
        <w:rPr>
          <w:rFonts w:ascii="Arial" w:eastAsia="Times New Roman" w:hAnsi="Arial" w:cs="Times New Roman"/>
          <w:color w:val="000000"/>
        </w:rPr>
        <w:fldChar w:fldCharType="end"/>
      </w:r>
    </w:p>
    <w:p w14:paraId="3B7735AF" w14:textId="77777777" w:rsidR="001558B3" w:rsidRPr="00431F21" w:rsidRDefault="001558B3">
      <w:pPr>
        <w:rPr>
          <w:rFonts w:ascii="Arial" w:eastAsia="Times New Roman" w:hAnsi="Arial" w:cs="Times New Roman"/>
          <w:color w:val="000000"/>
          <w:u w:val="single"/>
        </w:rPr>
      </w:pPr>
    </w:p>
    <w:p w14:paraId="67533D09" w14:textId="77777777" w:rsidR="001558B3" w:rsidRPr="00431F21" w:rsidRDefault="001558B3">
      <w:pPr>
        <w:rPr>
          <w:rFonts w:ascii="Arial" w:eastAsia="Times New Roman" w:hAnsi="Arial" w:cs="Times New Roman"/>
          <w:color w:val="000000"/>
          <w:u w:val="single"/>
        </w:rPr>
      </w:pPr>
    </w:p>
    <w:p w14:paraId="7F596087" w14:textId="77777777" w:rsidR="001558B3" w:rsidRPr="00431F21" w:rsidRDefault="001558B3">
      <w:pPr>
        <w:rPr>
          <w:rFonts w:ascii="Arial" w:eastAsia="Times New Roman" w:hAnsi="Arial" w:cs="Times New Roman"/>
          <w:color w:val="000000"/>
        </w:rPr>
      </w:pPr>
    </w:p>
    <w:p w14:paraId="22D90837" w14:textId="77777777" w:rsidR="004439AC" w:rsidRPr="00A7399B" w:rsidRDefault="001558B3" w:rsidP="004439AC">
      <w:pPr>
        <w:rPr>
          <w:rFonts w:ascii="Arial" w:hAnsi="Arial"/>
          <w:b/>
          <w:color w:val="000000"/>
          <w:szCs w:val="21"/>
        </w:rPr>
      </w:pPr>
      <w:r w:rsidRPr="00431F21">
        <w:rPr>
          <w:rFonts w:ascii="Arial" w:eastAsia="Times New Roman" w:hAnsi="Arial" w:cs="Times New Roman"/>
          <w:b/>
          <w:color w:val="000000"/>
          <w:u w:val="single"/>
        </w:rPr>
        <w:br w:type="page"/>
      </w:r>
      <w:r w:rsidR="004439AC" w:rsidRPr="00431F21">
        <w:rPr>
          <w:rFonts w:ascii="Arial" w:hAnsi="Arial"/>
          <w:b/>
          <w:color w:val="000000"/>
          <w:szCs w:val="21"/>
        </w:rPr>
        <w:lastRenderedPageBreak/>
        <w:t xml:space="preserve">Table 1: Descriptive Characteristics of All Survey Participants (N=587) </w:t>
      </w:r>
    </w:p>
    <w:tbl>
      <w:tblPr>
        <w:tblStyle w:val="TableGrid"/>
        <w:tblW w:w="5935" w:type="dxa"/>
        <w:tblLook w:val="00A0" w:firstRow="1" w:lastRow="0" w:firstColumn="1" w:lastColumn="0" w:noHBand="0" w:noVBand="0"/>
      </w:tblPr>
      <w:tblGrid>
        <w:gridCol w:w="4200"/>
        <w:gridCol w:w="843"/>
        <w:gridCol w:w="892"/>
      </w:tblGrid>
      <w:tr w:rsidR="004439AC" w:rsidRPr="00431F21" w14:paraId="4558E776" w14:textId="77777777">
        <w:trPr>
          <w:trHeight w:val="273"/>
        </w:trPr>
        <w:tc>
          <w:tcPr>
            <w:tcW w:w="4200" w:type="dxa"/>
            <w:shd w:val="clear" w:color="auto" w:fill="D9D9D9" w:themeFill="background1" w:themeFillShade="D9"/>
          </w:tcPr>
          <w:p w14:paraId="7B1CF27B" w14:textId="77777777" w:rsidR="004439AC" w:rsidRPr="00431F21" w:rsidRDefault="004439AC" w:rsidP="00F951F8">
            <w:pPr>
              <w:rPr>
                <w:rFonts w:ascii="Arial" w:hAnsi="Arial"/>
                <w:b/>
                <w:color w:val="000000"/>
                <w:szCs w:val="21"/>
              </w:rPr>
            </w:pPr>
            <w:r w:rsidRPr="00431F21">
              <w:rPr>
                <w:rFonts w:ascii="Arial" w:hAnsi="Arial"/>
                <w:b/>
                <w:color w:val="000000"/>
                <w:szCs w:val="21"/>
              </w:rPr>
              <w:t>Characteristic</w:t>
            </w:r>
          </w:p>
        </w:tc>
        <w:tc>
          <w:tcPr>
            <w:tcW w:w="843" w:type="dxa"/>
            <w:shd w:val="clear" w:color="auto" w:fill="D9D9D9" w:themeFill="background1" w:themeFillShade="D9"/>
            <w:vAlign w:val="center"/>
          </w:tcPr>
          <w:p w14:paraId="208F43FC" w14:textId="77777777" w:rsidR="004439AC" w:rsidRPr="00431F21" w:rsidRDefault="004439AC" w:rsidP="00F951F8">
            <w:pPr>
              <w:jc w:val="center"/>
              <w:rPr>
                <w:rFonts w:ascii="Arial" w:hAnsi="Arial"/>
                <w:b/>
                <w:color w:val="000000"/>
                <w:szCs w:val="21"/>
              </w:rPr>
            </w:pPr>
            <w:r w:rsidRPr="00431F21">
              <w:rPr>
                <w:rFonts w:ascii="Arial" w:hAnsi="Arial"/>
                <w:b/>
                <w:color w:val="000000"/>
                <w:szCs w:val="21"/>
              </w:rPr>
              <w:t xml:space="preserve">n or mean </w:t>
            </w:r>
          </w:p>
        </w:tc>
        <w:tc>
          <w:tcPr>
            <w:tcW w:w="892" w:type="dxa"/>
            <w:shd w:val="clear" w:color="auto" w:fill="D9D9D9" w:themeFill="background1" w:themeFillShade="D9"/>
            <w:vAlign w:val="center"/>
          </w:tcPr>
          <w:p w14:paraId="332FD238" w14:textId="77777777" w:rsidR="004439AC" w:rsidRPr="00431F21" w:rsidRDefault="004439AC" w:rsidP="00F951F8">
            <w:pPr>
              <w:jc w:val="center"/>
              <w:rPr>
                <w:rFonts w:ascii="Arial" w:hAnsi="Arial"/>
                <w:b/>
                <w:color w:val="000000"/>
                <w:szCs w:val="21"/>
              </w:rPr>
            </w:pPr>
            <w:r w:rsidRPr="00431F21">
              <w:rPr>
                <w:rFonts w:ascii="Arial" w:hAnsi="Arial"/>
                <w:b/>
                <w:color w:val="000000"/>
                <w:szCs w:val="21"/>
              </w:rPr>
              <w:t xml:space="preserve">% or </w:t>
            </w:r>
          </w:p>
          <w:p w14:paraId="4CA0869C" w14:textId="77777777" w:rsidR="004439AC" w:rsidRPr="00431F21" w:rsidRDefault="004439AC" w:rsidP="00F951F8">
            <w:pPr>
              <w:jc w:val="center"/>
              <w:rPr>
                <w:rFonts w:ascii="Arial" w:hAnsi="Arial"/>
                <w:b/>
                <w:color w:val="000000"/>
                <w:szCs w:val="21"/>
              </w:rPr>
            </w:pPr>
            <w:r w:rsidRPr="00431F21">
              <w:rPr>
                <w:rFonts w:ascii="Arial" w:hAnsi="Arial"/>
                <w:b/>
                <w:color w:val="000000"/>
                <w:szCs w:val="21"/>
              </w:rPr>
              <w:t>(SD)</w:t>
            </w:r>
          </w:p>
        </w:tc>
      </w:tr>
      <w:tr w:rsidR="004439AC" w:rsidRPr="00431F21" w14:paraId="6D2F0842" w14:textId="77777777">
        <w:trPr>
          <w:trHeight w:val="273"/>
        </w:trPr>
        <w:tc>
          <w:tcPr>
            <w:tcW w:w="5935" w:type="dxa"/>
            <w:gridSpan w:val="3"/>
            <w:shd w:val="clear" w:color="auto" w:fill="D9D9D9" w:themeFill="background1" w:themeFillShade="D9"/>
          </w:tcPr>
          <w:p w14:paraId="7EB47D12" w14:textId="77777777" w:rsidR="004439AC" w:rsidRPr="00431F21" w:rsidRDefault="004439AC" w:rsidP="00F951F8">
            <w:pPr>
              <w:jc w:val="center"/>
              <w:rPr>
                <w:rFonts w:ascii="Arial" w:hAnsi="Arial"/>
                <w:i/>
                <w:color w:val="000000"/>
                <w:szCs w:val="21"/>
              </w:rPr>
            </w:pPr>
            <w:r w:rsidRPr="00431F21">
              <w:rPr>
                <w:rFonts w:ascii="Arial" w:hAnsi="Arial"/>
                <w:i/>
                <w:color w:val="000000"/>
                <w:szCs w:val="21"/>
              </w:rPr>
              <w:t>Demographics and Military History</w:t>
            </w:r>
          </w:p>
        </w:tc>
      </w:tr>
      <w:tr w:rsidR="004439AC" w:rsidRPr="00431F21" w14:paraId="14EB64F9" w14:textId="77777777">
        <w:trPr>
          <w:trHeight w:val="273"/>
        </w:trPr>
        <w:tc>
          <w:tcPr>
            <w:tcW w:w="4200" w:type="dxa"/>
          </w:tcPr>
          <w:p w14:paraId="405CBB65" w14:textId="77777777" w:rsidR="004439AC" w:rsidRPr="00431F21" w:rsidRDefault="004439AC" w:rsidP="00F951F8">
            <w:pPr>
              <w:rPr>
                <w:rFonts w:ascii="Arial" w:hAnsi="Arial"/>
                <w:color w:val="000000"/>
                <w:szCs w:val="21"/>
              </w:rPr>
            </w:pPr>
            <w:r w:rsidRPr="00431F21">
              <w:rPr>
                <w:rFonts w:ascii="Arial" w:hAnsi="Arial"/>
                <w:color w:val="000000"/>
                <w:szCs w:val="21"/>
              </w:rPr>
              <w:t>Age, years</w:t>
            </w:r>
          </w:p>
        </w:tc>
        <w:tc>
          <w:tcPr>
            <w:tcW w:w="843" w:type="dxa"/>
          </w:tcPr>
          <w:p w14:paraId="408DEF6D"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40.0</w:t>
            </w:r>
          </w:p>
        </w:tc>
        <w:tc>
          <w:tcPr>
            <w:tcW w:w="892" w:type="dxa"/>
          </w:tcPr>
          <w:p w14:paraId="20270B5B"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(12.0)</w:t>
            </w:r>
          </w:p>
        </w:tc>
      </w:tr>
      <w:tr w:rsidR="004439AC" w:rsidRPr="00431F21" w14:paraId="06EC9090" w14:textId="77777777">
        <w:trPr>
          <w:trHeight w:val="273"/>
        </w:trPr>
        <w:tc>
          <w:tcPr>
            <w:tcW w:w="4200" w:type="dxa"/>
          </w:tcPr>
          <w:p w14:paraId="258D5FCD" w14:textId="77777777" w:rsidR="004439AC" w:rsidRPr="00431F21" w:rsidRDefault="004439AC" w:rsidP="00F951F8">
            <w:pPr>
              <w:rPr>
                <w:rFonts w:ascii="Arial" w:hAnsi="Arial"/>
                <w:color w:val="000000"/>
                <w:szCs w:val="21"/>
              </w:rPr>
            </w:pPr>
            <w:r w:rsidRPr="00431F21">
              <w:rPr>
                <w:rFonts w:ascii="Arial" w:hAnsi="Arial"/>
                <w:color w:val="000000"/>
                <w:szCs w:val="21"/>
              </w:rPr>
              <w:t>Gender, male</w:t>
            </w:r>
          </w:p>
        </w:tc>
        <w:tc>
          <w:tcPr>
            <w:tcW w:w="843" w:type="dxa"/>
          </w:tcPr>
          <w:p w14:paraId="3BA10FEB"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474</w:t>
            </w:r>
          </w:p>
        </w:tc>
        <w:tc>
          <w:tcPr>
            <w:tcW w:w="892" w:type="dxa"/>
          </w:tcPr>
          <w:p w14:paraId="2CEC790C"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80.8</w:t>
            </w:r>
          </w:p>
        </w:tc>
      </w:tr>
      <w:tr w:rsidR="004439AC" w:rsidRPr="00431F21" w14:paraId="149911F1" w14:textId="77777777">
        <w:trPr>
          <w:trHeight w:val="273"/>
        </w:trPr>
        <w:tc>
          <w:tcPr>
            <w:tcW w:w="4200" w:type="dxa"/>
          </w:tcPr>
          <w:p w14:paraId="3C729790" w14:textId="77777777" w:rsidR="004439AC" w:rsidRPr="00431F21" w:rsidRDefault="004439AC" w:rsidP="00F951F8">
            <w:pPr>
              <w:rPr>
                <w:rFonts w:ascii="Arial" w:hAnsi="Arial"/>
                <w:color w:val="000000"/>
                <w:szCs w:val="21"/>
              </w:rPr>
            </w:pPr>
            <w:r w:rsidRPr="00431F21">
              <w:rPr>
                <w:rFonts w:ascii="Arial" w:hAnsi="Arial"/>
                <w:color w:val="000000"/>
                <w:szCs w:val="21"/>
              </w:rPr>
              <w:t>Racial or ethnic minority</w:t>
            </w:r>
          </w:p>
        </w:tc>
        <w:tc>
          <w:tcPr>
            <w:tcW w:w="843" w:type="dxa"/>
          </w:tcPr>
          <w:p w14:paraId="132D5272"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110</w:t>
            </w:r>
          </w:p>
        </w:tc>
        <w:tc>
          <w:tcPr>
            <w:tcW w:w="892" w:type="dxa"/>
          </w:tcPr>
          <w:p w14:paraId="4CC09ECE"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18.9</w:t>
            </w:r>
          </w:p>
        </w:tc>
      </w:tr>
      <w:tr w:rsidR="004439AC" w:rsidRPr="00431F21" w14:paraId="09FEF036" w14:textId="77777777">
        <w:trPr>
          <w:trHeight w:val="273"/>
        </w:trPr>
        <w:tc>
          <w:tcPr>
            <w:tcW w:w="4200" w:type="dxa"/>
          </w:tcPr>
          <w:p w14:paraId="4F51FA81" w14:textId="77777777" w:rsidR="004439AC" w:rsidRPr="00431F21" w:rsidRDefault="004439AC" w:rsidP="00F951F8">
            <w:pPr>
              <w:rPr>
                <w:rFonts w:ascii="Arial" w:hAnsi="Arial"/>
                <w:color w:val="000000"/>
                <w:szCs w:val="21"/>
              </w:rPr>
            </w:pPr>
            <w:r w:rsidRPr="00431F21">
              <w:rPr>
                <w:rFonts w:ascii="Arial" w:hAnsi="Arial"/>
                <w:color w:val="000000"/>
                <w:szCs w:val="21"/>
              </w:rPr>
              <w:t>Deployed to Iraq or Afghanistan</w:t>
            </w:r>
          </w:p>
        </w:tc>
        <w:tc>
          <w:tcPr>
            <w:tcW w:w="843" w:type="dxa"/>
          </w:tcPr>
          <w:p w14:paraId="17040A4C"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426</w:t>
            </w:r>
          </w:p>
        </w:tc>
        <w:tc>
          <w:tcPr>
            <w:tcW w:w="892" w:type="dxa"/>
          </w:tcPr>
          <w:p w14:paraId="110BBA83"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72.7</w:t>
            </w:r>
          </w:p>
        </w:tc>
      </w:tr>
      <w:tr w:rsidR="004439AC" w:rsidRPr="00431F21" w14:paraId="03AD6D99" w14:textId="77777777">
        <w:trPr>
          <w:trHeight w:val="273"/>
        </w:trPr>
        <w:tc>
          <w:tcPr>
            <w:tcW w:w="4200" w:type="dxa"/>
          </w:tcPr>
          <w:p w14:paraId="1451F913" w14:textId="77777777" w:rsidR="004439AC" w:rsidRPr="00431F21" w:rsidRDefault="004439AC" w:rsidP="00F951F8">
            <w:pPr>
              <w:rPr>
                <w:rFonts w:ascii="Arial" w:hAnsi="Arial"/>
                <w:color w:val="000000"/>
                <w:szCs w:val="21"/>
              </w:rPr>
            </w:pPr>
            <w:r w:rsidRPr="00431F21">
              <w:rPr>
                <w:rFonts w:ascii="Arial" w:hAnsi="Arial"/>
                <w:color w:val="000000"/>
                <w:szCs w:val="21"/>
              </w:rPr>
              <w:t>Education</w:t>
            </w:r>
          </w:p>
        </w:tc>
        <w:tc>
          <w:tcPr>
            <w:tcW w:w="843" w:type="dxa"/>
          </w:tcPr>
          <w:p w14:paraId="27CCFCE2" w14:textId="77777777" w:rsidR="004439AC" w:rsidRPr="00431F21" w:rsidRDefault="004439AC" w:rsidP="00F951F8">
            <w:pPr>
              <w:jc w:val="center"/>
              <w:rPr>
                <w:rFonts w:ascii="Arial" w:hAnsi="Arial"/>
                <w:color w:val="000000"/>
                <w:szCs w:val="21"/>
              </w:rPr>
            </w:pPr>
          </w:p>
        </w:tc>
        <w:tc>
          <w:tcPr>
            <w:tcW w:w="892" w:type="dxa"/>
          </w:tcPr>
          <w:p w14:paraId="7E0E3FAB" w14:textId="77777777" w:rsidR="004439AC" w:rsidRPr="00431F21" w:rsidRDefault="004439AC" w:rsidP="00F951F8">
            <w:pPr>
              <w:jc w:val="center"/>
              <w:rPr>
                <w:rFonts w:ascii="Arial" w:hAnsi="Arial"/>
                <w:color w:val="000000"/>
                <w:szCs w:val="21"/>
              </w:rPr>
            </w:pPr>
          </w:p>
        </w:tc>
      </w:tr>
      <w:tr w:rsidR="004439AC" w:rsidRPr="00431F21" w14:paraId="4DCB41A7" w14:textId="77777777">
        <w:trPr>
          <w:trHeight w:val="273"/>
        </w:trPr>
        <w:tc>
          <w:tcPr>
            <w:tcW w:w="4200" w:type="dxa"/>
          </w:tcPr>
          <w:p w14:paraId="2F523E68" w14:textId="77777777" w:rsidR="004439AC" w:rsidRPr="00431F21" w:rsidRDefault="004439AC" w:rsidP="00F951F8">
            <w:pPr>
              <w:rPr>
                <w:rFonts w:ascii="Arial" w:hAnsi="Arial"/>
                <w:color w:val="000000"/>
                <w:szCs w:val="21"/>
              </w:rPr>
            </w:pPr>
            <w:r w:rsidRPr="00431F21">
              <w:rPr>
                <w:rFonts w:ascii="Arial" w:hAnsi="Arial"/>
                <w:color w:val="000000"/>
                <w:szCs w:val="21"/>
              </w:rPr>
              <w:t xml:space="preserve">   High school diploma or less</w:t>
            </w:r>
          </w:p>
        </w:tc>
        <w:tc>
          <w:tcPr>
            <w:tcW w:w="843" w:type="dxa"/>
          </w:tcPr>
          <w:p w14:paraId="0130DBA0"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34</w:t>
            </w:r>
          </w:p>
        </w:tc>
        <w:tc>
          <w:tcPr>
            <w:tcW w:w="892" w:type="dxa"/>
          </w:tcPr>
          <w:p w14:paraId="4A66334F"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5.8</w:t>
            </w:r>
          </w:p>
        </w:tc>
      </w:tr>
      <w:tr w:rsidR="004439AC" w:rsidRPr="00431F21" w14:paraId="0442AE34" w14:textId="77777777">
        <w:trPr>
          <w:trHeight w:val="273"/>
        </w:trPr>
        <w:tc>
          <w:tcPr>
            <w:tcW w:w="4200" w:type="dxa"/>
          </w:tcPr>
          <w:p w14:paraId="09A294D0" w14:textId="77777777" w:rsidR="004439AC" w:rsidRPr="00431F21" w:rsidRDefault="004439AC" w:rsidP="00F951F8">
            <w:pPr>
              <w:rPr>
                <w:rFonts w:ascii="Arial" w:hAnsi="Arial"/>
                <w:color w:val="000000"/>
                <w:szCs w:val="21"/>
              </w:rPr>
            </w:pPr>
            <w:r w:rsidRPr="00431F21">
              <w:rPr>
                <w:rFonts w:ascii="Arial" w:hAnsi="Arial"/>
                <w:color w:val="000000"/>
                <w:szCs w:val="21"/>
              </w:rPr>
              <w:t xml:space="preserve">   Some college, or vocational degree</w:t>
            </w:r>
          </w:p>
        </w:tc>
        <w:tc>
          <w:tcPr>
            <w:tcW w:w="843" w:type="dxa"/>
          </w:tcPr>
          <w:p w14:paraId="3D33ADAE"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250</w:t>
            </w:r>
          </w:p>
        </w:tc>
        <w:tc>
          <w:tcPr>
            <w:tcW w:w="892" w:type="dxa"/>
          </w:tcPr>
          <w:p w14:paraId="029AB5F2"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42.6</w:t>
            </w:r>
          </w:p>
        </w:tc>
      </w:tr>
      <w:tr w:rsidR="004439AC" w:rsidRPr="00431F21" w14:paraId="3CB2D95D" w14:textId="77777777">
        <w:trPr>
          <w:trHeight w:val="273"/>
        </w:trPr>
        <w:tc>
          <w:tcPr>
            <w:tcW w:w="4200" w:type="dxa"/>
          </w:tcPr>
          <w:p w14:paraId="0D21B798" w14:textId="77777777" w:rsidR="004439AC" w:rsidRPr="00431F21" w:rsidRDefault="004439AC" w:rsidP="00F951F8">
            <w:pPr>
              <w:rPr>
                <w:rFonts w:ascii="Arial" w:hAnsi="Arial"/>
                <w:color w:val="000000"/>
                <w:szCs w:val="21"/>
              </w:rPr>
            </w:pPr>
            <w:r w:rsidRPr="00431F21">
              <w:rPr>
                <w:rFonts w:ascii="Arial" w:hAnsi="Arial"/>
                <w:color w:val="000000"/>
                <w:szCs w:val="21"/>
              </w:rPr>
              <w:t xml:space="preserve">   College degree or greater</w:t>
            </w:r>
          </w:p>
        </w:tc>
        <w:tc>
          <w:tcPr>
            <w:tcW w:w="843" w:type="dxa"/>
          </w:tcPr>
          <w:p w14:paraId="618CFD40"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303</w:t>
            </w:r>
          </w:p>
        </w:tc>
        <w:tc>
          <w:tcPr>
            <w:tcW w:w="892" w:type="dxa"/>
          </w:tcPr>
          <w:p w14:paraId="78DC7649"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51.6</w:t>
            </w:r>
          </w:p>
        </w:tc>
      </w:tr>
      <w:tr w:rsidR="004439AC" w:rsidRPr="00431F21" w14:paraId="5B9F4955" w14:textId="77777777">
        <w:trPr>
          <w:trHeight w:val="273"/>
        </w:trPr>
        <w:tc>
          <w:tcPr>
            <w:tcW w:w="4200" w:type="dxa"/>
          </w:tcPr>
          <w:p w14:paraId="34498E97" w14:textId="77777777" w:rsidR="004439AC" w:rsidRPr="00431F21" w:rsidRDefault="004439AC" w:rsidP="00F951F8">
            <w:pPr>
              <w:rPr>
                <w:rFonts w:ascii="Arial" w:hAnsi="Arial"/>
                <w:color w:val="000000"/>
                <w:szCs w:val="21"/>
              </w:rPr>
            </w:pPr>
            <w:r w:rsidRPr="00431F21">
              <w:rPr>
                <w:rFonts w:ascii="Arial" w:hAnsi="Arial"/>
                <w:color w:val="000000"/>
                <w:szCs w:val="21"/>
              </w:rPr>
              <w:t>Marital status</w:t>
            </w:r>
          </w:p>
        </w:tc>
        <w:tc>
          <w:tcPr>
            <w:tcW w:w="843" w:type="dxa"/>
          </w:tcPr>
          <w:p w14:paraId="04F00D7A" w14:textId="77777777" w:rsidR="004439AC" w:rsidRPr="00431F21" w:rsidRDefault="004439AC" w:rsidP="00F951F8">
            <w:pPr>
              <w:jc w:val="center"/>
              <w:rPr>
                <w:rFonts w:ascii="Arial" w:hAnsi="Arial"/>
                <w:color w:val="000000"/>
                <w:szCs w:val="21"/>
              </w:rPr>
            </w:pPr>
          </w:p>
        </w:tc>
        <w:tc>
          <w:tcPr>
            <w:tcW w:w="892" w:type="dxa"/>
          </w:tcPr>
          <w:p w14:paraId="0841B3E7" w14:textId="77777777" w:rsidR="004439AC" w:rsidRPr="00431F21" w:rsidRDefault="004439AC" w:rsidP="00F951F8">
            <w:pPr>
              <w:jc w:val="center"/>
              <w:rPr>
                <w:rFonts w:ascii="Arial" w:hAnsi="Arial"/>
                <w:color w:val="000000"/>
                <w:szCs w:val="21"/>
              </w:rPr>
            </w:pPr>
          </w:p>
        </w:tc>
      </w:tr>
      <w:tr w:rsidR="004439AC" w:rsidRPr="00431F21" w14:paraId="0CD302FD" w14:textId="77777777">
        <w:trPr>
          <w:trHeight w:val="273"/>
        </w:trPr>
        <w:tc>
          <w:tcPr>
            <w:tcW w:w="4200" w:type="dxa"/>
          </w:tcPr>
          <w:p w14:paraId="08CD265D" w14:textId="77777777" w:rsidR="004439AC" w:rsidRPr="00431F21" w:rsidRDefault="004439AC" w:rsidP="00F951F8">
            <w:pPr>
              <w:rPr>
                <w:rFonts w:ascii="Arial" w:hAnsi="Arial"/>
                <w:color w:val="000000"/>
                <w:szCs w:val="21"/>
              </w:rPr>
            </w:pPr>
            <w:r w:rsidRPr="00431F21">
              <w:rPr>
                <w:rFonts w:ascii="Arial" w:hAnsi="Arial"/>
                <w:color w:val="000000"/>
                <w:szCs w:val="21"/>
              </w:rPr>
              <w:t xml:space="preserve">   Single, never married</w:t>
            </w:r>
          </w:p>
        </w:tc>
        <w:tc>
          <w:tcPr>
            <w:tcW w:w="843" w:type="dxa"/>
          </w:tcPr>
          <w:p w14:paraId="41456127"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112</w:t>
            </w:r>
          </w:p>
        </w:tc>
        <w:tc>
          <w:tcPr>
            <w:tcW w:w="892" w:type="dxa"/>
          </w:tcPr>
          <w:p w14:paraId="1DACE4D2"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19.1</w:t>
            </w:r>
          </w:p>
        </w:tc>
      </w:tr>
      <w:tr w:rsidR="004439AC" w:rsidRPr="00431F21" w14:paraId="55032694" w14:textId="77777777">
        <w:trPr>
          <w:trHeight w:val="273"/>
        </w:trPr>
        <w:tc>
          <w:tcPr>
            <w:tcW w:w="4200" w:type="dxa"/>
          </w:tcPr>
          <w:p w14:paraId="16266E51" w14:textId="77777777" w:rsidR="004439AC" w:rsidRPr="00431F21" w:rsidRDefault="004439AC" w:rsidP="00F951F8">
            <w:pPr>
              <w:rPr>
                <w:rFonts w:ascii="Arial" w:hAnsi="Arial"/>
                <w:color w:val="000000"/>
                <w:szCs w:val="21"/>
              </w:rPr>
            </w:pPr>
            <w:r w:rsidRPr="00431F21">
              <w:rPr>
                <w:rFonts w:ascii="Arial" w:hAnsi="Arial"/>
                <w:color w:val="000000"/>
                <w:szCs w:val="21"/>
              </w:rPr>
              <w:t xml:space="preserve">   Divorced, separated, or widowed</w:t>
            </w:r>
          </w:p>
        </w:tc>
        <w:tc>
          <w:tcPr>
            <w:tcW w:w="843" w:type="dxa"/>
          </w:tcPr>
          <w:p w14:paraId="5B62DB10"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111</w:t>
            </w:r>
          </w:p>
        </w:tc>
        <w:tc>
          <w:tcPr>
            <w:tcW w:w="892" w:type="dxa"/>
          </w:tcPr>
          <w:p w14:paraId="7A7AD325"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18.9</w:t>
            </w:r>
          </w:p>
        </w:tc>
      </w:tr>
      <w:tr w:rsidR="004439AC" w:rsidRPr="00431F21" w14:paraId="4BE7F825" w14:textId="77777777">
        <w:trPr>
          <w:trHeight w:val="273"/>
        </w:trPr>
        <w:tc>
          <w:tcPr>
            <w:tcW w:w="4200" w:type="dxa"/>
          </w:tcPr>
          <w:p w14:paraId="74EBEA95" w14:textId="77777777" w:rsidR="004439AC" w:rsidRPr="00431F21" w:rsidRDefault="004439AC" w:rsidP="00F951F8">
            <w:pPr>
              <w:rPr>
                <w:rFonts w:ascii="Arial" w:hAnsi="Arial"/>
                <w:color w:val="000000"/>
                <w:szCs w:val="21"/>
              </w:rPr>
            </w:pPr>
            <w:r w:rsidRPr="00431F21">
              <w:rPr>
                <w:rFonts w:ascii="Arial" w:hAnsi="Arial"/>
                <w:color w:val="000000"/>
                <w:szCs w:val="21"/>
              </w:rPr>
              <w:t xml:space="preserve">   Married or living as married</w:t>
            </w:r>
          </w:p>
        </w:tc>
        <w:tc>
          <w:tcPr>
            <w:tcW w:w="843" w:type="dxa"/>
          </w:tcPr>
          <w:p w14:paraId="199348C6"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363</w:t>
            </w:r>
          </w:p>
        </w:tc>
        <w:tc>
          <w:tcPr>
            <w:tcW w:w="892" w:type="dxa"/>
          </w:tcPr>
          <w:p w14:paraId="425B841C"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62.0</w:t>
            </w:r>
          </w:p>
        </w:tc>
      </w:tr>
      <w:tr w:rsidR="004439AC" w:rsidRPr="00431F21" w14:paraId="02A53068" w14:textId="77777777">
        <w:trPr>
          <w:trHeight w:val="273"/>
        </w:trPr>
        <w:tc>
          <w:tcPr>
            <w:tcW w:w="4200" w:type="dxa"/>
          </w:tcPr>
          <w:p w14:paraId="1D277258" w14:textId="77777777" w:rsidR="004439AC" w:rsidRPr="00316D1E" w:rsidRDefault="00EA3833" w:rsidP="00F951F8">
            <w:pPr>
              <w:rPr>
                <w:rFonts w:ascii="Arial" w:hAnsi="Arial"/>
                <w:color w:val="000000"/>
                <w:szCs w:val="21"/>
                <w:vertAlign w:val="superscript"/>
              </w:rPr>
            </w:pPr>
            <w:r>
              <w:rPr>
                <w:rFonts w:ascii="Arial" w:hAnsi="Arial"/>
                <w:color w:val="000000"/>
                <w:szCs w:val="21"/>
              </w:rPr>
              <w:t>Frequency of Facebook use</w:t>
            </w:r>
          </w:p>
        </w:tc>
        <w:tc>
          <w:tcPr>
            <w:tcW w:w="843" w:type="dxa"/>
          </w:tcPr>
          <w:p w14:paraId="0D5A57B7" w14:textId="77777777" w:rsidR="004439AC" w:rsidRPr="00431F21" w:rsidRDefault="004439AC" w:rsidP="00F951F8">
            <w:pPr>
              <w:jc w:val="center"/>
              <w:rPr>
                <w:rFonts w:ascii="Arial" w:hAnsi="Arial"/>
                <w:color w:val="000000"/>
                <w:szCs w:val="21"/>
              </w:rPr>
            </w:pPr>
          </w:p>
        </w:tc>
        <w:tc>
          <w:tcPr>
            <w:tcW w:w="892" w:type="dxa"/>
          </w:tcPr>
          <w:p w14:paraId="5DE3AE5E" w14:textId="77777777" w:rsidR="004439AC" w:rsidRPr="00431F21" w:rsidRDefault="004439AC" w:rsidP="00F951F8">
            <w:pPr>
              <w:jc w:val="center"/>
              <w:rPr>
                <w:rFonts w:ascii="Arial" w:hAnsi="Arial"/>
                <w:color w:val="000000"/>
                <w:szCs w:val="21"/>
              </w:rPr>
            </w:pPr>
          </w:p>
        </w:tc>
      </w:tr>
      <w:tr w:rsidR="004439AC" w:rsidRPr="00431F21" w14:paraId="4E5885FC" w14:textId="77777777">
        <w:trPr>
          <w:trHeight w:val="273"/>
        </w:trPr>
        <w:tc>
          <w:tcPr>
            <w:tcW w:w="4200" w:type="dxa"/>
          </w:tcPr>
          <w:p w14:paraId="163EBA9C" w14:textId="77777777" w:rsidR="004439AC" w:rsidRPr="00431F21" w:rsidRDefault="004439AC" w:rsidP="00F951F8">
            <w:pPr>
              <w:rPr>
                <w:rFonts w:ascii="Arial" w:hAnsi="Arial"/>
                <w:color w:val="000000"/>
                <w:szCs w:val="21"/>
              </w:rPr>
            </w:pPr>
            <w:r w:rsidRPr="00431F21">
              <w:rPr>
                <w:rFonts w:ascii="Arial" w:hAnsi="Arial"/>
                <w:color w:val="000000"/>
                <w:szCs w:val="21"/>
              </w:rPr>
              <w:t xml:space="preserve">   Every few weeks or less often</w:t>
            </w:r>
          </w:p>
        </w:tc>
        <w:tc>
          <w:tcPr>
            <w:tcW w:w="843" w:type="dxa"/>
          </w:tcPr>
          <w:p w14:paraId="7F89A852"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14</w:t>
            </w:r>
          </w:p>
        </w:tc>
        <w:tc>
          <w:tcPr>
            <w:tcW w:w="892" w:type="dxa"/>
          </w:tcPr>
          <w:p w14:paraId="5F0B44BA"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2.4</w:t>
            </w:r>
          </w:p>
        </w:tc>
      </w:tr>
      <w:tr w:rsidR="004439AC" w:rsidRPr="00431F21" w14:paraId="623ED173" w14:textId="77777777">
        <w:trPr>
          <w:trHeight w:val="273"/>
        </w:trPr>
        <w:tc>
          <w:tcPr>
            <w:tcW w:w="4200" w:type="dxa"/>
          </w:tcPr>
          <w:p w14:paraId="3518FC66" w14:textId="77777777" w:rsidR="004439AC" w:rsidRPr="00431F21" w:rsidRDefault="004439AC" w:rsidP="00F951F8">
            <w:pPr>
              <w:rPr>
                <w:rFonts w:ascii="Arial" w:hAnsi="Arial"/>
                <w:color w:val="000000"/>
                <w:szCs w:val="21"/>
              </w:rPr>
            </w:pPr>
            <w:r w:rsidRPr="00431F21">
              <w:rPr>
                <w:rFonts w:ascii="Arial" w:hAnsi="Arial"/>
                <w:color w:val="000000"/>
                <w:szCs w:val="21"/>
              </w:rPr>
              <w:t xml:space="preserve">   Weekly or a few times a week</w:t>
            </w:r>
          </w:p>
        </w:tc>
        <w:tc>
          <w:tcPr>
            <w:tcW w:w="843" w:type="dxa"/>
          </w:tcPr>
          <w:p w14:paraId="1A97A575"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47</w:t>
            </w:r>
          </w:p>
        </w:tc>
        <w:tc>
          <w:tcPr>
            <w:tcW w:w="892" w:type="dxa"/>
          </w:tcPr>
          <w:p w14:paraId="46B32929"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8.0</w:t>
            </w:r>
          </w:p>
        </w:tc>
      </w:tr>
      <w:tr w:rsidR="004439AC" w:rsidRPr="00431F21" w14:paraId="477F9926" w14:textId="77777777">
        <w:trPr>
          <w:trHeight w:val="273"/>
        </w:trPr>
        <w:tc>
          <w:tcPr>
            <w:tcW w:w="4200" w:type="dxa"/>
          </w:tcPr>
          <w:p w14:paraId="1EF61487" w14:textId="77777777" w:rsidR="004439AC" w:rsidRPr="00431F21" w:rsidRDefault="004439AC" w:rsidP="00F951F8">
            <w:pPr>
              <w:rPr>
                <w:rFonts w:ascii="Arial" w:hAnsi="Arial"/>
                <w:color w:val="000000"/>
                <w:szCs w:val="21"/>
              </w:rPr>
            </w:pPr>
            <w:r w:rsidRPr="00431F21">
              <w:rPr>
                <w:rFonts w:ascii="Arial" w:hAnsi="Arial"/>
                <w:color w:val="000000"/>
                <w:szCs w:val="21"/>
              </w:rPr>
              <w:t xml:space="preserve">   Daily or more often</w:t>
            </w:r>
          </w:p>
        </w:tc>
        <w:tc>
          <w:tcPr>
            <w:tcW w:w="843" w:type="dxa"/>
          </w:tcPr>
          <w:p w14:paraId="617E3A29"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524</w:t>
            </w:r>
          </w:p>
        </w:tc>
        <w:tc>
          <w:tcPr>
            <w:tcW w:w="892" w:type="dxa"/>
          </w:tcPr>
          <w:p w14:paraId="428A1CCC" w14:textId="77777777" w:rsidR="004439AC" w:rsidRPr="00431F21" w:rsidRDefault="004439AC" w:rsidP="00F951F8">
            <w:pPr>
              <w:jc w:val="center"/>
              <w:rPr>
                <w:rFonts w:ascii="Arial" w:hAnsi="Arial"/>
                <w:color w:val="000000"/>
                <w:szCs w:val="21"/>
              </w:rPr>
            </w:pPr>
            <w:r w:rsidRPr="00431F21">
              <w:rPr>
                <w:rFonts w:ascii="Arial" w:hAnsi="Arial"/>
                <w:color w:val="000000"/>
                <w:szCs w:val="21"/>
              </w:rPr>
              <w:t>89.6</w:t>
            </w:r>
          </w:p>
        </w:tc>
      </w:tr>
      <w:tr w:rsidR="00EA3833" w:rsidRPr="00431F21" w14:paraId="7F8F96FC" w14:textId="77777777">
        <w:trPr>
          <w:trHeight w:val="273"/>
        </w:trPr>
        <w:tc>
          <w:tcPr>
            <w:tcW w:w="4200" w:type="dxa"/>
          </w:tcPr>
          <w:p w14:paraId="052314E2" w14:textId="77777777" w:rsidR="00EA3833" w:rsidRPr="00EA3833" w:rsidRDefault="00EA3833" w:rsidP="00EA3833">
            <w:pPr>
              <w:rPr>
                <w:rFonts w:ascii="Arial" w:hAnsi="Arial"/>
                <w:color w:val="000000"/>
                <w:szCs w:val="21"/>
                <w:vertAlign w:val="superscript"/>
              </w:rPr>
            </w:pPr>
            <w:r>
              <w:rPr>
                <w:rFonts w:ascii="Arial" w:hAnsi="Arial"/>
                <w:color w:val="000000"/>
                <w:szCs w:val="21"/>
              </w:rPr>
              <w:t xml:space="preserve">Frequency of </w:t>
            </w:r>
            <w:r w:rsidR="00316D1E">
              <w:rPr>
                <w:rFonts w:ascii="Arial" w:hAnsi="Arial"/>
                <w:color w:val="000000"/>
                <w:szCs w:val="21"/>
              </w:rPr>
              <w:t xml:space="preserve">actively </w:t>
            </w:r>
            <w:r>
              <w:rPr>
                <w:rFonts w:ascii="Arial" w:hAnsi="Arial"/>
                <w:color w:val="000000"/>
                <w:szCs w:val="21"/>
              </w:rPr>
              <w:t>interacting with friends or family on Facebook</w:t>
            </w:r>
            <w:r w:rsidR="00BF6063">
              <w:rPr>
                <w:rFonts w:ascii="Arial" w:hAnsi="Arial"/>
                <w:color w:val="000000"/>
                <w:szCs w:val="21"/>
                <w:vertAlign w:val="superscript"/>
              </w:rPr>
              <w:t>1</w:t>
            </w:r>
          </w:p>
        </w:tc>
        <w:tc>
          <w:tcPr>
            <w:tcW w:w="843" w:type="dxa"/>
          </w:tcPr>
          <w:p w14:paraId="2DE4DFEB" w14:textId="77777777" w:rsidR="00EA3833" w:rsidRPr="00431F21" w:rsidRDefault="00EA3833" w:rsidP="00F951F8">
            <w:pPr>
              <w:jc w:val="center"/>
              <w:rPr>
                <w:rFonts w:ascii="Arial" w:hAnsi="Arial"/>
                <w:color w:val="000000"/>
                <w:szCs w:val="21"/>
              </w:rPr>
            </w:pPr>
          </w:p>
        </w:tc>
        <w:tc>
          <w:tcPr>
            <w:tcW w:w="892" w:type="dxa"/>
          </w:tcPr>
          <w:p w14:paraId="406F0E97" w14:textId="77777777" w:rsidR="00EA3833" w:rsidRPr="00431F21" w:rsidRDefault="00EA3833" w:rsidP="00F951F8">
            <w:pPr>
              <w:jc w:val="center"/>
              <w:rPr>
                <w:rFonts w:ascii="Arial" w:hAnsi="Arial"/>
                <w:color w:val="000000"/>
                <w:szCs w:val="21"/>
              </w:rPr>
            </w:pPr>
          </w:p>
        </w:tc>
      </w:tr>
      <w:tr w:rsidR="00316D1E" w:rsidRPr="00431F21" w14:paraId="30548CCC" w14:textId="77777777">
        <w:trPr>
          <w:trHeight w:val="273"/>
        </w:trPr>
        <w:tc>
          <w:tcPr>
            <w:tcW w:w="4200" w:type="dxa"/>
          </w:tcPr>
          <w:p w14:paraId="42A04379" w14:textId="77777777" w:rsidR="00316D1E" w:rsidRDefault="00316D1E" w:rsidP="00316D1E">
            <w:pPr>
              <w:rPr>
                <w:rFonts w:ascii="Arial" w:hAnsi="Arial"/>
                <w:color w:val="000000"/>
                <w:szCs w:val="21"/>
              </w:rPr>
            </w:pPr>
            <w:r w:rsidRPr="00431F21">
              <w:rPr>
                <w:rFonts w:ascii="Arial" w:hAnsi="Arial"/>
                <w:color w:val="000000"/>
                <w:szCs w:val="21"/>
              </w:rPr>
              <w:t xml:space="preserve">   Every few weeks or less often</w:t>
            </w:r>
          </w:p>
        </w:tc>
        <w:tc>
          <w:tcPr>
            <w:tcW w:w="843" w:type="dxa"/>
          </w:tcPr>
          <w:p w14:paraId="1949519A" w14:textId="77777777" w:rsidR="00316D1E" w:rsidRPr="00431F21" w:rsidRDefault="00316D1E" w:rsidP="00316D1E">
            <w:pPr>
              <w:jc w:val="center"/>
              <w:rPr>
                <w:rFonts w:ascii="Arial" w:hAnsi="Arial"/>
                <w:color w:val="000000"/>
                <w:szCs w:val="21"/>
              </w:rPr>
            </w:pPr>
            <w:r>
              <w:rPr>
                <w:rFonts w:ascii="Arial" w:hAnsi="Arial"/>
                <w:color w:val="000000"/>
                <w:szCs w:val="21"/>
              </w:rPr>
              <w:t>70</w:t>
            </w:r>
          </w:p>
        </w:tc>
        <w:tc>
          <w:tcPr>
            <w:tcW w:w="892" w:type="dxa"/>
          </w:tcPr>
          <w:p w14:paraId="2CCC2FDA" w14:textId="77777777" w:rsidR="00316D1E" w:rsidRPr="00431F21" w:rsidRDefault="00316D1E" w:rsidP="00316D1E">
            <w:pPr>
              <w:jc w:val="center"/>
              <w:rPr>
                <w:rFonts w:ascii="Arial" w:hAnsi="Arial"/>
                <w:color w:val="000000"/>
                <w:szCs w:val="21"/>
              </w:rPr>
            </w:pPr>
            <w:r>
              <w:rPr>
                <w:rFonts w:ascii="Arial" w:hAnsi="Arial"/>
                <w:color w:val="000000"/>
                <w:szCs w:val="21"/>
              </w:rPr>
              <w:t>11.9</w:t>
            </w:r>
          </w:p>
        </w:tc>
      </w:tr>
      <w:tr w:rsidR="00316D1E" w:rsidRPr="00431F21" w14:paraId="19F1DBB3" w14:textId="77777777">
        <w:trPr>
          <w:trHeight w:val="273"/>
        </w:trPr>
        <w:tc>
          <w:tcPr>
            <w:tcW w:w="4200" w:type="dxa"/>
          </w:tcPr>
          <w:p w14:paraId="36AA3657" w14:textId="77777777" w:rsidR="00316D1E" w:rsidRDefault="00316D1E" w:rsidP="00316D1E">
            <w:pPr>
              <w:rPr>
                <w:rFonts w:ascii="Arial" w:hAnsi="Arial"/>
                <w:color w:val="000000"/>
                <w:szCs w:val="21"/>
              </w:rPr>
            </w:pPr>
            <w:r w:rsidRPr="00431F21">
              <w:rPr>
                <w:rFonts w:ascii="Arial" w:hAnsi="Arial"/>
                <w:color w:val="000000"/>
                <w:szCs w:val="21"/>
              </w:rPr>
              <w:t xml:space="preserve">   Weekly or a few times a week</w:t>
            </w:r>
          </w:p>
        </w:tc>
        <w:tc>
          <w:tcPr>
            <w:tcW w:w="843" w:type="dxa"/>
          </w:tcPr>
          <w:p w14:paraId="3AF38557" w14:textId="77777777" w:rsidR="00316D1E" w:rsidRPr="00431F21" w:rsidRDefault="00316D1E" w:rsidP="00316D1E">
            <w:pPr>
              <w:jc w:val="center"/>
              <w:rPr>
                <w:rFonts w:ascii="Arial" w:hAnsi="Arial"/>
                <w:color w:val="000000"/>
                <w:szCs w:val="21"/>
              </w:rPr>
            </w:pPr>
            <w:r>
              <w:rPr>
                <w:rFonts w:ascii="Arial" w:hAnsi="Arial"/>
                <w:color w:val="000000"/>
                <w:szCs w:val="21"/>
              </w:rPr>
              <w:t>159</w:t>
            </w:r>
          </w:p>
        </w:tc>
        <w:tc>
          <w:tcPr>
            <w:tcW w:w="892" w:type="dxa"/>
          </w:tcPr>
          <w:p w14:paraId="2B4F3D5D" w14:textId="77777777" w:rsidR="00316D1E" w:rsidRPr="00431F21" w:rsidRDefault="00316D1E" w:rsidP="00316D1E">
            <w:pPr>
              <w:jc w:val="center"/>
              <w:rPr>
                <w:rFonts w:ascii="Arial" w:hAnsi="Arial"/>
                <w:color w:val="000000"/>
                <w:szCs w:val="21"/>
              </w:rPr>
            </w:pPr>
            <w:r>
              <w:rPr>
                <w:rFonts w:ascii="Arial" w:hAnsi="Arial"/>
                <w:color w:val="000000"/>
                <w:szCs w:val="21"/>
              </w:rPr>
              <w:t>27.1</w:t>
            </w:r>
          </w:p>
        </w:tc>
      </w:tr>
      <w:tr w:rsidR="00316D1E" w:rsidRPr="00431F21" w14:paraId="5F3B3447" w14:textId="77777777">
        <w:trPr>
          <w:trHeight w:val="273"/>
        </w:trPr>
        <w:tc>
          <w:tcPr>
            <w:tcW w:w="4200" w:type="dxa"/>
          </w:tcPr>
          <w:p w14:paraId="6E861D5E" w14:textId="77777777" w:rsidR="00316D1E" w:rsidRDefault="00316D1E" w:rsidP="00316D1E">
            <w:pPr>
              <w:rPr>
                <w:rFonts w:ascii="Arial" w:hAnsi="Arial"/>
                <w:color w:val="000000"/>
                <w:szCs w:val="21"/>
              </w:rPr>
            </w:pPr>
            <w:r w:rsidRPr="00431F21">
              <w:rPr>
                <w:rFonts w:ascii="Arial" w:hAnsi="Arial"/>
                <w:color w:val="000000"/>
                <w:szCs w:val="21"/>
              </w:rPr>
              <w:t xml:space="preserve">   Daily or more often</w:t>
            </w:r>
          </w:p>
        </w:tc>
        <w:tc>
          <w:tcPr>
            <w:tcW w:w="843" w:type="dxa"/>
          </w:tcPr>
          <w:p w14:paraId="2A2199F5" w14:textId="77777777" w:rsidR="00316D1E" w:rsidRPr="00431F21" w:rsidRDefault="00316D1E" w:rsidP="00316D1E">
            <w:pPr>
              <w:jc w:val="center"/>
              <w:rPr>
                <w:rFonts w:ascii="Arial" w:hAnsi="Arial"/>
                <w:color w:val="000000"/>
                <w:szCs w:val="21"/>
              </w:rPr>
            </w:pPr>
            <w:r>
              <w:rPr>
                <w:rFonts w:ascii="Arial" w:hAnsi="Arial"/>
                <w:color w:val="000000"/>
                <w:szCs w:val="21"/>
              </w:rPr>
              <w:t>358</w:t>
            </w:r>
          </w:p>
        </w:tc>
        <w:tc>
          <w:tcPr>
            <w:tcW w:w="892" w:type="dxa"/>
          </w:tcPr>
          <w:p w14:paraId="661C1AC0" w14:textId="77777777" w:rsidR="00316D1E" w:rsidRPr="00431F21" w:rsidRDefault="00316D1E" w:rsidP="00316D1E">
            <w:pPr>
              <w:jc w:val="center"/>
              <w:rPr>
                <w:rFonts w:ascii="Arial" w:hAnsi="Arial"/>
                <w:color w:val="000000"/>
                <w:szCs w:val="21"/>
              </w:rPr>
            </w:pPr>
            <w:r>
              <w:rPr>
                <w:rFonts w:ascii="Arial" w:hAnsi="Arial"/>
                <w:color w:val="000000"/>
                <w:szCs w:val="21"/>
              </w:rPr>
              <w:t>61.0</w:t>
            </w:r>
          </w:p>
        </w:tc>
      </w:tr>
      <w:tr w:rsidR="00316D1E" w:rsidRPr="00431F21" w14:paraId="46E6EFD2" w14:textId="77777777">
        <w:trPr>
          <w:trHeight w:val="273"/>
        </w:trPr>
        <w:tc>
          <w:tcPr>
            <w:tcW w:w="4200" w:type="dxa"/>
          </w:tcPr>
          <w:p w14:paraId="7D5183A5" w14:textId="77777777" w:rsidR="00316D1E" w:rsidRPr="00431F21" w:rsidRDefault="00316D1E" w:rsidP="00316D1E">
            <w:pPr>
              <w:rPr>
                <w:rFonts w:ascii="Arial" w:hAnsi="Arial"/>
                <w:color w:val="000000"/>
                <w:szCs w:val="21"/>
              </w:rPr>
            </w:pPr>
            <w:r>
              <w:rPr>
                <w:rFonts w:ascii="Arial" w:hAnsi="Arial"/>
                <w:color w:val="000000"/>
                <w:szCs w:val="21"/>
              </w:rPr>
              <w:t>Frequency of meeting friends or family in person</w:t>
            </w:r>
          </w:p>
        </w:tc>
        <w:tc>
          <w:tcPr>
            <w:tcW w:w="843" w:type="dxa"/>
          </w:tcPr>
          <w:p w14:paraId="3B345ACF" w14:textId="77777777" w:rsidR="00316D1E" w:rsidRPr="00431F21" w:rsidRDefault="00316D1E" w:rsidP="00316D1E">
            <w:pPr>
              <w:jc w:val="center"/>
              <w:rPr>
                <w:rFonts w:ascii="Arial" w:hAnsi="Arial"/>
                <w:color w:val="000000"/>
                <w:szCs w:val="21"/>
              </w:rPr>
            </w:pPr>
          </w:p>
        </w:tc>
        <w:tc>
          <w:tcPr>
            <w:tcW w:w="892" w:type="dxa"/>
          </w:tcPr>
          <w:p w14:paraId="628C996E" w14:textId="77777777" w:rsidR="00316D1E" w:rsidRPr="00431F21" w:rsidRDefault="00316D1E" w:rsidP="00316D1E">
            <w:pPr>
              <w:jc w:val="center"/>
              <w:rPr>
                <w:rFonts w:ascii="Arial" w:hAnsi="Arial"/>
                <w:color w:val="000000"/>
                <w:szCs w:val="21"/>
              </w:rPr>
            </w:pPr>
          </w:p>
        </w:tc>
      </w:tr>
      <w:tr w:rsidR="00316D1E" w:rsidRPr="00431F21" w14:paraId="1F8AD8C9" w14:textId="77777777">
        <w:trPr>
          <w:trHeight w:val="273"/>
        </w:trPr>
        <w:tc>
          <w:tcPr>
            <w:tcW w:w="4200" w:type="dxa"/>
          </w:tcPr>
          <w:p w14:paraId="248B237B" w14:textId="77777777" w:rsidR="00316D1E" w:rsidRPr="00431F21" w:rsidRDefault="00316D1E" w:rsidP="00316D1E">
            <w:pPr>
              <w:rPr>
                <w:rFonts w:ascii="Arial" w:hAnsi="Arial"/>
                <w:color w:val="000000"/>
                <w:szCs w:val="21"/>
              </w:rPr>
            </w:pPr>
            <w:r w:rsidRPr="00431F21">
              <w:rPr>
                <w:rFonts w:ascii="Arial" w:hAnsi="Arial"/>
                <w:color w:val="000000"/>
                <w:szCs w:val="21"/>
              </w:rPr>
              <w:t xml:space="preserve">   Every few weeks or less often</w:t>
            </w:r>
          </w:p>
        </w:tc>
        <w:tc>
          <w:tcPr>
            <w:tcW w:w="843" w:type="dxa"/>
          </w:tcPr>
          <w:p w14:paraId="08DCF782" w14:textId="77777777" w:rsidR="00316D1E" w:rsidRPr="00431F21" w:rsidRDefault="00316D1E" w:rsidP="00316D1E">
            <w:pPr>
              <w:jc w:val="center"/>
              <w:rPr>
                <w:rFonts w:ascii="Arial" w:hAnsi="Arial"/>
                <w:color w:val="000000"/>
                <w:szCs w:val="21"/>
              </w:rPr>
            </w:pPr>
            <w:r>
              <w:rPr>
                <w:rFonts w:ascii="Arial" w:hAnsi="Arial"/>
                <w:color w:val="000000"/>
                <w:szCs w:val="21"/>
              </w:rPr>
              <w:t>169</w:t>
            </w:r>
          </w:p>
        </w:tc>
        <w:tc>
          <w:tcPr>
            <w:tcW w:w="892" w:type="dxa"/>
          </w:tcPr>
          <w:p w14:paraId="200FF731" w14:textId="77777777" w:rsidR="00316D1E" w:rsidRPr="00431F21" w:rsidRDefault="00316D1E" w:rsidP="00316D1E">
            <w:pPr>
              <w:jc w:val="center"/>
              <w:rPr>
                <w:rFonts w:ascii="Arial" w:hAnsi="Arial"/>
                <w:color w:val="000000"/>
                <w:szCs w:val="21"/>
              </w:rPr>
            </w:pPr>
            <w:r>
              <w:rPr>
                <w:rFonts w:ascii="Arial" w:hAnsi="Arial"/>
                <w:color w:val="000000"/>
                <w:szCs w:val="21"/>
              </w:rPr>
              <w:t>28.8</w:t>
            </w:r>
          </w:p>
        </w:tc>
      </w:tr>
      <w:tr w:rsidR="00316D1E" w:rsidRPr="00431F21" w14:paraId="2FF68BCE" w14:textId="77777777">
        <w:trPr>
          <w:trHeight w:val="273"/>
        </w:trPr>
        <w:tc>
          <w:tcPr>
            <w:tcW w:w="4200" w:type="dxa"/>
          </w:tcPr>
          <w:p w14:paraId="2CAB6386" w14:textId="77777777" w:rsidR="00316D1E" w:rsidRPr="00431F21" w:rsidRDefault="00316D1E" w:rsidP="00316D1E">
            <w:pPr>
              <w:rPr>
                <w:rFonts w:ascii="Arial" w:hAnsi="Arial"/>
                <w:color w:val="000000"/>
                <w:szCs w:val="21"/>
              </w:rPr>
            </w:pPr>
            <w:r w:rsidRPr="00431F21">
              <w:rPr>
                <w:rFonts w:ascii="Arial" w:hAnsi="Arial"/>
                <w:color w:val="000000"/>
                <w:szCs w:val="21"/>
              </w:rPr>
              <w:t xml:space="preserve">   Weekly or a few times a week</w:t>
            </w:r>
          </w:p>
        </w:tc>
        <w:tc>
          <w:tcPr>
            <w:tcW w:w="843" w:type="dxa"/>
          </w:tcPr>
          <w:p w14:paraId="4615D09D" w14:textId="77777777" w:rsidR="00316D1E" w:rsidRPr="00431F21" w:rsidRDefault="00316D1E" w:rsidP="00316D1E">
            <w:pPr>
              <w:jc w:val="center"/>
              <w:rPr>
                <w:rFonts w:ascii="Arial" w:hAnsi="Arial"/>
                <w:color w:val="000000"/>
                <w:szCs w:val="21"/>
              </w:rPr>
            </w:pPr>
            <w:r>
              <w:rPr>
                <w:rFonts w:ascii="Arial" w:hAnsi="Arial"/>
                <w:color w:val="000000"/>
                <w:szCs w:val="21"/>
              </w:rPr>
              <w:t>184</w:t>
            </w:r>
          </w:p>
        </w:tc>
        <w:tc>
          <w:tcPr>
            <w:tcW w:w="892" w:type="dxa"/>
          </w:tcPr>
          <w:p w14:paraId="4DF0F512" w14:textId="77777777" w:rsidR="00316D1E" w:rsidRPr="00431F21" w:rsidRDefault="00316D1E" w:rsidP="00316D1E">
            <w:pPr>
              <w:jc w:val="center"/>
              <w:rPr>
                <w:rFonts w:ascii="Arial" w:hAnsi="Arial"/>
                <w:color w:val="000000"/>
                <w:szCs w:val="21"/>
              </w:rPr>
            </w:pPr>
            <w:r>
              <w:rPr>
                <w:rFonts w:ascii="Arial" w:hAnsi="Arial"/>
                <w:color w:val="000000"/>
                <w:szCs w:val="21"/>
              </w:rPr>
              <w:t>31.4</w:t>
            </w:r>
          </w:p>
        </w:tc>
      </w:tr>
      <w:tr w:rsidR="00316D1E" w:rsidRPr="00431F21" w14:paraId="64EE1723" w14:textId="77777777">
        <w:trPr>
          <w:trHeight w:val="273"/>
        </w:trPr>
        <w:tc>
          <w:tcPr>
            <w:tcW w:w="4200" w:type="dxa"/>
          </w:tcPr>
          <w:p w14:paraId="205E36A1" w14:textId="77777777" w:rsidR="00316D1E" w:rsidRPr="00431F21" w:rsidRDefault="00316D1E" w:rsidP="00316D1E">
            <w:pPr>
              <w:rPr>
                <w:rFonts w:ascii="Arial" w:hAnsi="Arial"/>
                <w:color w:val="000000"/>
                <w:szCs w:val="21"/>
              </w:rPr>
            </w:pPr>
            <w:r w:rsidRPr="00431F21">
              <w:rPr>
                <w:rFonts w:ascii="Arial" w:hAnsi="Arial"/>
                <w:color w:val="000000"/>
                <w:szCs w:val="21"/>
              </w:rPr>
              <w:t xml:space="preserve">   Daily or more often</w:t>
            </w:r>
          </w:p>
        </w:tc>
        <w:tc>
          <w:tcPr>
            <w:tcW w:w="843" w:type="dxa"/>
          </w:tcPr>
          <w:p w14:paraId="59627B54" w14:textId="77777777" w:rsidR="00316D1E" w:rsidRPr="00431F21" w:rsidRDefault="00316D1E" w:rsidP="00316D1E">
            <w:pPr>
              <w:jc w:val="center"/>
              <w:rPr>
                <w:rFonts w:ascii="Arial" w:hAnsi="Arial"/>
                <w:color w:val="000000"/>
                <w:szCs w:val="21"/>
              </w:rPr>
            </w:pPr>
            <w:r>
              <w:rPr>
                <w:rFonts w:ascii="Arial" w:hAnsi="Arial"/>
                <w:color w:val="000000"/>
                <w:szCs w:val="21"/>
              </w:rPr>
              <w:t>233</w:t>
            </w:r>
          </w:p>
        </w:tc>
        <w:tc>
          <w:tcPr>
            <w:tcW w:w="892" w:type="dxa"/>
          </w:tcPr>
          <w:p w14:paraId="3222323D" w14:textId="77777777" w:rsidR="00316D1E" w:rsidRPr="00431F21" w:rsidRDefault="00316D1E" w:rsidP="00316D1E">
            <w:pPr>
              <w:jc w:val="center"/>
              <w:rPr>
                <w:rFonts w:ascii="Arial" w:hAnsi="Arial"/>
                <w:color w:val="000000"/>
                <w:szCs w:val="21"/>
              </w:rPr>
            </w:pPr>
            <w:r>
              <w:rPr>
                <w:rFonts w:ascii="Arial" w:hAnsi="Arial"/>
                <w:color w:val="000000"/>
                <w:szCs w:val="21"/>
              </w:rPr>
              <w:t>39.8</w:t>
            </w:r>
          </w:p>
        </w:tc>
      </w:tr>
      <w:tr w:rsidR="00316D1E" w:rsidRPr="00431F21" w14:paraId="057DACAD" w14:textId="77777777">
        <w:trPr>
          <w:trHeight w:val="273"/>
        </w:trPr>
        <w:tc>
          <w:tcPr>
            <w:tcW w:w="4200" w:type="dxa"/>
          </w:tcPr>
          <w:p w14:paraId="1CFA96C6" w14:textId="77777777" w:rsidR="00316D1E" w:rsidRPr="00431F21" w:rsidRDefault="00316D1E" w:rsidP="00316D1E">
            <w:pPr>
              <w:rPr>
                <w:rFonts w:ascii="Arial" w:hAnsi="Arial"/>
                <w:color w:val="000000"/>
                <w:szCs w:val="21"/>
              </w:rPr>
            </w:pPr>
            <w:r>
              <w:rPr>
                <w:rFonts w:ascii="Arial" w:hAnsi="Arial"/>
                <w:color w:val="000000"/>
                <w:szCs w:val="21"/>
              </w:rPr>
              <w:t>Number of social media platforms used other than Facebook</w:t>
            </w:r>
            <w:r w:rsidR="003139FD" w:rsidRPr="003139FD">
              <w:rPr>
                <w:rFonts w:ascii="Arial" w:hAnsi="Arial"/>
                <w:color w:val="000000"/>
                <w:szCs w:val="21"/>
                <w:vertAlign w:val="superscript"/>
              </w:rPr>
              <w:t>2</w:t>
            </w:r>
          </w:p>
        </w:tc>
        <w:tc>
          <w:tcPr>
            <w:tcW w:w="843" w:type="dxa"/>
          </w:tcPr>
          <w:p w14:paraId="5476E379" w14:textId="77777777" w:rsidR="00316D1E" w:rsidRPr="00431F21" w:rsidRDefault="00316D1E" w:rsidP="003139FD">
            <w:pPr>
              <w:jc w:val="center"/>
              <w:rPr>
                <w:rFonts w:ascii="Arial" w:hAnsi="Arial"/>
                <w:color w:val="000000"/>
                <w:szCs w:val="21"/>
              </w:rPr>
            </w:pPr>
            <w:r>
              <w:rPr>
                <w:rFonts w:ascii="Arial" w:hAnsi="Arial"/>
                <w:color w:val="000000"/>
                <w:szCs w:val="21"/>
              </w:rPr>
              <w:t>0.7</w:t>
            </w:r>
          </w:p>
        </w:tc>
        <w:tc>
          <w:tcPr>
            <w:tcW w:w="892" w:type="dxa"/>
          </w:tcPr>
          <w:p w14:paraId="700185FA" w14:textId="77777777" w:rsidR="00316D1E" w:rsidRPr="00431F21" w:rsidRDefault="00316D1E" w:rsidP="00316D1E">
            <w:pPr>
              <w:jc w:val="center"/>
              <w:rPr>
                <w:rFonts w:ascii="Arial" w:hAnsi="Arial"/>
                <w:color w:val="000000"/>
                <w:szCs w:val="21"/>
              </w:rPr>
            </w:pPr>
            <w:r>
              <w:rPr>
                <w:rFonts w:ascii="Arial" w:hAnsi="Arial"/>
                <w:color w:val="000000"/>
                <w:szCs w:val="21"/>
              </w:rPr>
              <w:t>1.0</w:t>
            </w:r>
          </w:p>
        </w:tc>
      </w:tr>
      <w:tr w:rsidR="00316D1E" w:rsidRPr="00431F21" w14:paraId="225DCD3C" w14:textId="77777777">
        <w:trPr>
          <w:trHeight w:val="273"/>
        </w:trPr>
        <w:tc>
          <w:tcPr>
            <w:tcW w:w="5935" w:type="dxa"/>
            <w:gridSpan w:val="3"/>
            <w:shd w:val="clear" w:color="auto" w:fill="D9D9D9" w:themeFill="background1" w:themeFillShade="D9"/>
          </w:tcPr>
          <w:p w14:paraId="41562F35" w14:textId="77777777" w:rsidR="00316D1E" w:rsidRPr="00431F21" w:rsidRDefault="00316D1E" w:rsidP="00316D1E">
            <w:pPr>
              <w:jc w:val="center"/>
              <w:rPr>
                <w:rFonts w:ascii="Arial" w:hAnsi="Arial"/>
                <w:i/>
                <w:color w:val="000000"/>
                <w:szCs w:val="21"/>
              </w:rPr>
            </w:pPr>
            <w:r w:rsidRPr="00431F21">
              <w:rPr>
                <w:rFonts w:ascii="Arial" w:hAnsi="Arial"/>
                <w:i/>
                <w:color w:val="000000"/>
                <w:szCs w:val="21"/>
              </w:rPr>
              <w:t>Clinical Characteristics</w:t>
            </w:r>
          </w:p>
        </w:tc>
      </w:tr>
      <w:tr w:rsidR="00316D1E" w:rsidRPr="00431F21" w14:paraId="2EF4FE45" w14:textId="77777777">
        <w:trPr>
          <w:trHeight w:val="273"/>
        </w:trPr>
        <w:tc>
          <w:tcPr>
            <w:tcW w:w="4200" w:type="dxa"/>
          </w:tcPr>
          <w:p w14:paraId="03974D7E" w14:textId="77777777" w:rsidR="00316D1E" w:rsidRPr="00431F21" w:rsidRDefault="00316D1E" w:rsidP="00316D1E">
            <w:pPr>
              <w:rPr>
                <w:rFonts w:ascii="Arial" w:hAnsi="Arial"/>
                <w:color w:val="000000"/>
                <w:szCs w:val="21"/>
              </w:rPr>
            </w:pPr>
            <w:r w:rsidRPr="00431F21">
              <w:rPr>
                <w:rFonts w:ascii="Arial" w:hAnsi="Arial"/>
                <w:color w:val="000000"/>
                <w:szCs w:val="21"/>
              </w:rPr>
              <w:t>Positive depression screener</w:t>
            </w:r>
            <w:r w:rsidR="003139FD">
              <w:rPr>
                <w:rFonts w:ascii="Arial" w:hAnsi="Arial"/>
                <w:color w:val="000000"/>
                <w:szCs w:val="21"/>
                <w:vertAlign w:val="superscript"/>
              </w:rPr>
              <w:t>3</w:t>
            </w:r>
          </w:p>
        </w:tc>
        <w:tc>
          <w:tcPr>
            <w:tcW w:w="843" w:type="dxa"/>
          </w:tcPr>
          <w:p w14:paraId="5E849451" w14:textId="77777777" w:rsidR="00316D1E" w:rsidRPr="00431F21" w:rsidRDefault="00316D1E" w:rsidP="00316D1E">
            <w:pPr>
              <w:jc w:val="center"/>
              <w:rPr>
                <w:rFonts w:ascii="Arial" w:hAnsi="Arial"/>
                <w:color w:val="000000"/>
                <w:szCs w:val="21"/>
              </w:rPr>
            </w:pPr>
            <w:r w:rsidRPr="00431F21">
              <w:rPr>
                <w:rFonts w:ascii="Arial" w:hAnsi="Arial"/>
                <w:color w:val="000000"/>
                <w:szCs w:val="21"/>
              </w:rPr>
              <w:t>164</w:t>
            </w:r>
          </w:p>
        </w:tc>
        <w:tc>
          <w:tcPr>
            <w:tcW w:w="892" w:type="dxa"/>
          </w:tcPr>
          <w:p w14:paraId="1F3AD473" w14:textId="77777777" w:rsidR="00316D1E" w:rsidRPr="00431F21" w:rsidRDefault="00316D1E" w:rsidP="00316D1E">
            <w:pPr>
              <w:jc w:val="center"/>
              <w:rPr>
                <w:rFonts w:ascii="Arial" w:hAnsi="Arial"/>
                <w:color w:val="000000"/>
                <w:szCs w:val="21"/>
              </w:rPr>
            </w:pPr>
            <w:r w:rsidRPr="00431F21">
              <w:rPr>
                <w:rFonts w:ascii="Arial" w:hAnsi="Arial"/>
                <w:color w:val="000000"/>
                <w:szCs w:val="21"/>
              </w:rPr>
              <w:t>27.9</w:t>
            </w:r>
          </w:p>
        </w:tc>
      </w:tr>
      <w:tr w:rsidR="00316D1E" w:rsidRPr="00431F21" w14:paraId="7329B901" w14:textId="77777777">
        <w:trPr>
          <w:trHeight w:val="273"/>
        </w:trPr>
        <w:tc>
          <w:tcPr>
            <w:tcW w:w="4200" w:type="dxa"/>
          </w:tcPr>
          <w:p w14:paraId="07CB6347" w14:textId="77777777" w:rsidR="00316D1E" w:rsidRPr="00431F21" w:rsidRDefault="00316D1E" w:rsidP="00316D1E">
            <w:pPr>
              <w:rPr>
                <w:rFonts w:ascii="Arial" w:hAnsi="Arial"/>
                <w:color w:val="000000"/>
                <w:szCs w:val="21"/>
                <w:vertAlign w:val="superscript"/>
              </w:rPr>
            </w:pPr>
            <w:r w:rsidRPr="00431F21">
              <w:rPr>
                <w:rFonts w:ascii="Arial" w:hAnsi="Arial"/>
                <w:color w:val="000000"/>
                <w:szCs w:val="21"/>
              </w:rPr>
              <w:t>Positive PTSD screener</w:t>
            </w:r>
            <w:r w:rsidR="003139FD">
              <w:rPr>
                <w:rFonts w:ascii="Arial" w:hAnsi="Arial"/>
                <w:color w:val="000000"/>
                <w:szCs w:val="21"/>
                <w:vertAlign w:val="superscript"/>
              </w:rPr>
              <w:t>4</w:t>
            </w:r>
          </w:p>
        </w:tc>
        <w:tc>
          <w:tcPr>
            <w:tcW w:w="843" w:type="dxa"/>
          </w:tcPr>
          <w:p w14:paraId="20AC55D7" w14:textId="77777777" w:rsidR="00316D1E" w:rsidRPr="00431F21" w:rsidRDefault="00316D1E" w:rsidP="00316D1E">
            <w:pPr>
              <w:jc w:val="center"/>
              <w:rPr>
                <w:rFonts w:ascii="Arial" w:hAnsi="Arial"/>
                <w:color w:val="000000"/>
                <w:szCs w:val="21"/>
              </w:rPr>
            </w:pPr>
            <w:r w:rsidRPr="00431F21">
              <w:rPr>
                <w:rFonts w:ascii="Arial" w:hAnsi="Arial"/>
                <w:color w:val="000000"/>
                <w:szCs w:val="21"/>
              </w:rPr>
              <w:t>267</w:t>
            </w:r>
          </w:p>
        </w:tc>
        <w:tc>
          <w:tcPr>
            <w:tcW w:w="892" w:type="dxa"/>
          </w:tcPr>
          <w:p w14:paraId="0E65D1AE" w14:textId="77777777" w:rsidR="00316D1E" w:rsidRPr="00431F21" w:rsidRDefault="00316D1E" w:rsidP="00316D1E">
            <w:pPr>
              <w:jc w:val="center"/>
              <w:rPr>
                <w:rFonts w:ascii="Arial" w:hAnsi="Arial"/>
                <w:color w:val="000000"/>
                <w:szCs w:val="21"/>
              </w:rPr>
            </w:pPr>
            <w:r w:rsidRPr="00431F21">
              <w:rPr>
                <w:rFonts w:ascii="Arial" w:hAnsi="Arial"/>
                <w:color w:val="000000"/>
                <w:szCs w:val="21"/>
              </w:rPr>
              <w:t>45.5</w:t>
            </w:r>
          </w:p>
        </w:tc>
      </w:tr>
      <w:tr w:rsidR="00316D1E" w:rsidRPr="00431F21" w14:paraId="7F8DF679" w14:textId="77777777">
        <w:trPr>
          <w:trHeight w:val="273"/>
        </w:trPr>
        <w:tc>
          <w:tcPr>
            <w:tcW w:w="4200" w:type="dxa"/>
          </w:tcPr>
          <w:p w14:paraId="22AB4F6E" w14:textId="77777777" w:rsidR="00316D1E" w:rsidRPr="00431F21" w:rsidRDefault="00316D1E" w:rsidP="00BF6063">
            <w:pPr>
              <w:rPr>
                <w:rFonts w:ascii="Arial" w:hAnsi="Arial"/>
                <w:color w:val="000000"/>
                <w:szCs w:val="21"/>
                <w:vertAlign w:val="superscript"/>
              </w:rPr>
            </w:pPr>
            <w:r w:rsidRPr="00431F21">
              <w:rPr>
                <w:rFonts w:ascii="Arial" w:hAnsi="Arial"/>
                <w:color w:val="000000"/>
                <w:szCs w:val="21"/>
              </w:rPr>
              <w:t xml:space="preserve">Positive alcohol </w:t>
            </w:r>
            <w:r w:rsidR="00BF6063">
              <w:rPr>
                <w:rFonts w:ascii="Arial" w:hAnsi="Arial"/>
                <w:color w:val="000000"/>
                <w:szCs w:val="21"/>
              </w:rPr>
              <w:t>use disorder</w:t>
            </w:r>
            <w:r w:rsidRPr="00431F21">
              <w:rPr>
                <w:rFonts w:ascii="Arial" w:hAnsi="Arial"/>
                <w:color w:val="000000"/>
                <w:szCs w:val="21"/>
              </w:rPr>
              <w:t xml:space="preserve"> screener</w:t>
            </w:r>
            <w:r w:rsidR="003139FD">
              <w:rPr>
                <w:rFonts w:ascii="Arial" w:hAnsi="Arial"/>
                <w:color w:val="000000"/>
                <w:szCs w:val="21"/>
                <w:vertAlign w:val="superscript"/>
              </w:rPr>
              <w:t>5</w:t>
            </w:r>
          </w:p>
        </w:tc>
        <w:tc>
          <w:tcPr>
            <w:tcW w:w="843" w:type="dxa"/>
          </w:tcPr>
          <w:p w14:paraId="2112F060" w14:textId="77777777" w:rsidR="00316D1E" w:rsidRPr="00431F21" w:rsidRDefault="00316D1E" w:rsidP="00316D1E">
            <w:pPr>
              <w:jc w:val="center"/>
              <w:rPr>
                <w:rFonts w:ascii="Arial" w:hAnsi="Arial"/>
                <w:color w:val="000000"/>
                <w:szCs w:val="21"/>
              </w:rPr>
            </w:pPr>
            <w:r w:rsidRPr="00431F21">
              <w:rPr>
                <w:rFonts w:ascii="Arial" w:hAnsi="Arial"/>
                <w:color w:val="000000"/>
                <w:szCs w:val="21"/>
              </w:rPr>
              <w:t>243</w:t>
            </w:r>
          </w:p>
        </w:tc>
        <w:tc>
          <w:tcPr>
            <w:tcW w:w="892" w:type="dxa"/>
          </w:tcPr>
          <w:p w14:paraId="6E9C5C4D" w14:textId="77777777" w:rsidR="00316D1E" w:rsidRPr="00431F21" w:rsidRDefault="00316D1E" w:rsidP="00316D1E">
            <w:pPr>
              <w:jc w:val="center"/>
              <w:rPr>
                <w:rFonts w:ascii="Arial" w:hAnsi="Arial"/>
                <w:color w:val="000000"/>
                <w:szCs w:val="21"/>
              </w:rPr>
            </w:pPr>
            <w:r w:rsidRPr="00431F21">
              <w:rPr>
                <w:rFonts w:ascii="Arial" w:hAnsi="Arial"/>
                <w:color w:val="000000"/>
                <w:szCs w:val="21"/>
              </w:rPr>
              <w:t>41.4</w:t>
            </w:r>
          </w:p>
        </w:tc>
      </w:tr>
      <w:tr w:rsidR="00316D1E" w:rsidRPr="00431F21" w14:paraId="017C7C02" w14:textId="77777777">
        <w:trPr>
          <w:trHeight w:val="273"/>
        </w:trPr>
        <w:tc>
          <w:tcPr>
            <w:tcW w:w="4200" w:type="dxa"/>
          </w:tcPr>
          <w:p w14:paraId="04356D95" w14:textId="77777777" w:rsidR="00316D1E" w:rsidRPr="00431F21" w:rsidRDefault="00316D1E" w:rsidP="00316D1E">
            <w:pPr>
              <w:rPr>
                <w:rFonts w:ascii="Arial" w:hAnsi="Arial"/>
                <w:color w:val="000000"/>
                <w:szCs w:val="21"/>
                <w:vertAlign w:val="superscript"/>
              </w:rPr>
            </w:pPr>
            <w:r w:rsidRPr="00431F21">
              <w:rPr>
                <w:rFonts w:ascii="Arial" w:hAnsi="Arial"/>
                <w:color w:val="000000"/>
                <w:szCs w:val="21"/>
              </w:rPr>
              <w:t>Positive suicidal ideation screener</w:t>
            </w:r>
            <w:r w:rsidR="003139FD">
              <w:rPr>
                <w:rFonts w:ascii="Arial" w:hAnsi="Arial"/>
                <w:color w:val="000000"/>
                <w:szCs w:val="21"/>
                <w:vertAlign w:val="superscript"/>
              </w:rPr>
              <w:t>6</w:t>
            </w:r>
          </w:p>
        </w:tc>
        <w:tc>
          <w:tcPr>
            <w:tcW w:w="843" w:type="dxa"/>
          </w:tcPr>
          <w:p w14:paraId="10B996B8" w14:textId="77777777" w:rsidR="00316D1E" w:rsidRPr="00431F21" w:rsidRDefault="00316D1E" w:rsidP="00316D1E">
            <w:pPr>
              <w:jc w:val="center"/>
              <w:rPr>
                <w:rFonts w:ascii="Arial" w:hAnsi="Arial"/>
                <w:color w:val="000000"/>
                <w:szCs w:val="21"/>
              </w:rPr>
            </w:pPr>
            <w:r w:rsidRPr="00431F21">
              <w:rPr>
                <w:rFonts w:ascii="Arial" w:hAnsi="Arial"/>
                <w:color w:val="000000"/>
                <w:szCs w:val="21"/>
              </w:rPr>
              <w:t>132</w:t>
            </w:r>
          </w:p>
        </w:tc>
        <w:tc>
          <w:tcPr>
            <w:tcW w:w="892" w:type="dxa"/>
          </w:tcPr>
          <w:p w14:paraId="3AD7BD0D" w14:textId="77777777" w:rsidR="00316D1E" w:rsidRPr="00431F21" w:rsidRDefault="00316D1E" w:rsidP="00316D1E">
            <w:pPr>
              <w:jc w:val="center"/>
              <w:rPr>
                <w:rFonts w:ascii="Arial" w:hAnsi="Arial"/>
                <w:color w:val="000000"/>
                <w:szCs w:val="21"/>
              </w:rPr>
            </w:pPr>
            <w:r w:rsidRPr="00431F21">
              <w:rPr>
                <w:rFonts w:ascii="Arial" w:hAnsi="Arial"/>
                <w:color w:val="000000"/>
                <w:szCs w:val="21"/>
              </w:rPr>
              <w:t>22.5</w:t>
            </w:r>
          </w:p>
        </w:tc>
      </w:tr>
    </w:tbl>
    <w:p w14:paraId="1FAE1BDD" w14:textId="77777777" w:rsidR="00EA3833" w:rsidRDefault="00BF6063" w:rsidP="00EA3833">
      <w:pPr>
        <w:pStyle w:val="ListParagraph"/>
        <w:numPr>
          <w:ilvl w:val="0"/>
          <w:numId w:val="6"/>
        </w:numPr>
        <w:rPr>
          <w:rFonts w:ascii="Arial" w:hAnsi="Arial"/>
          <w:color w:val="000000"/>
          <w:szCs w:val="20"/>
        </w:rPr>
      </w:pPr>
      <w:r>
        <w:rPr>
          <w:rFonts w:ascii="Arial" w:hAnsi="Arial"/>
          <w:color w:val="000000"/>
          <w:szCs w:val="20"/>
        </w:rPr>
        <w:t xml:space="preserve"> </w:t>
      </w:r>
      <w:r w:rsidR="00316D1E">
        <w:rPr>
          <w:rFonts w:ascii="Arial" w:hAnsi="Arial"/>
          <w:color w:val="000000"/>
          <w:szCs w:val="20"/>
        </w:rPr>
        <w:t>“A</w:t>
      </w:r>
      <w:r w:rsidR="00EA3833" w:rsidRPr="00EA3833">
        <w:rPr>
          <w:rFonts w:ascii="Arial" w:hAnsi="Arial"/>
          <w:color w:val="000000"/>
          <w:szCs w:val="20"/>
        </w:rPr>
        <w:t>ctively interact</w:t>
      </w:r>
      <w:r w:rsidR="00A7399B">
        <w:rPr>
          <w:rFonts w:ascii="Arial" w:hAnsi="Arial"/>
          <w:color w:val="000000"/>
          <w:szCs w:val="20"/>
        </w:rPr>
        <w:t>” defined as activities on Facebook “</w:t>
      </w:r>
      <w:r w:rsidR="00EA3833" w:rsidRPr="00EA3833">
        <w:rPr>
          <w:rFonts w:ascii="Arial" w:hAnsi="Arial"/>
          <w:color w:val="000000"/>
          <w:szCs w:val="20"/>
        </w:rPr>
        <w:t>such as sharing, posting, commenting, or tagging</w:t>
      </w:r>
      <w:r w:rsidR="00A7399B">
        <w:rPr>
          <w:rFonts w:ascii="Arial" w:hAnsi="Arial"/>
          <w:color w:val="000000"/>
          <w:szCs w:val="20"/>
        </w:rPr>
        <w:t>.”</w:t>
      </w:r>
    </w:p>
    <w:p w14:paraId="756FBD88" w14:textId="77777777" w:rsidR="003139FD" w:rsidRDefault="003139FD" w:rsidP="004439AC">
      <w:pPr>
        <w:pStyle w:val="ListParagraph"/>
        <w:numPr>
          <w:ilvl w:val="0"/>
          <w:numId w:val="6"/>
        </w:numPr>
        <w:rPr>
          <w:rFonts w:ascii="Arial" w:hAnsi="Arial"/>
          <w:color w:val="000000"/>
          <w:szCs w:val="20"/>
        </w:rPr>
      </w:pPr>
      <w:r>
        <w:rPr>
          <w:rFonts w:ascii="Arial" w:hAnsi="Arial"/>
          <w:color w:val="000000"/>
          <w:szCs w:val="20"/>
        </w:rPr>
        <w:t>Median number was 0 with an interquartile range of 0 to 1.</w:t>
      </w:r>
    </w:p>
    <w:p w14:paraId="5AC7045A" w14:textId="77777777" w:rsidR="004439AC" w:rsidRPr="00431F21" w:rsidRDefault="004439AC" w:rsidP="004439AC">
      <w:pPr>
        <w:pStyle w:val="ListParagraph"/>
        <w:numPr>
          <w:ilvl w:val="0"/>
          <w:numId w:val="6"/>
        </w:numPr>
        <w:rPr>
          <w:rFonts w:ascii="Arial" w:hAnsi="Arial"/>
          <w:color w:val="000000"/>
          <w:szCs w:val="20"/>
        </w:rPr>
      </w:pPr>
      <w:r w:rsidRPr="00431F21">
        <w:rPr>
          <w:rFonts w:ascii="Arial" w:hAnsi="Arial"/>
          <w:color w:val="000000"/>
          <w:szCs w:val="20"/>
        </w:rPr>
        <w:t xml:space="preserve">PHQ-2 score </w:t>
      </w:r>
      <w:r w:rsidRPr="00431F21">
        <w:rPr>
          <w:rFonts w:ascii="Arial" w:hAnsi="Arial" w:cs="Arial"/>
          <w:color w:val="222222"/>
          <w:szCs w:val="20"/>
          <w:shd w:val="clear" w:color="auto" w:fill="FFFFFF"/>
        </w:rPr>
        <w:t>≥</w:t>
      </w:r>
      <w:r w:rsidRPr="00431F21">
        <w:rPr>
          <w:rFonts w:ascii="Arial" w:hAnsi="Arial"/>
          <w:color w:val="000000"/>
          <w:szCs w:val="20"/>
        </w:rPr>
        <w:t xml:space="preserve"> 3</w:t>
      </w:r>
    </w:p>
    <w:p w14:paraId="1FFECF2F" w14:textId="77777777" w:rsidR="004439AC" w:rsidRPr="00431F21" w:rsidRDefault="004439AC" w:rsidP="004439AC">
      <w:pPr>
        <w:pStyle w:val="ListParagraph"/>
        <w:numPr>
          <w:ilvl w:val="0"/>
          <w:numId w:val="6"/>
        </w:numPr>
        <w:rPr>
          <w:rFonts w:ascii="Arial" w:hAnsi="Arial"/>
          <w:color w:val="000000"/>
          <w:szCs w:val="20"/>
        </w:rPr>
      </w:pPr>
      <w:r w:rsidRPr="00431F21">
        <w:rPr>
          <w:rFonts w:ascii="Arial" w:hAnsi="Arial"/>
          <w:color w:val="000000"/>
          <w:szCs w:val="20"/>
        </w:rPr>
        <w:t xml:space="preserve">PC-PTSD-5 score </w:t>
      </w:r>
      <w:r w:rsidRPr="00431F21">
        <w:rPr>
          <w:rFonts w:ascii="Arial" w:hAnsi="Arial" w:cs="Arial"/>
          <w:color w:val="222222"/>
          <w:szCs w:val="20"/>
          <w:shd w:val="clear" w:color="auto" w:fill="FFFFFF"/>
        </w:rPr>
        <w:t>≥</w:t>
      </w:r>
      <w:r w:rsidRPr="00431F21">
        <w:rPr>
          <w:rFonts w:ascii="Arial" w:hAnsi="Arial"/>
          <w:color w:val="000000"/>
          <w:szCs w:val="20"/>
        </w:rPr>
        <w:t xml:space="preserve"> 3</w:t>
      </w:r>
    </w:p>
    <w:p w14:paraId="0D5EF36D" w14:textId="77777777" w:rsidR="004439AC" w:rsidRPr="00431F21" w:rsidRDefault="004439AC" w:rsidP="004439AC">
      <w:pPr>
        <w:pStyle w:val="ListParagraph"/>
        <w:numPr>
          <w:ilvl w:val="0"/>
          <w:numId w:val="6"/>
        </w:numPr>
        <w:rPr>
          <w:rFonts w:ascii="Arial" w:hAnsi="Arial"/>
          <w:color w:val="000000"/>
          <w:szCs w:val="20"/>
        </w:rPr>
      </w:pPr>
      <w:r w:rsidRPr="00431F21">
        <w:rPr>
          <w:rFonts w:ascii="Arial" w:hAnsi="Arial"/>
          <w:color w:val="000000"/>
          <w:szCs w:val="20"/>
        </w:rPr>
        <w:t xml:space="preserve">AUDIT-C score </w:t>
      </w:r>
      <w:r w:rsidRPr="00431F21">
        <w:rPr>
          <w:rFonts w:ascii="Arial" w:hAnsi="Arial" w:cs="Arial"/>
          <w:color w:val="222222"/>
          <w:szCs w:val="20"/>
          <w:shd w:val="clear" w:color="auto" w:fill="FFFFFF"/>
        </w:rPr>
        <w:t>≥</w:t>
      </w:r>
      <w:r w:rsidRPr="00431F21">
        <w:rPr>
          <w:rFonts w:ascii="Arial" w:hAnsi="Arial"/>
          <w:color w:val="000000"/>
          <w:szCs w:val="20"/>
        </w:rPr>
        <w:t xml:space="preserve"> 4 (men) or </w:t>
      </w:r>
      <w:r w:rsidRPr="00431F21">
        <w:rPr>
          <w:rFonts w:ascii="Arial" w:hAnsi="Arial" w:cs="Arial"/>
          <w:color w:val="222222"/>
          <w:szCs w:val="20"/>
          <w:shd w:val="clear" w:color="auto" w:fill="FFFFFF"/>
        </w:rPr>
        <w:t>≥</w:t>
      </w:r>
      <w:r w:rsidRPr="00431F21">
        <w:rPr>
          <w:rFonts w:ascii="Arial" w:hAnsi="Arial"/>
          <w:color w:val="000000"/>
          <w:szCs w:val="20"/>
        </w:rPr>
        <w:t xml:space="preserve"> 3 (women)</w:t>
      </w:r>
    </w:p>
    <w:p w14:paraId="0EAD5CAA" w14:textId="77777777" w:rsidR="004439AC" w:rsidRPr="00431F21" w:rsidRDefault="004439AC" w:rsidP="004439AC">
      <w:pPr>
        <w:pStyle w:val="ListParagraph"/>
        <w:numPr>
          <w:ilvl w:val="0"/>
          <w:numId w:val="6"/>
        </w:numPr>
        <w:rPr>
          <w:rFonts w:ascii="Arial" w:hAnsi="Arial"/>
          <w:color w:val="000000"/>
          <w:szCs w:val="20"/>
        </w:rPr>
      </w:pPr>
      <w:r w:rsidRPr="00431F21">
        <w:rPr>
          <w:rFonts w:ascii="Arial" w:hAnsi="Arial"/>
          <w:color w:val="000000"/>
          <w:szCs w:val="20"/>
        </w:rPr>
        <w:t xml:space="preserve">DSI-SS score </w:t>
      </w:r>
      <w:r w:rsidRPr="00431F21">
        <w:rPr>
          <w:rFonts w:ascii="Arial" w:hAnsi="Arial" w:cs="Arial"/>
          <w:color w:val="222222"/>
          <w:szCs w:val="20"/>
          <w:shd w:val="clear" w:color="auto" w:fill="FFFFFF"/>
        </w:rPr>
        <w:t>≥</w:t>
      </w:r>
      <w:r w:rsidRPr="00431F21">
        <w:rPr>
          <w:rFonts w:ascii="Arial" w:hAnsi="Arial"/>
          <w:color w:val="000000"/>
          <w:szCs w:val="20"/>
        </w:rPr>
        <w:t xml:space="preserve"> 2</w:t>
      </w:r>
    </w:p>
    <w:p w14:paraId="2BC8A4D9" w14:textId="77777777" w:rsidR="004439AC" w:rsidRPr="00431F21" w:rsidRDefault="004439AC" w:rsidP="001558B3">
      <w:pPr>
        <w:rPr>
          <w:rFonts w:ascii="Arial" w:eastAsia="Times New Roman" w:hAnsi="Arial" w:cs="Times New Roman"/>
          <w:b/>
          <w:color w:val="000000"/>
          <w:u w:val="single"/>
        </w:rPr>
      </w:pPr>
    </w:p>
    <w:p w14:paraId="4B68F06C" w14:textId="77777777" w:rsidR="004439AC" w:rsidRPr="00431F21" w:rsidRDefault="004439AC" w:rsidP="001558B3">
      <w:pPr>
        <w:rPr>
          <w:rFonts w:ascii="Arial" w:eastAsia="Times New Roman" w:hAnsi="Arial" w:cs="Times New Roman"/>
          <w:b/>
          <w:color w:val="000000"/>
          <w:u w:val="single"/>
        </w:rPr>
      </w:pPr>
    </w:p>
    <w:p w14:paraId="13DC460A" w14:textId="77777777" w:rsidR="004439AC" w:rsidRPr="00431F21" w:rsidRDefault="004439AC" w:rsidP="001558B3">
      <w:pPr>
        <w:rPr>
          <w:rFonts w:ascii="Arial" w:eastAsia="Times New Roman" w:hAnsi="Arial" w:cs="Times New Roman"/>
          <w:b/>
          <w:color w:val="000000"/>
          <w:u w:val="single"/>
        </w:rPr>
      </w:pPr>
    </w:p>
    <w:p w14:paraId="0477A934" w14:textId="77777777" w:rsidR="00E66D7E" w:rsidRDefault="001558B3" w:rsidP="001558B3">
      <w:pPr>
        <w:rPr>
          <w:rFonts w:ascii="Arial" w:eastAsia="Times New Roman" w:hAnsi="Arial" w:cs="Times New Roman"/>
          <w:b/>
          <w:color w:val="000000"/>
        </w:rPr>
      </w:pPr>
      <w:r w:rsidRPr="00431F21">
        <w:rPr>
          <w:rFonts w:ascii="Arial" w:eastAsia="Times New Roman" w:hAnsi="Arial" w:cs="Times New Roman"/>
          <w:b/>
          <w:color w:val="000000"/>
        </w:rPr>
        <w:t>TABLE 2:</w:t>
      </w:r>
    </w:p>
    <w:p w14:paraId="7DA2F2E0" w14:textId="77777777" w:rsidR="00E66D7E" w:rsidRPr="00431F21" w:rsidRDefault="00E66D7E" w:rsidP="001558B3">
      <w:pPr>
        <w:rPr>
          <w:rFonts w:ascii="Arial" w:eastAsia="Times New Roman" w:hAnsi="Arial" w:cs="Times New Roman"/>
          <w:b/>
          <w:color w:val="000000"/>
        </w:rPr>
      </w:pPr>
    </w:p>
    <w:tbl>
      <w:tblPr>
        <w:tblStyle w:val="TableGrid"/>
        <w:tblW w:w="10170" w:type="dxa"/>
        <w:tblLayout w:type="fixed"/>
        <w:tblLook w:val="04A0" w:firstRow="1" w:lastRow="0" w:firstColumn="1" w:lastColumn="0" w:noHBand="0" w:noVBand="1"/>
      </w:tblPr>
      <w:tblGrid>
        <w:gridCol w:w="2340"/>
        <w:gridCol w:w="810"/>
        <w:gridCol w:w="630"/>
        <w:gridCol w:w="720"/>
        <w:gridCol w:w="720"/>
        <w:gridCol w:w="540"/>
        <w:gridCol w:w="720"/>
        <w:gridCol w:w="720"/>
        <w:gridCol w:w="540"/>
        <w:gridCol w:w="630"/>
        <w:gridCol w:w="720"/>
        <w:gridCol w:w="540"/>
        <w:gridCol w:w="540"/>
      </w:tblGrid>
      <w:tr w:rsidR="0057516B" w:rsidRPr="0057516B" w14:paraId="60A7171E" w14:textId="77777777">
        <w:trPr>
          <w:trHeight w:val="660"/>
        </w:trPr>
        <w:tc>
          <w:tcPr>
            <w:tcW w:w="10170" w:type="dxa"/>
            <w:gridSpan w:val="13"/>
            <w:tcBorders>
              <w:top w:val="nil"/>
              <w:left w:val="nil"/>
              <w:bottom w:val="nil"/>
              <w:right w:val="nil"/>
            </w:tcBorders>
          </w:tcPr>
          <w:p w14:paraId="6F4C640C" w14:textId="77777777" w:rsidR="0057516B" w:rsidRPr="003569AA" w:rsidRDefault="0057516B">
            <w:pPr>
              <w:rPr>
                <w:rFonts w:ascii="Arial" w:hAnsi="Arial" w:cs="Arial"/>
                <w:b/>
                <w:bCs/>
                <w:sz w:val="22"/>
                <w:szCs w:val="22"/>
              </w:rPr>
            </w:pPr>
            <w:r w:rsidRPr="003569AA">
              <w:rPr>
                <w:rFonts w:ascii="Arial" w:hAnsi="Arial" w:cs="Arial"/>
                <w:b/>
                <w:bCs/>
                <w:sz w:val="22"/>
                <w:szCs w:val="22"/>
              </w:rPr>
              <w:t>Table 2. Multivariate Logistic Regression Models of Frequency of Facebook and In-Person Social Contact As Predictors of Psychopathology</w:t>
            </w:r>
          </w:p>
        </w:tc>
      </w:tr>
      <w:tr w:rsidR="003569AA" w:rsidRPr="0057516B" w14:paraId="33E04FA5" w14:textId="77777777">
        <w:trPr>
          <w:trHeight w:val="300"/>
        </w:trPr>
        <w:tc>
          <w:tcPr>
            <w:tcW w:w="2340" w:type="dxa"/>
            <w:tcBorders>
              <w:top w:val="nil"/>
              <w:left w:val="nil"/>
              <w:right w:val="nil"/>
            </w:tcBorders>
            <w:noWrap/>
          </w:tcPr>
          <w:p w14:paraId="052ED65C" w14:textId="77777777" w:rsidR="0057516B" w:rsidRPr="003569AA" w:rsidRDefault="0057516B">
            <w:pPr>
              <w:rPr>
                <w:rFonts w:ascii="Arial" w:hAnsi="Arial" w:cs="Arial"/>
                <w:b/>
                <w:bCs/>
                <w:sz w:val="22"/>
                <w:szCs w:val="22"/>
              </w:rPr>
            </w:pPr>
          </w:p>
        </w:tc>
        <w:tc>
          <w:tcPr>
            <w:tcW w:w="2160" w:type="dxa"/>
            <w:gridSpan w:val="3"/>
            <w:tcBorders>
              <w:top w:val="nil"/>
              <w:left w:val="nil"/>
              <w:bottom w:val="single" w:sz="4" w:space="0" w:color="000000" w:themeColor="text1"/>
              <w:right w:val="nil"/>
            </w:tcBorders>
            <w:noWrap/>
          </w:tcPr>
          <w:p w14:paraId="70E22F95" w14:textId="77777777" w:rsidR="0057516B" w:rsidRPr="003569AA" w:rsidRDefault="0057516B" w:rsidP="003569AA">
            <w:pPr>
              <w:jc w:val="center"/>
              <w:rPr>
                <w:rFonts w:ascii="Arial" w:hAnsi="Arial" w:cs="Arial"/>
                <w:b/>
                <w:bCs/>
                <w:sz w:val="22"/>
                <w:szCs w:val="22"/>
              </w:rPr>
            </w:pPr>
            <w:r w:rsidRPr="003569AA">
              <w:rPr>
                <w:rFonts w:ascii="Arial" w:hAnsi="Arial" w:cs="Arial"/>
                <w:b/>
                <w:bCs/>
                <w:sz w:val="22"/>
                <w:szCs w:val="22"/>
              </w:rPr>
              <w:t>Major depression</w:t>
            </w:r>
          </w:p>
        </w:tc>
        <w:tc>
          <w:tcPr>
            <w:tcW w:w="1980" w:type="dxa"/>
            <w:gridSpan w:val="3"/>
            <w:tcBorders>
              <w:top w:val="nil"/>
              <w:left w:val="nil"/>
              <w:right w:val="nil"/>
            </w:tcBorders>
            <w:noWrap/>
          </w:tcPr>
          <w:p w14:paraId="30484EC2" w14:textId="77777777" w:rsidR="0057516B" w:rsidRPr="003569AA" w:rsidRDefault="0057516B" w:rsidP="003569AA">
            <w:pPr>
              <w:jc w:val="center"/>
              <w:rPr>
                <w:rFonts w:ascii="Arial" w:hAnsi="Arial" w:cs="Arial"/>
                <w:b/>
                <w:bCs/>
                <w:sz w:val="22"/>
                <w:szCs w:val="22"/>
              </w:rPr>
            </w:pPr>
            <w:r w:rsidRPr="003569AA">
              <w:rPr>
                <w:rFonts w:ascii="Arial" w:hAnsi="Arial" w:cs="Arial"/>
                <w:b/>
                <w:bCs/>
                <w:sz w:val="22"/>
                <w:szCs w:val="22"/>
              </w:rPr>
              <w:t>PTSD</w:t>
            </w:r>
          </w:p>
        </w:tc>
        <w:tc>
          <w:tcPr>
            <w:tcW w:w="1890" w:type="dxa"/>
            <w:gridSpan w:val="3"/>
            <w:tcBorders>
              <w:top w:val="nil"/>
              <w:left w:val="nil"/>
              <w:right w:val="nil"/>
            </w:tcBorders>
            <w:noWrap/>
          </w:tcPr>
          <w:p w14:paraId="6102240B" w14:textId="77777777" w:rsidR="0057516B" w:rsidRPr="003569AA" w:rsidRDefault="0057516B" w:rsidP="003569AA">
            <w:pPr>
              <w:jc w:val="center"/>
              <w:rPr>
                <w:rFonts w:ascii="Arial" w:hAnsi="Arial" w:cs="Arial"/>
                <w:b/>
                <w:bCs/>
                <w:sz w:val="22"/>
                <w:szCs w:val="22"/>
              </w:rPr>
            </w:pPr>
            <w:r w:rsidRPr="003569AA">
              <w:rPr>
                <w:rFonts w:ascii="Arial" w:hAnsi="Arial" w:cs="Arial"/>
                <w:b/>
                <w:bCs/>
                <w:sz w:val="22"/>
                <w:szCs w:val="22"/>
              </w:rPr>
              <w:t>Alcohol Misuse</w:t>
            </w:r>
          </w:p>
        </w:tc>
        <w:tc>
          <w:tcPr>
            <w:tcW w:w="1800" w:type="dxa"/>
            <w:gridSpan w:val="3"/>
            <w:tcBorders>
              <w:top w:val="nil"/>
              <w:left w:val="nil"/>
              <w:right w:val="nil"/>
            </w:tcBorders>
            <w:noWrap/>
          </w:tcPr>
          <w:p w14:paraId="2A2DA359" w14:textId="77777777" w:rsidR="0057516B" w:rsidRPr="003569AA" w:rsidRDefault="0057516B" w:rsidP="003569AA">
            <w:pPr>
              <w:jc w:val="center"/>
              <w:rPr>
                <w:rFonts w:ascii="Arial" w:hAnsi="Arial" w:cs="Arial"/>
                <w:b/>
                <w:bCs/>
                <w:sz w:val="22"/>
                <w:szCs w:val="22"/>
              </w:rPr>
            </w:pPr>
            <w:r w:rsidRPr="003569AA">
              <w:rPr>
                <w:rFonts w:ascii="Arial" w:hAnsi="Arial" w:cs="Arial"/>
                <w:b/>
                <w:bCs/>
                <w:sz w:val="22"/>
                <w:szCs w:val="22"/>
              </w:rPr>
              <w:t>Suicidality</w:t>
            </w:r>
          </w:p>
        </w:tc>
      </w:tr>
      <w:tr w:rsidR="00B20015" w:rsidRPr="0057516B" w14:paraId="2F6EAD4D" w14:textId="77777777">
        <w:trPr>
          <w:trHeight w:val="420"/>
        </w:trPr>
        <w:tc>
          <w:tcPr>
            <w:tcW w:w="2340" w:type="dxa"/>
            <w:tcBorders>
              <w:bottom w:val="single" w:sz="4" w:space="0" w:color="000000" w:themeColor="text1"/>
            </w:tcBorders>
            <w:noWrap/>
          </w:tcPr>
          <w:p w14:paraId="3F5C3D44" w14:textId="77777777" w:rsidR="0057516B" w:rsidRPr="00E720CB" w:rsidRDefault="0057516B">
            <w:pPr>
              <w:rPr>
                <w:rFonts w:ascii="Arial" w:hAnsi="Arial" w:cs="Arial"/>
                <w:b/>
                <w:bCs/>
                <w:sz w:val="22"/>
                <w:szCs w:val="22"/>
              </w:rPr>
            </w:pPr>
            <w:r w:rsidRPr="00E720CB">
              <w:rPr>
                <w:rFonts w:ascii="Arial" w:hAnsi="Arial" w:cs="Arial"/>
                <w:b/>
                <w:bCs/>
                <w:sz w:val="22"/>
                <w:szCs w:val="22"/>
              </w:rPr>
              <w:t>Type of Contact</w:t>
            </w:r>
          </w:p>
        </w:tc>
        <w:tc>
          <w:tcPr>
            <w:tcW w:w="810" w:type="dxa"/>
            <w:tcBorders>
              <w:bottom w:val="single" w:sz="4" w:space="0" w:color="000000" w:themeColor="text1"/>
            </w:tcBorders>
            <w:noWrap/>
          </w:tcPr>
          <w:p w14:paraId="50A728C0" w14:textId="77777777" w:rsidR="0057516B" w:rsidRPr="003569AA" w:rsidRDefault="0057516B" w:rsidP="003569AA">
            <w:pPr>
              <w:jc w:val="center"/>
              <w:rPr>
                <w:rFonts w:ascii="Arial" w:hAnsi="Arial" w:cs="Arial"/>
                <w:bCs/>
                <w:sz w:val="22"/>
                <w:szCs w:val="22"/>
              </w:rPr>
            </w:pPr>
            <w:r w:rsidRPr="003569AA">
              <w:rPr>
                <w:rFonts w:ascii="Arial" w:hAnsi="Arial" w:cs="Arial"/>
                <w:bCs/>
                <w:sz w:val="22"/>
                <w:szCs w:val="22"/>
              </w:rPr>
              <w:t>OR</w:t>
            </w:r>
          </w:p>
        </w:tc>
        <w:tc>
          <w:tcPr>
            <w:tcW w:w="630" w:type="dxa"/>
            <w:tcBorders>
              <w:bottom w:val="single" w:sz="4" w:space="0" w:color="000000" w:themeColor="text1"/>
            </w:tcBorders>
            <w:noWrap/>
          </w:tcPr>
          <w:p w14:paraId="37D33FCB" w14:textId="77777777" w:rsidR="0057516B" w:rsidRPr="003569AA" w:rsidRDefault="0057516B" w:rsidP="003569AA">
            <w:pPr>
              <w:jc w:val="center"/>
              <w:rPr>
                <w:rFonts w:ascii="Arial" w:hAnsi="Arial" w:cs="Arial"/>
                <w:bCs/>
                <w:sz w:val="22"/>
                <w:szCs w:val="22"/>
              </w:rPr>
            </w:pPr>
            <w:r w:rsidRPr="003569AA">
              <w:rPr>
                <w:rFonts w:ascii="Arial" w:hAnsi="Arial" w:cs="Arial"/>
                <w:bCs/>
                <w:sz w:val="22"/>
                <w:szCs w:val="22"/>
              </w:rPr>
              <w:t>SE</w:t>
            </w:r>
          </w:p>
        </w:tc>
        <w:tc>
          <w:tcPr>
            <w:tcW w:w="720" w:type="dxa"/>
            <w:tcBorders>
              <w:bottom w:val="single" w:sz="4" w:space="0" w:color="000000" w:themeColor="text1"/>
            </w:tcBorders>
            <w:noWrap/>
          </w:tcPr>
          <w:p w14:paraId="3E4313C1" w14:textId="77777777" w:rsidR="0057516B" w:rsidRPr="003569AA" w:rsidRDefault="0057516B" w:rsidP="003569AA">
            <w:pPr>
              <w:jc w:val="center"/>
              <w:rPr>
                <w:rFonts w:ascii="Arial" w:hAnsi="Arial" w:cs="Arial"/>
                <w:bCs/>
                <w:i/>
                <w:iCs/>
                <w:sz w:val="22"/>
                <w:szCs w:val="22"/>
              </w:rPr>
            </w:pPr>
            <w:r w:rsidRPr="003569AA">
              <w:rPr>
                <w:rFonts w:ascii="Arial" w:hAnsi="Arial" w:cs="Arial"/>
                <w:bCs/>
                <w:i/>
                <w:iCs/>
                <w:sz w:val="22"/>
                <w:szCs w:val="22"/>
              </w:rPr>
              <w:t>p</w:t>
            </w:r>
          </w:p>
        </w:tc>
        <w:tc>
          <w:tcPr>
            <w:tcW w:w="720" w:type="dxa"/>
            <w:tcBorders>
              <w:bottom w:val="single" w:sz="4" w:space="0" w:color="000000" w:themeColor="text1"/>
            </w:tcBorders>
            <w:noWrap/>
          </w:tcPr>
          <w:p w14:paraId="2E59B81E" w14:textId="77777777" w:rsidR="0057516B" w:rsidRPr="003569AA" w:rsidRDefault="0057516B" w:rsidP="003569AA">
            <w:pPr>
              <w:jc w:val="center"/>
              <w:rPr>
                <w:rFonts w:ascii="Arial" w:hAnsi="Arial" w:cs="Arial"/>
                <w:bCs/>
                <w:sz w:val="22"/>
                <w:szCs w:val="22"/>
              </w:rPr>
            </w:pPr>
            <w:r w:rsidRPr="003569AA">
              <w:rPr>
                <w:rFonts w:ascii="Arial" w:hAnsi="Arial" w:cs="Arial"/>
                <w:bCs/>
                <w:sz w:val="22"/>
                <w:szCs w:val="22"/>
              </w:rPr>
              <w:t>OR</w:t>
            </w:r>
          </w:p>
        </w:tc>
        <w:tc>
          <w:tcPr>
            <w:tcW w:w="540" w:type="dxa"/>
            <w:tcBorders>
              <w:bottom w:val="single" w:sz="4" w:space="0" w:color="000000" w:themeColor="text1"/>
            </w:tcBorders>
            <w:noWrap/>
          </w:tcPr>
          <w:p w14:paraId="42F92B0B" w14:textId="77777777" w:rsidR="0057516B" w:rsidRPr="003569AA" w:rsidRDefault="0057516B" w:rsidP="003569AA">
            <w:pPr>
              <w:jc w:val="center"/>
              <w:rPr>
                <w:rFonts w:ascii="Arial" w:hAnsi="Arial" w:cs="Arial"/>
                <w:bCs/>
                <w:sz w:val="22"/>
                <w:szCs w:val="22"/>
              </w:rPr>
            </w:pPr>
            <w:r w:rsidRPr="003569AA">
              <w:rPr>
                <w:rFonts w:ascii="Arial" w:hAnsi="Arial" w:cs="Arial"/>
                <w:bCs/>
                <w:sz w:val="22"/>
                <w:szCs w:val="22"/>
              </w:rPr>
              <w:t>SE</w:t>
            </w:r>
          </w:p>
        </w:tc>
        <w:tc>
          <w:tcPr>
            <w:tcW w:w="720" w:type="dxa"/>
            <w:tcBorders>
              <w:bottom w:val="single" w:sz="4" w:space="0" w:color="000000" w:themeColor="text1"/>
            </w:tcBorders>
            <w:noWrap/>
          </w:tcPr>
          <w:p w14:paraId="6BF51E29" w14:textId="77777777" w:rsidR="0057516B" w:rsidRPr="003569AA" w:rsidRDefault="0057516B" w:rsidP="003569AA">
            <w:pPr>
              <w:jc w:val="center"/>
              <w:rPr>
                <w:rFonts w:ascii="Arial" w:hAnsi="Arial" w:cs="Arial"/>
                <w:bCs/>
                <w:i/>
                <w:iCs/>
                <w:sz w:val="22"/>
                <w:szCs w:val="22"/>
              </w:rPr>
            </w:pPr>
            <w:r w:rsidRPr="003569AA">
              <w:rPr>
                <w:rFonts w:ascii="Arial" w:hAnsi="Arial" w:cs="Arial"/>
                <w:bCs/>
                <w:i/>
                <w:iCs/>
                <w:sz w:val="22"/>
                <w:szCs w:val="22"/>
              </w:rPr>
              <w:t>p</w:t>
            </w:r>
          </w:p>
        </w:tc>
        <w:tc>
          <w:tcPr>
            <w:tcW w:w="720" w:type="dxa"/>
            <w:tcBorders>
              <w:bottom w:val="single" w:sz="4" w:space="0" w:color="000000" w:themeColor="text1"/>
            </w:tcBorders>
            <w:noWrap/>
          </w:tcPr>
          <w:p w14:paraId="3592EA94" w14:textId="77777777" w:rsidR="0057516B" w:rsidRPr="003569AA" w:rsidRDefault="0057516B" w:rsidP="003569AA">
            <w:pPr>
              <w:jc w:val="center"/>
              <w:rPr>
                <w:rFonts w:ascii="Arial" w:hAnsi="Arial" w:cs="Arial"/>
                <w:bCs/>
                <w:sz w:val="22"/>
                <w:szCs w:val="22"/>
              </w:rPr>
            </w:pPr>
            <w:r w:rsidRPr="003569AA">
              <w:rPr>
                <w:rFonts w:ascii="Arial" w:hAnsi="Arial" w:cs="Arial"/>
                <w:bCs/>
                <w:sz w:val="22"/>
                <w:szCs w:val="22"/>
              </w:rPr>
              <w:t>OR</w:t>
            </w:r>
          </w:p>
        </w:tc>
        <w:tc>
          <w:tcPr>
            <w:tcW w:w="540" w:type="dxa"/>
            <w:tcBorders>
              <w:bottom w:val="single" w:sz="4" w:space="0" w:color="000000" w:themeColor="text1"/>
            </w:tcBorders>
            <w:noWrap/>
          </w:tcPr>
          <w:p w14:paraId="603E07F4" w14:textId="77777777" w:rsidR="0057516B" w:rsidRPr="003569AA" w:rsidRDefault="0057516B" w:rsidP="003569AA">
            <w:pPr>
              <w:jc w:val="center"/>
              <w:rPr>
                <w:rFonts w:ascii="Arial" w:hAnsi="Arial" w:cs="Arial"/>
                <w:bCs/>
                <w:sz w:val="22"/>
                <w:szCs w:val="22"/>
              </w:rPr>
            </w:pPr>
            <w:r w:rsidRPr="003569AA">
              <w:rPr>
                <w:rFonts w:ascii="Arial" w:hAnsi="Arial" w:cs="Arial"/>
                <w:bCs/>
                <w:sz w:val="22"/>
                <w:szCs w:val="22"/>
              </w:rPr>
              <w:t>SE</w:t>
            </w:r>
          </w:p>
        </w:tc>
        <w:tc>
          <w:tcPr>
            <w:tcW w:w="630" w:type="dxa"/>
            <w:tcBorders>
              <w:bottom w:val="single" w:sz="4" w:space="0" w:color="000000" w:themeColor="text1"/>
            </w:tcBorders>
            <w:noWrap/>
          </w:tcPr>
          <w:p w14:paraId="46C413D3" w14:textId="77777777" w:rsidR="0057516B" w:rsidRPr="003569AA" w:rsidRDefault="0057516B" w:rsidP="003569AA">
            <w:pPr>
              <w:jc w:val="center"/>
              <w:rPr>
                <w:rFonts w:ascii="Arial" w:hAnsi="Arial" w:cs="Arial"/>
                <w:bCs/>
                <w:i/>
                <w:iCs/>
                <w:sz w:val="22"/>
                <w:szCs w:val="22"/>
              </w:rPr>
            </w:pPr>
            <w:r w:rsidRPr="003569AA">
              <w:rPr>
                <w:rFonts w:ascii="Arial" w:hAnsi="Arial" w:cs="Arial"/>
                <w:bCs/>
                <w:i/>
                <w:iCs/>
                <w:sz w:val="22"/>
                <w:szCs w:val="22"/>
              </w:rPr>
              <w:t>p</w:t>
            </w:r>
          </w:p>
        </w:tc>
        <w:tc>
          <w:tcPr>
            <w:tcW w:w="720" w:type="dxa"/>
            <w:tcBorders>
              <w:bottom w:val="single" w:sz="4" w:space="0" w:color="000000" w:themeColor="text1"/>
            </w:tcBorders>
            <w:noWrap/>
          </w:tcPr>
          <w:p w14:paraId="6B396CFA" w14:textId="77777777" w:rsidR="0057516B" w:rsidRPr="003569AA" w:rsidRDefault="0057516B" w:rsidP="003569AA">
            <w:pPr>
              <w:jc w:val="center"/>
              <w:rPr>
                <w:rFonts w:ascii="Arial" w:hAnsi="Arial" w:cs="Arial"/>
                <w:bCs/>
                <w:sz w:val="22"/>
                <w:szCs w:val="22"/>
              </w:rPr>
            </w:pPr>
            <w:r w:rsidRPr="003569AA">
              <w:rPr>
                <w:rFonts w:ascii="Arial" w:hAnsi="Arial" w:cs="Arial"/>
                <w:bCs/>
                <w:sz w:val="22"/>
                <w:szCs w:val="22"/>
              </w:rPr>
              <w:t>OR</w:t>
            </w:r>
          </w:p>
        </w:tc>
        <w:tc>
          <w:tcPr>
            <w:tcW w:w="540" w:type="dxa"/>
            <w:tcBorders>
              <w:bottom w:val="single" w:sz="4" w:space="0" w:color="000000" w:themeColor="text1"/>
            </w:tcBorders>
            <w:noWrap/>
          </w:tcPr>
          <w:p w14:paraId="15169F2B" w14:textId="77777777" w:rsidR="0057516B" w:rsidRPr="003569AA" w:rsidRDefault="0057516B" w:rsidP="003569AA">
            <w:pPr>
              <w:jc w:val="center"/>
              <w:rPr>
                <w:rFonts w:ascii="Arial" w:hAnsi="Arial" w:cs="Arial"/>
                <w:bCs/>
                <w:sz w:val="22"/>
                <w:szCs w:val="22"/>
              </w:rPr>
            </w:pPr>
            <w:r w:rsidRPr="003569AA">
              <w:rPr>
                <w:rFonts w:ascii="Arial" w:hAnsi="Arial" w:cs="Arial"/>
                <w:bCs/>
                <w:sz w:val="22"/>
                <w:szCs w:val="22"/>
              </w:rPr>
              <w:t>SE</w:t>
            </w:r>
          </w:p>
        </w:tc>
        <w:tc>
          <w:tcPr>
            <w:tcW w:w="540" w:type="dxa"/>
            <w:tcBorders>
              <w:bottom w:val="single" w:sz="4" w:space="0" w:color="000000" w:themeColor="text1"/>
            </w:tcBorders>
            <w:noWrap/>
          </w:tcPr>
          <w:p w14:paraId="1FE50146" w14:textId="77777777" w:rsidR="0057516B" w:rsidRPr="003569AA" w:rsidRDefault="0057516B" w:rsidP="003569AA">
            <w:pPr>
              <w:jc w:val="center"/>
              <w:rPr>
                <w:rFonts w:ascii="Arial" w:hAnsi="Arial" w:cs="Arial"/>
                <w:bCs/>
                <w:i/>
                <w:iCs/>
                <w:sz w:val="22"/>
                <w:szCs w:val="22"/>
              </w:rPr>
            </w:pPr>
            <w:r w:rsidRPr="003569AA">
              <w:rPr>
                <w:rFonts w:ascii="Arial" w:hAnsi="Arial" w:cs="Arial"/>
                <w:bCs/>
                <w:i/>
                <w:iCs/>
                <w:sz w:val="22"/>
                <w:szCs w:val="22"/>
              </w:rPr>
              <w:t>p</w:t>
            </w:r>
          </w:p>
        </w:tc>
      </w:tr>
      <w:tr w:rsidR="00B20015" w:rsidRPr="0057516B" w14:paraId="02489EE2" w14:textId="77777777">
        <w:trPr>
          <w:trHeight w:val="300"/>
        </w:trPr>
        <w:tc>
          <w:tcPr>
            <w:tcW w:w="2340" w:type="dxa"/>
            <w:tcBorders>
              <w:right w:val="nil"/>
            </w:tcBorders>
            <w:shd w:val="clear" w:color="auto" w:fill="F2F2F2" w:themeFill="background1" w:themeFillShade="F2"/>
            <w:noWrap/>
          </w:tcPr>
          <w:p w14:paraId="43FB38C4" w14:textId="77777777" w:rsidR="0057516B" w:rsidRPr="003569AA" w:rsidRDefault="0057516B">
            <w:pPr>
              <w:rPr>
                <w:rFonts w:ascii="Arial" w:hAnsi="Arial" w:cs="Arial"/>
                <w:sz w:val="22"/>
                <w:szCs w:val="22"/>
              </w:rPr>
            </w:pPr>
            <w:r w:rsidRPr="003569AA">
              <w:rPr>
                <w:rFonts w:ascii="Arial" w:hAnsi="Arial" w:cs="Arial"/>
                <w:sz w:val="22"/>
                <w:szCs w:val="22"/>
              </w:rPr>
              <w:t>In-person</w:t>
            </w:r>
          </w:p>
        </w:tc>
        <w:tc>
          <w:tcPr>
            <w:tcW w:w="810" w:type="dxa"/>
            <w:tcBorders>
              <w:left w:val="nil"/>
              <w:right w:val="nil"/>
            </w:tcBorders>
            <w:shd w:val="clear" w:color="auto" w:fill="F2F2F2" w:themeFill="background1" w:themeFillShade="F2"/>
            <w:noWrap/>
          </w:tcPr>
          <w:p w14:paraId="17BD9039" w14:textId="77777777" w:rsidR="0057516B" w:rsidRPr="003569AA" w:rsidRDefault="0057516B">
            <w:pPr>
              <w:rPr>
                <w:rFonts w:ascii="Arial" w:hAnsi="Arial" w:cs="Arial"/>
                <w:sz w:val="22"/>
                <w:szCs w:val="22"/>
              </w:rPr>
            </w:pPr>
            <w:r w:rsidRPr="003569AA">
              <w:rPr>
                <w:rFonts w:ascii="Arial" w:hAnsi="Arial" w:cs="Arial"/>
                <w:sz w:val="22"/>
                <w:szCs w:val="22"/>
              </w:rPr>
              <w:t> </w:t>
            </w:r>
          </w:p>
        </w:tc>
        <w:tc>
          <w:tcPr>
            <w:tcW w:w="630" w:type="dxa"/>
            <w:tcBorders>
              <w:left w:val="nil"/>
              <w:right w:val="nil"/>
            </w:tcBorders>
            <w:shd w:val="clear" w:color="auto" w:fill="F2F2F2" w:themeFill="background1" w:themeFillShade="F2"/>
            <w:noWrap/>
          </w:tcPr>
          <w:p w14:paraId="5E528617" w14:textId="77777777" w:rsidR="0057516B" w:rsidRPr="003569AA" w:rsidRDefault="0057516B">
            <w:pPr>
              <w:rPr>
                <w:rFonts w:ascii="Arial" w:hAnsi="Arial" w:cs="Arial"/>
                <w:sz w:val="22"/>
                <w:szCs w:val="22"/>
              </w:rPr>
            </w:pPr>
            <w:r w:rsidRPr="003569AA">
              <w:rPr>
                <w:rFonts w:ascii="Arial" w:hAnsi="Arial" w:cs="Arial"/>
                <w:sz w:val="22"/>
                <w:szCs w:val="22"/>
              </w:rPr>
              <w:t> </w:t>
            </w:r>
          </w:p>
        </w:tc>
        <w:tc>
          <w:tcPr>
            <w:tcW w:w="720" w:type="dxa"/>
            <w:tcBorders>
              <w:left w:val="nil"/>
              <w:right w:val="nil"/>
            </w:tcBorders>
            <w:shd w:val="clear" w:color="auto" w:fill="F2F2F2" w:themeFill="background1" w:themeFillShade="F2"/>
            <w:noWrap/>
          </w:tcPr>
          <w:p w14:paraId="1EEF00B7" w14:textId="77777777" w:rsidR="0057516B" w:rsidRPr="003569AA" w:rsidRDefault="0057516B">
            <w:pPr>
              <w:rPr>
                <w:rFonts w:ascii="Arial" w:hAnsi="Arial" w:cs="Arial"/>
                <w:sz w:val="22"/>
                <w:szCs w:val="22"/>
              </w:rPr>
            </w:pPr>
            <w:r w:rsidRPr="003569AA">
              <w:rPr>
                <w:rFonts w:ascii="Arial" w:hAnsi="Arial" w:cs="Arial"/>
                <w:sz w:val="22"/>
                <w:szCs w:val="22"/>
              </w:rPr>
              <w:t> </w:t>
            </w:r>
          </w:p>
        </w:tc>
        <w:tc>
          <w:tcPr>
            <w:tcW w:w="720" w:type="dxa"/>
            <w:tcBorders>
              <w:left w:val="nil"/>
              <w:right w:val="nil"/>
            </w:tcBorders>
            <w:shd w:val="clear" w:color="auto" w:fill="F2F2F2" w:themeFill="background1" w:themeFillShade="F2"/>
            <w:noWrap/>
          </w:tcPr>
          <w:p w14:paraId="51FB3695" w14:textId="77777777" w:rsidR="0057516B" w:rsidRPr="003569AA" w:rsidRDefault="0057516B">
            <w:pPr>
              <w:rPr>
                <w:rFonts w:ascii="Arial" w:hAnsi="Arial" w:cs="Arial"/>
                <w:sz w:val="22"/>
                <w:szCs w:val="22"/>
              </w:rPr>
            </w:pPr>
            <w:r w:rsidRPr="003569AA">
              <w:rPr>
                <w:rFonts w:ascii="Arial" w:hAnsi="Arial" w:cs="Arial"/>
                <w:sz w:val="22"/>
                <w:szCs w:val="22"/>
              </w:rPr>
              <w:t> </w:t>
            </w:r>
          </w:p>
        </w:tc>
        <w:tc>
          <w:tcPr>
            <w:tcW w:w="540" w:type="dxa"/>
            <w:tcBorders>
              <w:left w:val="nil"/>
              <w:right w:val="nil"/>
            </w:tcBorders>
            <w:shd w:val="clear" w:color="auto" w:fill="F2F2F2" w:themeFill="background1" w:themeFillShade="F2"/>
            <w:noWrap/>
          </w:tcPr>
          <w:p w14:paraId="2D69E49F" w14:textId="77777777" w:rsidR="0057516B" w:rsidRPr="003569AA" w:rsidRDefault="0057516B">
            <w:pPr>
              <w:rPr>
                <w:rFonts w:ascii="Arial" w:hAnsi="Arial" w:cs="Arial"/>
                <w:sz w:val="22"/>
                <w:szCs w:val="22"/>
              </w:rPr>
            </w:pPr>
            <w:r w:rsidRPr="003569AA">
              <w:rPr>
                <w:rFonts w:ascii="Arial" w:hAnsi="Arial" w:cs="Arial"/>
                <w:sz w:val="22"/>
                <w:szCs w:val="22"/>
              </w:rPr>
              <w:t> </w:t>
            </w:r>
          </w:p>
        </w:tc>
        <w:tc>
          <w:tcPr>
            <w:tcW w:w="720" w:type="dxa"/>
            <w:tcBorders>
              <w:left w:val="nil"/>
              <w:right w:val="nil"/>
            </w:tcBorders>
            <w:shd w:val="clear" w:color="auto" w:fill="F2F2F2" w:themeFill="background1" w:themeFillShade="F2"/>
            <w:noWrap/>
          </w:tcPr>
          <w:p w14:paraId="52747037" w14:textId="77777777" w:rsidR="0057516B" w:rsidRPr="003569AA" w:rsidRDefault="0057516B">
            <w:pPr>
              <w:rPr>
                <w:rFonts w:ascii="Arial" w:hAnsi="Arial" w:cs="Arial"/>
                <w:sz w:val="22"/>
                <w:szCs w:val="22"/>
              </w:rPr>
            </w:pPr>
            <w:r w:rsidRPr="003569AA">
              <w:rPr>
                <w:rFonts w:ascii="Arial" w:hAnsi="Arial" w:cs="Arial"/>
                <w:sz w:val="22"/>
                <w:szCs w:val="22"/>
              </w:rPr>
              <w:t> </w:t>
            </w:r>
          </w:p>
        </w:tc>
        <w:tc>
          <w:tcPr>
            <w:tcW w:w="720" w:type="dxa"/>
            <w:tcBorders>
              <w:left w:val="nil"/>
              <w:right w:val="nil"/>
            </w:tcBorders>
            <w:shd w:val="clear" w:color="auto" w:fill="F2F2F2" w:themeFill="background1" w:themeFillShade="F2"/>
            <w:noWrap/>
          </w:tcPr>
          <w:p w14:paraId="5801E09F" w14:textId="77777777" w:rsidR="0057516B" w:rsidRPr="003569AA" w:rsidRDefault="0057516B">
            <w:pPr>
              <w:rPr>
                <w:rFonts w:ascii="Arial" w:hAnsi="Arial" w:cs="Arial"/>
                <w:sz w:val="22"/>
                <w:szCs w:val="22"/>
              </w:rPr>
            </w:pPr>
            <w:r w:rsidRPr="003569AA">
              <w:rPr>
                <w:rFonts w:ascii="Arial" w:hAnsi="Arial" w:cs="Arial"/>
                <w:sz w:val="22"/>
                <w:szCs w:val="22"/>
              </w:rPr>
              <w:t> </w:t>
            </w:r>
          </w:p>
        </w:tc>
        <w:tc>
          <w:tcPr>
            <w:tcW w:w="540" w:type="dxa"/>
            <w:tcBorders>
              <w:left w:val="nil"/>
              <w:right w:val="nil"/>
            </w:tcBorders>
            <w:shd w:val="clear" w:color="auto" w:fill="F2F2F2" w:themeFill="background1" w:themeFillShade="F2"/>
            <w:noWrap/>
          </w:tcPr>
          <w:p w14:paraId="5B130A27" w14:textId="77777777" w:rsidR="0057516B" w:rsidRPr="003569AA" w:rsidRDefault="0057516B">
            <w:pPr>
              <w:rPr>
                <w:rFonts w:ascii="Arial" w:hAnsi="Arial" w:cs="Arial"/>
                <w:sz w:val="22"/>
                <w:szCs w:val="22"/>
              </w:rPr>
            </w:pPr>
            <w:r w:rsidRPr="003569AA">
              <w:rPr>
                <w:rFonts w:ascii="Arial" w:hAnsi="Arial" w:cs="Arial"/>
                <w:sz w:val="22"/>
                <w:szCs w:val="22"/>
              </w:rPr>
              <w:t> </w:t>
            </w:r>
          </w:p>
        </w:tc>
        <w:tc>
          <w:tcPr>
            <w:tcW w:w="630" w:type="dxa"/>
            <w:tcBorders>
              <w:left w:val="nil"/>
              <w:right w:val="nil"/>
            </w:tcBorders>
            <w:shd w:val="clear" w:color="auto" w:fill="F2F2F2" w:themeFill="background1" w:themeFillShade="F2"/>
            <w:noWrap/>
          </w:tcPr>
          <w:p w14:paraId="04796492" w14:textId="77777777" w:rsidR="0057516B" w:rsidRPr="003569AA" w:rsidRDefault="0057516B">
            <w:pPr>
              <w:rPr>
                <w:rFonts w:ascii="Arial" w:hAnsi="Arial" w:cs="Arial"/>
                <w:sz w:val="22"/>
                <w:szCs w:val="22"/>
              </w:rPr>
            </w:pPr>
            <w:r w:rsidRPr="003569AA">
              <w:rPr>
                <w:rFonts w:ascii="Arial" w:hAnsi="Arial" w:cs="Arial"/>
                <w:sz w:val="22"/>
                <w:szCs w:val="22"/>
              </w:rPr>
              <w:t> </w:t>
            </w:r>
          </w:p>
        </w:tc>
        <w:tc>
          <w:tcPr>
            <w:tcW w:w="720" w:type="dxa"/>
            <w:tcBorders>
              <w:left w:val="nil"/>
              <w:right w:val="nil"/>
            </w:tcBorders>
            <w:shd w:val="clear" w:color="auto" w:fill="F2F2F2" w:themeFill="background1" w:themeFillShade="F2"/>
            <w:noWrap/>
          </w:tcPr>
          <w:p w14:paraId="4013E5D1" w14:textId="77777777" w:rsidR="0057516B" w:rsidRPr="003569AA" w:rsidRDefault="0057516B">
            <w:pPr>
              <w:rPr>
                <w:rFonts w:ascii="Arial" w:hAnsi="Arial" w:cs="Arial"/>
                <w:sz w:val="22"/>
                <w:szCs w:val="22"/>
              </w:rPr>
            </w:pPr>
            <w:r w:rsidRPr="003569AA">
              <w:rPr>
                <w:rFonts w:ascii="Arial" w:hAnsi="Arial" w:cs="Arial"/>
                <w:sz w:val="22"/>
                <w:szCs w:val="22"/>
              </w:rPr>
              <w:t> </w:t>
            </w:r>
          </w:p>
        </w:tc>
        <w:tc>
          <w:tcPr>
            <w:tcW w:w="540" w:type="dxa"/>
            <w:tcBorders>
              <w:left w:val="nil"/>
              <w:right w:val="nil"/>
            </w:tcBorders>
            <w:shd w:val="clear" w:color="auto" w:fill="F2F2F2" w:themeFill="background1" w:themeFillShade="F2"/>
            <w:noWrap/>
          </w:tcPr>
          <w:p w14:paraId="56646648" w14:textId="77777777" w:rsidR="0057516B" w:rsidRPr="003569AA" w:rsidRDefault="0057516B">
            <w:pPr>
              <w:rPr>
                <w:rFonts w:ascii="Arial" w:hAnsi="Arial" w:cs="Arial"/>
                <w:sz w:val="22"/>
                <w:szCs w:val="22"/>
              </w:rPr>
            </w:pPr>
            <w:r w:rsidRPr="003569AA">
              <w:rPr>
                <w:rFonts w:ascii="Arial" w:hAnsi="Arial" w:cs="Arial"/>
                <w:sz w:val="22"/>
                <w:szCs w:val="22"/>
              </w:rPr>
              <w:t> </w:t>
            </w:r>
          </w:p>
        </w:tc>
        <w:tc>
          <w:tcPr>
            <w:tcW w:w="540" w:type="dxa"/>
            <w:tcBorders>
              <w:left w:val="nil"/>
            </w:tcBorders>
            <w:shd w:val="clear" w:color="auto" w:fill="F2F2F2" w:themeFill="background1" w:themeFillShade="F2"/>
            <w:noWrap/>
          </w:tcPr>
          <w:p w14:paraId="64B4AC73" w14:textId="77777777" w:rsidR="0057516B" w:rsidRPr="003569AA" w:rsidRDefault="0057516B">
            <w:pPr>
              <w:rPr>
                <w:rFonts w:ascii="Arial" w:hAnsi="Arial" w:cs="Arial"/>
                <w:sz w:val="22"/>
                <w:szCs w:val="22"/>
              </w:rPr>
            </w:pPr>
            <w:r w:rsidRPr="003569AA">
              <w:rPr>
                <w:rFonts w:ascii="Arial" w:hAnsi="Arial" w:cs="Arial"/>
                <w:sz w:val="22"/>
                <w:szCs w:val="22"/>
              </w:rPr>
              <w:t> </w:t>
            </w:r>
          </w:p>
        </w:tc>
      </w:tr>
      <w:tr w:rsidR="00BF65F1" w:rsidRPr="0057516B" w14:paraId="71D54D14" w14:textId="77777777">
        <w:trPr>
          <w:trHeight w:val="300"/>
        </w:trPr>
        <w:tc>
          <w:tcPr>
            <w:tcW w:w="2340" w:type="dxa"/>
            <w:noWrap/>
          </w:tcPr>
          <w:p w14:paraId="3703F52E" w14:textId="77777777" w:rsidR="00BF65F1" w:rsidRDefault="00BF65F1" w:rsidP="00BF65F1">
            <w:pPr>
              <w:rPr>
                <w:rFonts w:ascii="Arial" w:hAnsi="Arial" w:cs="Arial"/>
                <w:sz w:val="22"/>
                <w:szCs w:val="22"/>
              </w:rPr>
            </w:pPr>
            <w:r>
              <w:rPr>
                <w:rFonts w:ascii="Arial" w:hAnsi="Arial" w:cs="Arial"/>
                <w:sz w:val="22"/>
                <w:szCs w:val="22"/>
              </w:rPr>
              <w:t xml:space="preserve">   Every few weeks or less often</w:t>
            </w:r>
          </w:p>
        </w:tc>
        <w:tc>
          <w:tcPr>
            <w:tcW w:w="810" w:type="dxa"/>
          </w:tcPr>
          <w:p w14:paraId="2DE1BE94" w14:textId="77777777" w:rsidR="00BF65F1" w:rsidRPr="003569AA" w:rsidRDefault="00BF65F1" w:rsidP="00BF65F1">
            <w:pPr>
              <w:jc w:val="center"/>
              <w:rPr>
                <w:rFonts w:ascii="Arial" w:hAnsi="Arial" w:cs="Arial"/>
                <w:sz w:val="22"/>
                <w:szCs w:val="22"/>
              </w:rPr>
            </w:pPr>
            <w:r>
              <w:rPr>
                <w:rFonts w:ascii="Arial" w:hAnsi="Arial" w:cs="Arial"/>
                <w:sz w:val="22"/>
                <w:szCs w:val="22"/>
              </w:rPr>
              <w:t>1.00</w:t>
            </w:r>
          </w:p>
        </w:tc>
        <w:tc>
          <w:tcPr>
            <w:tcW w:w="630" w:type="dxa"/>
          </w:tcPr>
          <w:p w14:paraId="48590E94" w14:textId="77777777" w:rsidR="00BF65F1" w:rsidRPr="003569AA" w:rsidRDefault="00BF65F1" w:rsidP="00BF65F1">
            <w:pPr>
              <w:jc w:val="center"/>
              <w:rPr>
                <w:rFonts w:ascii="Arial" w:hAnsi="Arial" w:cs="Arial"/>
                <w:sz w:val="22"/>
                <w:szCs w:val="22"/>
              </w:rPr>
            </w:pPr>
            <w:r>
              <w:rPr>
                <w:rFonts w:ascii="Arial" w:hAnsi="Arial" w:cs="Arial"/>
                <w:sz w:val="22"/>
                <w:szCs w:val="22"/>
              </w:rPr>
              <w:t>—</w:t>
            </w:r>
          </w:p>
        </w:tc>
        <w:tc>
          <w:tcPr>
            <w:tcW w:w="720" w:type="dxa"/>
          </w:tcPr>
          <w:p w14:paraId="1B91234D" w14:textId="77777777" w:rsidR="00BF65F1" w:rsidRPr="003569AA" w:rsidRDefault="00BF65F1" w:rsidP="00BF65F1">
            <w:pPr>
              <w:jc w:val="center"/>
              <w:rPr>
                <w:rFonts w:ascii="Arial" w:hAnsi="Arial" w:cs="Arial"/>
                <w:sz w:val="22"/>
                <w:szCs w:val="22"/>
              </w:rPr>
            </w:pPr>
            <w:r>
              <w:rPr>
                <w:rFonts w:ascii="Arial" w:hAnsi="Arial" w:cs="Arial"/>
                <w:sz w:val="22"/>
                <w:szCs w:val="22"/>
              </w:rPr>
              <w:t>—</w:t>
            </w:r>
          </w:p>
        </w:tc>
        <w:tc>
          <w:tcPr>
            <w:tcW w:w="720" w:type="dxa"/>
          </w:tcPr>
          <w:p w14:paraId="2A040B27" w14:textId="77777777" w:rsidR="00BF65F1" w:rsidRPr="003569AA" w:rsidRDefault="00BF65F1" w:rsidP="00BF65F1">
            <w:pPr>
              <w:jc w:val="center"/>
              <w:rPr>
                <w:rFonts w:ascii="Arial" w:hAnsi="Arial" w:cs="Arial"/>
                <w:sz w:val="22"/>
                <w:szCs w:val="22"/>
              </w:rPr>
            </w:pPr>
            <w:r>
              <w:rPr>
                <w:rFonts w:ascii="Arial" w:hAnsi="Arial" w:cs="Arial"/>
                <w:sz w:val="22"/>
                <w:szCs w:val="22"/>
              </w:rPr>
              <w:t>1.00</w:t>
            </w:r>
          </w:p>
        </w:tc>
        <w:tc>
          <w:tcPr>
            <w:tcW w:w="540" w:type="dxa"/>
          </w:tcPr>
          <w:p w14:paraId="782CAA43" w14:textId="77777777" w:rsidR="00BF65F1" w:rsidRPr="003569AA" w:rsidRDefault="00BF65F1" w:rsidP="00BF65F1">
            <w:pPr>
              <w:jc w:val="center"/>
              <w:rPr>
                <w:rFonts w:ascii="Arial" w:hAnsi="Arial" w:cs="Arial"/>
                <w:sz w:val="22"/>
                <w:szCs w:val="22"/>
              </w:rPr>
            </w:pPr>
            <w:r>
              <w:rPr>
                <w:rFonts w:ascii="Arial" w:hAnsi="Arial" w:cs="Arial"/>
                <w:sz w:val="22"/>
                <w:szCs w:val="22"/>
              </w:rPr>
              <w:t>—</w:t>
            </w:r>
          </w:p>
        </w:tc>
        <w:tc>
          <w:tcPr>
            <w:tcW w:w="720" w:type="dxa"/>
          </w:tcPr>
          <w:p w14:paraId="648CB709" w14:textId="77777777" w:rsidR="00BF65F1" w:rsidRPr="003569AA" w:rsidRDefault="00BF65F1" w:rsidP="00BF65F1">
            <w:pPr>
              <w:jc w:val="center"/>
              <w:rPr>
                <w:rFonts w:ascii="Arial" w:hAnsi="Arial" w:cs="Arial"/>
                <w:sz w:val="22"/>
                <w:szCs w:val="22"/>
              </w:rPr>
            </w:pPr>
            <w:r>
              <w:rPr>
                <w:rFonts w:ascii="Arial" w:hAnsi="Arial" w:cs="Arial"/>
                <w:sz w:val="22"/>
                <w:szCs w:val="22"/>
              </w:rPr>
              <w:t>—</w:t>
            </w:r>
          </w:p>
        </w:tc>
        <w:tc>
          <w:tcPr>
            <w:tcW w:w="720" w:type="dxa"/>
          </w:tcPr>
          <w:p w14:paraId="0556C74A" w14:textId="77777777" w:rsidR="00BF65F1" w:rsidRPr="003569AA" w:rsidRDefault="00BF65F1" w:rsidP="00BF65F1">
            <w:pPr>
              <w:jc w:val="center"/>
              <w:rPr>
                <w:rFonts w:ascii="Arial" w:hAnsi="Arial" w:cs="Arial"/>
                <w:sz w:val="22"/>
                <w:szCs w:val="22"/>
              </w:rPr>
            </w:pPr>
            <w:r>
              <w:rPr>
                <w:rFonts w:ascii="Arial" w:hAnsi="Arial" w:cs="Arial"/>
                <w:sz w:val="22"/>
                <w:szCs w:val="22"/>
              </w:rPr>
              <w:t>1.00</w:t>
            </w:r>
          </w:p>
        </w:tc>
        <w:tc>
          <w:tcPr>
            <w:tcW w:w="540" w:type="dxa"/>
          </w:tcPr>
          <w:p w14:paraId="6D280E63" w14:textId="77777777" w:rsidR="00BF65F1" w:rsidRPr="003569AA" w:rsidRDefault="00BF65F1" w:rsidP="00BF65F1">
            <w:pPr>
              <w:jc w:val="center"/>
              <w:rPr>
                <w:rFonts w:ascii="Arial" w:hAnsi="Arial" w:cs="Arial"/>
                <w:sz w:val="22"/>
                <w:szCs w:val="22"/>
              </w:rPr>
            </w:pPr>
            <w:r>
              <w:rPr>
                <w:rFonts w:ascii="Arial" w:hAnsi="Arial" w:cs="Arial"/>
                <w:sz w:val="22"/>
                <w:szCs w:val="22"/>
              </w:rPr>
              <w:t>—</w:t>
            </w:r>
          </w:p>
        </w:tc>
        <w:tc>
          <w:tcPr>
            <w:tcW w:w="630" w:type="dxa"/>
          </w:tcPr>
          <w:p w14:paraId="34BCE81F" w14:textId="77777777" w:rsidR="00BF65F1" w:rsidRPr="003569AA" w:rsidRDefault="00BF65F1" w:rsidP="00BF65F1">
            <w:pPr>
              <w:jc w:val="center"/>
              <w:rPr>
                <w:rFonts w:ascii="Arial" w:hAnsi="Arial" w:cs="Arial"/>
                <w:sz w:val="22"/>
                <w:szCs w:val="22"/>
              </w:rPr>
            </w:pPr>
            <w:r>
              <w:rPr>
                <w:rFonts w:ascii="Arial" w:hAnsi="Arial" w:cs="Arial"/>
                <w:sz w:val="22"/>
                <w:szCs w:val="22"/>
              </w:rPr>
              <w:t>—</w:t>
            </w:r>
          </w:p>
        </w:tc>
        <w:tc>
          <w:tcPr>
            <w:tcW w:w="720" w:type="dxa"/>
          </w:tcPr>
          <w:p w14:paraId="4E21C65A" w14:textId="77777777" w:rsidR="00BF65F1" w:rsidRPr="003569AA" w:rsidRDefault="00BF65F1" w:rsidP="00BF65F1">
            <w:pPr>
              <w:jc w:val="center"/>
              <w:rPr>
                <w:rFonts w:ascii="Arial" w:hAnsi="Arial" w:cs="Arial"/>
                <w:sz w:val="22"/>
                <w:szCs w:val="22"/>
              </w:rPr>
            </w:pPr>
            <w:r>
              <w:rPr>
                <w:rFonts w:ascii="Arial" w:hAnsi="Arial" w:cs="Arial"/>
                <w:sz w:val="22"/>
                <w:szCs w:val="22"/>
              </w:rPr>
              <w:t>1.00</w:t>
            </w:r>
          </w:p>
        </w:tc>
        <w:tc>
          <w:tcPr>
            <w:tcW w:w="540" w:type="dxa"/>
          </w:tcPr>
          <w:p w14:paraId="00C3436A" w14:textId="77777777" w:rsidR="00BF65F1" w:rsidRPr="003569AA" w:rsidRDefault="00BF65F1" w:rsidP="00BF65F1">
            <w:pPr>
              <w:jc w:val="center"/>
              <w:rPr>
                <w:rFonts w:ascii="Arial" w:hAnsi="Arial" w:cs="Arial"/>
                <w:sz w:val="22"/>
                <w:szCs w:val="22"/>
              </w:rPr>
            </w:pPr>
            <w:r>
              <w:rPr>
                <w:rFonts w:ascii="Arial" w:hAnsi="Arial" w:cs="Arial"/>
                <w:sz w:val="22"/>
                <w:szCs w:val="22"/>
              </w:rPr>
              <w:t>—</w:t>
            </w:r>
          </w:p>
        </w:tc>
        <w:tc>
          <w:tcPr>
            <w:tcW w:w="540" w:type="dxa"/>
          </w:tcPr>
          <w:p w14:paraId="5DFDEF61" w14:textId="77777777" w:rsidR="00BF65F1" w:rsidRPr="003569AA" w:rsidRDefault="00BF65F1" w:rsidP="00BF65F1">
            <w:pPr>
              <w:jc w:val="center"/>
              <w:rPr>
                <w:rFonts w:ascii="Arial" w:hAnsi="Arial" w:cs="Arial"/>
                <w:sz w:val="22"/>
                <w:szCs w:val="22"/>
              </w:rPr>
            </w:pPr>
            <w:r>
              <w:rPr>
                <w:rFonts w:ascii="Arial" w:hAnsi="Arial" w:cs="Arial"/>
                <w:sz w:val="22"/>
                <w:szCs w:val="22"/>
              </w:rPr>
              <w:t>—</w:t>
            </w:r>
          </w:p>
        </w:tc>
      </w:tr>
      <w:tr w:rsidR="00BF65F1" w:rsidRPr="0057516B" w14:paraId="4E9866F0" w14:textId="77777777">
        <w:trPr>
          <w:trHeight w:val="300"/>
        </w:trPr>
        <w:tc>
          <w:tcPr>
            <w:tcW w:w="2340" w:type="dxa"/>
            <w:noWrap/>
          </w:tcPr>
          <w:p w14:paraId="1EFAF2B3" w14:textId="77777777" w:rsidR="00BF65F1" w:rsidRPr="003569AA" w:rsidRDefault="00BF65F1" w:rsidP="00BF65F1">
            <w:pPr>
              <w:rPr>
                <w:rFonts w:ascii="Arial" w:hAnsi="Arial" w:cs="Arial"/>
                <w:sz w:val="22"/>
                <w:szCs w:val="22"/>
              </w:rPr>
            </w:pPr>
            <w:r>
              <w:rPr>
                <w:rFonts w:ascii="Arial" w:hAnsi="Arial" w:cs="Arial"/>
                <w:sz w:val="22"/>
                <w:szCs w:val="22"/>
              </w:rPr>
              <w:t xml:space="preserve">   </w:t>
            </w:r>
            <w:r w:rsidRPr="003569AA">
              <w:rPr>
                <w:rFonts w:ascii="Arial" w:hAnsi="Arial" w:cs="Arial"/>
                <w:sz w:val="22"/>
                <w:szCs w:val="22"/>
              </w:rPr>
              <w:t>Once a week</w:t>
            </w:r>
          </w:p>
        </w:tc>
        <w:tc>
          <w:tcPr>
            <w:tcW w:w="810" w:type="dxa"/>
          </w:tcPr>
          <w:p w14:paraId="1C3D8F60"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.79</w:t>
            </w:r>
          </w:p>
        </w:tc>
        <w:tc>
          <w:tcPr>
            <w:tcW w:w="630" w:type="dxa"/>
          </w:tcPr>
          <w:p w14:paraId="00B22142"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.31</w:t>
            </w:r>
          </w:p>
        </w:tc>
        <w:tc>
          <w:tcPr>
            <w:tcW w:w="720" w:type="dxa"/>
          </w:tcPr>
          <w:p w14:paraId="4CB28A1D"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.46</w:t>
            </w:r>
          </w:p>
        </w:tc>
        <w:tc>
          <w:tcPr>
            <w:tcW w:w="720" w:type="dxa"/>
          </w:tcPr>
          <w:p w14:paraId="786949A8"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0.65</w:t>
            </w:r>
          </w:p>
        </w:tc>
        <w:tc>
          <w:tcPr>
            <w:tcW w:w="540" w:type="dxa"/>
          </w:tcPr>
          <w:p w14:paraId="7A3BB680"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.34</w:t>
            </w:r>
          </w:p>
        </w:tc>
        <w:tc>
          <w:tcPr>
            <w:tcW w:w="720" w:type="dxa"/>
          </w:tcPr>
          <w:p w14:paraId="5FD55218"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.19</w:t>
            </w:r>
          </w:p>
        </w:tc>
        <w:tc>
          <w:tcPr>
            <w:tcW w:w="720" w:type="dxa"/>
          </w:tcPr>
          <w:p w14:paraId="15BB5DD4"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1.17</w:t>
            </w:r>
          </w:p>
        </w:tc>
        <w:tc>
          <w:tcPr>
            <w:tcW w:w="540" w:type="dxa"/>
          </w:tcPr>
          <w:p w14:paraId="500B5233"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.33</w:t>
            </w:r>
          </w:p>
        </w:tc>
        <w:tc>
          <w:tcPr>
            <w:tcW w:w="630" w:type="dxa"/>
          </w:tcPr>
          <w:p w14:paraId="5D5D539B"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.64</w:t>
            </w:r>
          </w:p>
        </w:tc>
        <w:tc>
          <w:tcPr>
            <w:tcW w:w="720" w:type="dxa"/>
          </w:tcPr>
          <w:p w14:paraId="605D3C6B"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.80</w:t>
            </w:r>
          </w:p>
        </w:tc>
        <w:tc>
          <w:tcPr>
            <w:tcW w:w="540" w:type="dxa"/>
          </w:tcPr>
          <w:p w14:paraId="73E3D046"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.34</w:t>
            </w:r>
          </w:p>
        </w:tc>
        <w:tc>
          <w:tcPr>
            <w:tcW w:w="540" w:type="dxa"/>
          </w:tcPr>
          <w:p w14:paraId="05BA13DB"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.51</w:t>
            </w:r>
          </w:p>
        </w:tc>
      </w:tr>
      <w:tr w:rsidR="00BF65F1" w:rsidRPr="0057516B" w14:paraId="5BA80931" w14:textId="77777777">
        <w:trPr>
          <w:trHeight w:val="300"/>
        </w:trPr>
        <w:tc>
          <w:tcPr>
            <w:tcW w:w="2340" w:type="dxa"/>
            <w:shd w:val="clear" w:color="auto" w:fill="F2F2F2" w:themeFill="background1" w:themeFillShade="F2"/>
            <w:noWrap/>
          </w:tcPr>
          <w:p w14:paraId="47B1EFBC" w14:textId="77777777" w:rsidR="00BF65F1" w:rsidRPr="003569AA" w:rsidRDefault="00BF65F1" w:rsidP="00BF65F1">
            <w:pPr>
              <w:rPr>
                <w:rFonts w:ascii="Arial" w:hAnsi="Arial" w:cs="Arial"/>
                <w:sz w:val="22"/>
                <w:szCs w:val="22"/>
              </w:rPr>
            </w:pPr>
            <w:r>
              <w:rPr>
                <w:rFonts w:ascii="Arial" w:hAnsi="Arial" w:cs="Arial"/>
                <w:sz w:val="22"/>
                <w:szCs w:val="22"/>
              </w:rPr>
              <w:t xml:space="preserve">   </w:t>
            </w:r>
            <w:r w:rsidRPr="003569AA">
              <w:rPr>
                <w:rFonts w:ascii="Arial" w:hAnsi="Arial" w:cs="Arial"/>
                <w:sz w:val="22"/>
                <w:szCs w:val="22"/>
              </w:rPr>
              <w:t>A few times a week</w:t>
            </w:r>
          </w:p>
        </w:tc>
        <w:tc>
          <w:tcPr>
            <w:tcW w:w="810" w:type="dxa"/>
            <w:shd w:val="clear" w:color="auto" w:fill="F2F2F2" w:themeFill="background1" w:themeFillShade="F2"/>
          </w:tcPr>
          <w:p w14:paraId="1046E461"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.36</w:t>
            </w:r>
          </w:p>
        </w:tc>
        <w:tc>
          <w:tcPr>
            <w:tcW w:w="630" w:type="dxa"/>
            <w:shd w:val="clear" w:color="auto" w:fill="F2F2F2" w:themeFill="background1" w:themeFillShade="F2"/>
          </w:tcPr>
          <w:p w14:paraId="0AB411FE"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.30</w:t>
            </w:r>
          </w:p>
        </w:tc>
        <w:tc>
          <w:tcPr>
            <w:tcW w:w="720" w:type="dxa"/>
            <w:shd w:val="clear" w:color="auto" w:fill="F2F2F2" w:themeFill="background1" w:themeFillShade="F2"/>
          </w:tcPr>
          <w:p w14:paraId="3922EBF4" w14:textId="77777777" w:rsidR="00BF65F1" w:rsidRPr="003569AA" w:rsidRDefault="00BF65F1" w:rsidP="00BF65F1">
            <w:pPr>
              <w:jc w:val="center"/>
              <w:rPr>
                <w:rFonts w:ascii="Arial" w:hAnsi="Arial" w:cs="Arial"/>
                <w:sz w:val="22"/>
                <w:szCs w:val="22"/>
              </w:rPr>
            </w:pPr>
            <w:r>
              <w:rPr>
                <w:rFonts w:ascii="Arial" w:hAnsi="Arial" w:cs="Arial"/>
                <w:sz w:val="22"/>
                <w:szCs w:val="22"/>
              </w:rPr>
              <w:t>&lt;.01</w:t>
            </w:r>
          </w:p>
        </w:tc>
        <w:tc>
          <w:tcPr>
            <w:tcW w:w="720" w:type="dxa"/>
            <w:shd w:val="clear" w:color="auto" w:fill="F2F2F2" w:themeFill="background1" w:themeFillShade="F2"/>
          </w:tcPr>
          <w:p w14:paraId="0BC2CFB4"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0.44</w:t>
            </w:r>
          </w:p>
        </w:tc>
        <w:tc>
          <w:tcPr>
            <w:tcW w:w="540" w:type="dxa"/>
            <w:shd w:val="clear" w:color="auto" w:fill="F2F2F2" w:themeFill="background1" w:themeFillShade="F2"/>
          </w:tcPr>
          <w:p w14:paraId="4BA6DA9F"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.28</w:t>
            </w:r>
          </w:p>
        </w:tc>
        <w:tc>
          <w:tcPr>
            <w:tcW w:w="720" w:type="dxa"/>
            <w:shd w:val="clear" w:color="auto" w:fill="F2F2F2" w:themeFill="background1" w:themeFillShade="F2"/>
          </w:tcPr>
          <w:p w14:paraId="5B1DE25F" w14:textId="77777777" w:rsidR="00BF65F1" w:rsidRPr="003569AA" w:rsidRDefault="00BF65F1" w:rsidP="00BF65F1">
            <w:pPr>
              <w:jc w:val="center"/>
              <w:rPr>
                <w:rFonts w:ascii="Arial" w:hAnsi="Arial" w:cs="Arial"/>
                <w:sz w:val="22"/>
                <w:szCs w:val="22"/>
              </w:rPr>
            </w:pPr>
            <w:r>
              <w:rPr>
                <w:rFonts w:ascii="Arial" w:hAnsi="Arial" w:cs="Arial"/>
                <w:sz w:val="22"/>
                <w:szCs w:val="22"/>
              </w:rPr>
              <w:t>&lt;.01</w:t>
            </w:r>
          </w:p>
        </w:tc>
        <w:tc>
          <w:tcPr>
            <w:tcW w:w="720" w:type="dxa"/>
            <w:shd w:val="clear" w:color="auto" w:fill="F2F2F2" w:themeFill="background1" w:themeFillShade="F2"/>
          </w:tcPr>
          <w:p w14:paraId="248243D6"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.71</w:t>
            </w:r>
          </w:p>
        </w:tc>
        <w:tc>
          <w:tcPr>
            <w:tcW w:w="540" w:type="dxa"/>
            <w:shd w:val="clear" w:color="auto" w:fill="F2F2F2" w:themeFill="background1" w:themeFillShade="F2"/>
          </w:tcPr>
          <w:p w14:paraId="34711CBE"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.27</w:t>
            </w:r>
          </w:p>
        </w:tc>
        <w:tc>
          <w:tcPr>
            <w:tcW w:w="630" w:type="dxa"/>
            <w:shd w:val="clear" w:color="auto" w:fill="F2F2F2" w:themeFill="background1" w:themeFillShade="F2"/>
          </w:tcPr>
          <w:p w14:paraId="7268811C"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.21</w:t>
            </w:r>
          </w:p>
        </w:tc>
        <w:tc>
          <w:tcPr>
            <w:tcW w:w="720" w:type="dxa"/>
            <w:shd w:val="clear" w:color="auto" w:fill="F2F2F2" w:themeFill="background1" w:themeFillShade="F2"/>
          </w:tcPr>
          <w:p w14:paraId="2E2DF214"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.65</w:t>
            </w:r>
          </w:p>
        </w:tc>
        <w:tc>
          <w:tcPr>
            <w:tcW w:w="540" w:type="dxa"/>
            <w:shd w:val="clear" w:color="auto" w:fill="F2F2F2" w:themeFill="background1" w:themeFillShade="F2"/>
          </w:tcPr>
          <w:p w14:paraId="33ACBA1D"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.32</w:t>
            </w:r>
          </w:p>
        </w:tc>
        <w:tc>
          <w:tcPr>
            <w:tcW w:w="540" w:type="dxa"/>
            <w:shd w:val="clear" w:color="auto" w:fill="F2F2F2" w:themeFill="background1" w:themeFillShade="F2"/>
          </w:tcPr>
          <w:p w14:paraId="046CC401"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.18</w:t>
            </w:r>
          </w:p>
        </w:tc>
      </w:tr>
      <w:tr w:rsidR="00BF65F1" w:rsidRPr="0057516B" w14:paraId="1BF8F96E" w14:textId="77777777">
        <w:trPr>
          <w:trHeight w:val="300"/>
        </w:trPr>
        <w:tc>
          <w:tcPr>
            <w:tcW w:w="2340" w:type="dxa"/>
            <w:noWrap/>
          </w:tcPr>
          <w:p w14:paraId="58758ACB" w14:textId="77777777" w:rsidR="00BF65F1" w:rsidRPr="003569AA" w:rsidRDefault="00BF65F1" w:rsidP="00BF65F1">
            <w:pPr>
              <w:rPr>
                <w:rFonts w:ascii="Arial" w:hAnsi="Arial" w:cs="Arial"/>
                <w:sz w:val="22"/>
                <w:szCs w:val="22"/>
              </w:rPr>
            </w:pPr>
            <w:r>
              <w:rPr>
                <w:rFonts w:ascii="Arial" w:hAnsi="Arial" w:cs="Arial"/>
                <w:sz w:val="22"/>
                <w:szCs w:val="22"/>
              </w:rPr>
              <w:t xml:space="preserve">   </w:t>
            </w:r>
            <w:r w:rsidRPr="003569AA">
              <w:rPr>
                <w:rFonts w:ascii="Arial" w:hAnsi="Arial" w:cs="Arial"/>
                <w:sz w:val="22"/>
                <w:szCs w:val="22"/>
              </w:rPr>
              <w:t>Once a day</w:t>
            </w:r>
          </w:p>
        </w:tc>
        <w:tc>
          <w:tcPr>
            <w:tcW w:w="810" w:type="dxa"/>
          </w:tcPr>
          <w:p w14:paraId="305A8076"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.43</w:t>
            </w:r>
          </w:p>
        </w:tc>
        <w:tc>
          <w:tcPr>
            <w:tcW w:w="630" w:type="dxa"/>
          </w:tcPr>
          <w:p w14:paraId="1AFF0C3B"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.39</w:t>
            </w:r>
          </w:p>
        </w:tc>
        <w:tc>
          <w:tcPr>
            <w:tcW w:w="720" w:type="dxa"/>
          </w:tcPr>
          <w:p w14:paraId="4584F359"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.03</w:t>
            </w:r>
          </w:p>
        </w:tc>
        <w:tc>
          <w:tcPr>
            <w:tcW w:w="720" w:type="dxa"/>
          </w:tcPr>
          <w:p w14:paraId="187874DA"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0.49</w:t>
            </w:r>
          </w:p>
        </w:tc>
        <w:tc>
          <w:tcPr>
            <w:tcW w:w="540" w:type="dxa"/>
          </w:tcPr>
          <w:p w14:paraId="602788AA"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.36</w:t>
            </w:r>
          </w:p>
        </w:tc>
        <w:tc>
          <w:tcPr>
            <w:tcW w:w="720" w:type="dxa"/>
          </w:tcPr>
          <w:p w14:paraId="67B2C7CF"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.04</w:t>
            </w:r>
          </w:p>
        </w:tc>
        <w:tc>
          <w:tcPr>
            <w:tcW w:w="720" w:type="dxa"/>
          </w:tcPr>
          <w:p w14:paraId="50A8392C"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.80</w:t>
            </w:r>
          </w:p>
        </w:tc>
        <w:tc>
          <w:tcPr>
            <w:tcW w:w="540" w:type="dxa"/>
          </w:tcPr>
          <w:p w14:paraId="60A6392E"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.36</w:t>
            </w:r>
          </w:p>
        </w:tc>
        <w:tc>
          <w:tcPr>
            <w:tcW w:w="630" w:type="dxa"/>
          </w:tcPr>
          <w:p w14:paraId="63EC7EA3"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.53</w:t>
            </w:r>
          </w:p>
        </w:tc>
        <w:tc>
          <w:tcPr>
            <w:tcW w:w="720" w:type="dxa"/>
          </w:tcPr>
          <w:p w14:paraId="02C326C2"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.65</w:t>
            </w:r>
          </w:p>
        </w:tc>
        <w:tc>
          <w:tcPr>
            <w:tcW w:w="540" w:type="dxa"/>
          </w:tcPr>
          <w:p w14:paraId="13B29767"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.44</w:t>
            </w:r>
          </w:p>
        </w:tc>
        <w:tc>
          <w:tcPr>
            <w:tcW w:w="540" w:type="dxa"/>
          </w:tcPr>
          <w:p w14:paraId="4567035E"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.32</w:t>
            </w:r>
          </w:p>
        </w:tc>
      </w:tr>
      <w:tr w:rsidR="00BF65F1" w:rsidRPr="0057516B" w14:paraId="5192E816" w14:textId="77777777">
        <w:trPr>
          <w:trHeight w:val="300"/>
        </w:trPr>
        <w:tc>
          <w:tcPr>
            <w:tcW w:w="2340" w:type="dxa"/>
            <w:tcBorders>
              <w:bottom w:val="single" w:sz="4" w:space="0" w:color="000000" w:themeColor="text1"/>
            </w:tcBorders>
            <w:shd w:val="clear" w:color="auto" w:fill="F2F2F2" w:themeFill="background1" w:themeFillShade="F2"/>
            <w:noWrap/>
          </w:tcPr>
          <w:p w14:paraId="3985A0FE" w14:textId="77777777" w:rsidR="00BF65F1" w:rsidRPr="003569AA" w:rsidRDefault="00BF65F1" w:rsidP="00BF65F1">
            <w:pPr>
              <w:rPr>
                <w:rFonts w:ascii="Arial" w:hAnsi="Arial" w:cs="Arial"/>
                <w:sz w:val="22"/>
                <w:szCs w:val="22"/>
              </w:rPr>
            </w:pPr>
            <w:r>
              <w:rPr>
                <w:rFonts w:ascii="Arial" w:hAnsi="Arial" w:cs="Arial"/>
                <w:sz w:val="22"/>
                <w:szCs w:val="22"/>
              </w:rPr>
              <w:t xml:space="preserve">   </w:t>
            </w:r>
            <w:r w:rsidRPr="003569AA">
              <w:rPr>
                <w:rFonts w:ascii="Arial" w:hAnsi="Arial" w:cs="Arial"/>
                <w:sz w:val="22"/>
                <w:szCs w:val="22"/>
              </w:rPr>
              <w:t>Several times a day</w:t>
            </w:r>
          </w:p>
        </w:tc>
        <w:tc>
          <w:tcPr>
            <w:tcW w:w="810" w:type="dxa"/>
            <w:tcBorders>
              <w:bottom w:val="single" w:sz="4" w:space="0" w:color="000000" w:themeColor="text1"/>
            </w:tcBorders>
            <w:shd w:val="clear" w:color="auto" w:fill="F2F2F2" w:themeFill="background1" w:themeFillShade="F2"/>
          </w:tcPr>
          <w:p w14:paraId="567DF44F"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.40</w:t>
            </w:r>
          </w:p>
        </w:tc>
        <w:tc>
          <w:tcPr>
            <w:tcW w:w="630" w:type="dxa"/>
            <w:tcBorders>
              <w:bottom w:val="single" w:sz="4" w:space="0" w:color="000000" w:themeColor="text1"/>
            </w:tcBorders>
            <w:shd w:val="clear" w:color="auto" w:fill="F2F2F2" w:themeFill="background1" w:themeFillShade="F2"/>
          </w:tcPr>
          <w:p w14:paraId="391251D7"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.27</w:t>
            </w:r>
          </w:p>
        </w:tc>
        <w:tc>
          <w:tcPr>
            <w:tcW w:w="720" w:type="dxa"/>
            <w:tcBorders>
              <w:bottom w:val="single" w:sz="4" w:space="0" w:color="000000" w:themeColor="text1"/>
            </w:tcBorders>
            <w:shd w:val="clear" w:color="auto" w:fill="F2F2F2" w:themeFill="background1" w:themeFillShade="F2"/>
          </w:tcPr>
          <w:p w14:paraId="0EDA8877" w14:textId="77777777" w:rsidR="00BF65F1" w:rsidRPr="003569AA" w:rsidRDefault="00BF65F1" w:rsidP="00BF65F1">
            <w:pPr>
              <w:jc w:val="center"/>
              <w:rPr>
                <w:rFonts w:ascii="Arial" w:hAnsi="Arial" w:cs="Arial"/>
                <w:sz w:val="22"/>
                <w:szCs w:val="22"/>
              </w:rPr>
            </w:pPr>
            <w:r>
              <w:rPr>
                <w:rFonts w:ascii="Arial" w:hAnsi="Arial" w:cs="Arial"/>
                <w:sz w:val="22"/>
                <w:szCs w:val="22"/>
              </w:rPr>
              <w:t>&lt;.01</w:t>
            </w:r>
          </w:p>
        </w:tc>
        <w:tc>
          <w:tcPr>
            <w:tcW w:w="720" w:type="dxa"/>
            <w:tcBorders>
              <w:bottom w:val="single" w:sz="4" w:space="0" w:color="000000" w:themeColor="text1"/>
            </w:tcBorders>
            <w:shd w:val="clear" w:color="auto" w:fill="F2F2F2" w:themeFill="background1" w:themeFillShade="F2"/>
          </w:tcPr>
          <w:p w14:paraId="70B1EB29"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0.38</w:t>
            </w:r>
          </w:p>
        </w:tc>
        <w:tc>
          <w:tcPr>
            <w:tcW w:w="540" w:type="dxa"/>
            <w:tcBorders>
              <w:bottom w:val="single" w:sz="4" w:space="0" w:color="000000" w:themeColor="text1"/>
            </w:tcBorders>
            <w:shd w:val="clear" w:color="auto" w:fill="F2F2F2" w:themeFill="background1" w:themeFillShade="F2"/>
          </w:tcPr>
          <w:p w14:paraId="74976AFE"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.26</w:t>
            </w:r>
          </w:p>
        </w:tc>
        <w:tc>
          <w:tcPr>
            <w:tcW w:w="720" w:type="dxa"/>
            <w:tcBorders>
              <w:bottom w:val="single" w:sz="4" w:space="0" w:color="000000" w:themeColor="text1"/>
            </w:tcBorders>
            <w:shd w:val="clear" w:color="auto" w:fill="F2F2F2" w:themeFill="background1" w:themeFillShade="F2"/>
          </w:tcPr>
          <w:p w14:paraId="6FF09013" w14:textId="77777777" w:rsidR="00BF65F1" w:rsidRPr="003569AA" w:rsidRDefault="00BF65F1" w:rsidP="00BF65F1">
            <w:pPr>
              <w:jc w:val="center"/>
              <w:rPr>
                <w:rFonts w:ascii="Arial" w:hAnsi="Arial" w:cs="Arial"/>
                <w:sz w:val="22"/>
                <w:szCs w:val="22"/>
              </w:rPr>
            </w:pPr>
            <w:r>
              <w:rPr>
                <w:rFonts w:ascii="Arial" w:hAnsi="Arial" w:cs="Arial"/>
                <w:sz w:val="22"/>
                <w:szCs w:val="22"/>
              </w:rPr>
              <w:t>&lt;.01</w:t>
            </w:r>
          </w:p>
        </w:tc>
        <w:tc>
          <w:tcPr>
            <w:tcW w:w="720" w:type="dxa"/>
            <w:tcBorders>
              <w:bottom w:val="single" w:sz="4" w:space="0" w:color="000000" w:themeColor="text1"/>
            </w:tcBorders>
            <w:shd w:val="clear" w:color="auto" w:fill="F2F2F2" w:themeFill="background1" w:themeFillShade="F2"/>
          </w:tcPr>
          <w:p w14:paraId="7AD42834"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.61</w:t>
            </w:r>
          </w:p>
        </w:tc>
        <w:tc>
          <w:tcPr>
            <w:tcW w:w="540" w:type="dxa"/>
            <w:tcBorders>
              <w:bottom w:val="single" w:sz="4" w:space="0" w:color="000000" w:themeColor="text1"/>
            </w:tcBorders>
            <w:shd w:val="clear" w:color="auto" w:fill="F2F2F2" w:themeFill="background1" w:themeFillShade="F2"/>
          </w:tcPr>
          <w:p w14:paraId="3817441C"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.26</w:t>
            </w:r>
          </w:p>
        </w:tc>
        <w:tc>
          <w:tcPr>
            <w:tcW w:w="630" w:type="dxa"/>
            <w:tcBorders>
              <w:bottom w:val="single" w:sz="4" w:space="0" w:color="000000" w:themeColor="text1"/>
            </w:tcBorders>
            <w:shd w:val="clear" w:color="auto" w:fill="F2F2F2" w:themeFill="background1" w:themeFillShade="F2"/>
          </w:tcPr>
          <w:p w14:paraId="6F9CAB54"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.05</w:t>
            </w:r>
          </w:p>
        </w:tc>
        <w:tc>
          <w:tcPr>
            <w:tcW w:w="720" w:type="dxa"/>
            <w:tcBorders>
              <w:bottom w:val="single" w:sz="4" w:space="0" w:color="000000" w:themeColor="text1"/>
            </w:tcBorders>
            <w:shd w:val="clear" w:color="auto" w:fill="F2F2F2" w:themeFill="background1" w:themeFillShade="F2"/>
          </w:tcPr>
          <w:p w14:paraId="6865A874"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.66</w:t>
            </w:r>
          </w:p>
        </w:tc>
        <w:tc>
          <w:tcPr>
            <w:tcW w:w="540" w:type="dxa"/>
            <w:tcBorders>
              <w:bottom w:val="single" w:sz="4" w:space="0" w:color="000000" w:themeColor="text1"/>
            </w:tcBorders>
            <w:shd w:val="clear" w:color="auto" w:fill="F2F2F2" w:themeFill="background1" w:themeFillShade="F2"/>
          </w:tcPr>
          <w:p w14:paraId="1EFC5C8F"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.29</w:t>
            </w:r>
          </w:p>
        </w:tc>
        <w:tc>
          <w:tcPr>
            <w:tcW w:w="540" w:type="dxa"/>
            <w:tcBorders>
              <w:bottom w:val="single" w:sz="4" w:space="0" w:color="000000" w:themeColor="text1"/>
            </w:tcBorders>
            <w:shd w:val="clear" w:color="auto" w:fill="F2F2F2" w:themeFill="background1" w:themeFillShade="F2"/>
          </w:tcPr>
          <w:p w14:paraId="52779B70"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.15</w:t>
            </w:r>
          </w:p>
        </w:tc>
      </w:tr>
      <w:tr w:rsidR="00BF65F1" w:rsidRPr="0057516B" w14:paraId="3CC7EA64" w14:textId="77777777">
        <w:trPr>
          <w:trHeight w:val="300"/>
        </w:trPr>
        <w:tc>
          <w:tcPr>
            <w:tcW w:w="2340" w:type="dxa"/>
            <w:tcBorders>
              <w:right w:val="nil"/>
            </w:tcBorders>
            <w:noWrap/>
          </w:tcPr>
          <w:p w14:paraId="0BDE6A03" w14:textId="77777777" w:rsidR="00BF65F1" w:rsidRPr="003569AA" w:rsidRDefault="00BF65F1" w:rsidP="00BF65F1">
            <w:pPr>
              <w:rPr>
                <w:rFonts w:ascii="Arial" w:hAnsi="Arial" w:cs="Arial"/>
                <w:sz w:val="22"/>
                <w:szCs w:val="22"/>
              </w:rPr>
            </w:pPr>
            <w:r w:rsidRPr="003569AA">
              <w:rPr>
                <w:rFonts w:ascii="Arial" w:hAnsi="Arial" w:cs="Arial"/>
                <w:sz w:val="22"/>
                <w:szCs w:val="22"/>
              </w:rPr>
              <w:t>Facebook</w:t>
            </w:r>
          </w:p>
        </w:tc>
        <w:tc>
          <w:tcPr>
            <w:tcW w:w="810" w:type="dxa"/>
            <w:tcBorders>
              <w:left w:val="nil"/>
              <w:right w:val="nil"/>
            </w:tcBorders>
            <w:noWrap/>
          </w:tcPr>
          <w:p w14:paraId="6E95BCA5" w14:textId="77777777" w:rsidR="00BF65F1" w:rsidRPr="003569AA" w:rsidRDefault="00BF65F1" w:rsidP="00BF65F1">
            <w:pPr>
              <w:jc w:val="center"/>
              <w:rPr>
                <w:rFonts w:ascii="Arial" w:hAnsi="Arial" w:cs="Arial"/>
                <w:sz w:val="22"/>
                <w:szCs w:val="22"/>
              </w:rPr>
            </w:pPr>
          </w:p>
        </w:tc>
        <w:tc>
          <w:tcPr>
            <w:tcW w:w="630" w:type="dxa"/>
            <w:tcBorders>
              <w:left w:val="nil"/>
              <w:right w:val="nil"/>
            </w:tcBorders>
            <w:noWrap/>
          </w:tcPr>
          <w:p w14:paraId="0172F1B1" w14:textId="77777777" w:rsidR="00BF65F1" w:rsidRPr="003569AA" w:rsidRDefault="00BF65F1" w:rsidP="00BF65F1">
            <w:pPr>
              <w:jc w:val="center"/>
              <w:rPr>
                <w:rFonts w:ascii="Arial" w:hAnsi="Arial" w:cs="Arial"/>
                <w:sz w:val="22"/>
                <w:szCs w:val="22"/>
              </w:rPr>
            </w:pPr>
          </w:p>
        </w:tc>
        <w:tc>
          <w:tcPr>
            <w:tcW w:w="720" w:type="dxa"/>
            <w:tcBorders>
              <w:left w:val="nil"/>
              <w:right w:val="nil"/>
            </w:tcBorders>
            <w:noWrap/>
          </w:tcPr>
          <w:p w14:paraId="31AECE92" w14:textId="77777777" w:rsidR="00BF65F1" w:rsidRPr="003569AA" w:rsidRDefault="00BF65F1" w:rsidP="00BF65F1">
            <w:pPr>
              <w:jc w:val="center"/>
              <w:rPr>
                <w:rFonts w:ascii="Arial" w:hAnsi="Arial" w:cs="Arial"/>
                <w:sz w:val="22"/>
                <w:szCs w:val="22"/>
              </w:rPr>
            </w:pPr>
          </w:p>
        </w:tc>
        <w:tc>
          <w:tcPr>
            <w:tcW w:w="720" w:type="dxa"/>
            <w:tcBorders>
              <w:left w:val="nil"/>
              <w:right w:val="nil"/>
            </w:tcBorders>
            <w:noWrap/>
          </w:tcPr>
          <w:p w14:paraId="1A378485" w14:textId="77777777" w:rsidR="00BF65F1" w:rsidRPr="003569AA" w:rsidRDefault="00BF65F1" w:rsidP="00BF65F1">
            <w:pPr>
              <w:jc w:val="center"/>
              <w:rPr>
                <w:rFonts w:ascii="Arial" w:hAnsi="Arial" w:cs="Arial"/>
                <w:sz w:val="22"/>
                <w:szCs w:val="22"/>
              </w:rPr>
            </w:pPr>
          </w:p>
        </w:tc>
        <w:tc>
          <w:tcPr>
            <w:tcW w:w="540" w:type="dxa"/>
            <w:tcBorders>
              <w:left w:val="nil"/>
              <w:right w:val="nil"/>
            </w:tcBorders>
            <w:noWrap/>
          </w:tcPr>
          <w:p w14:paraId="5EE39A40" w14:textId="77777777" w:rsidR="00BF65F1" w:rsidRPr="003569AA" w:rsidRDefault="00BF65F1" w:rsidP="00BF65F1">
            <w:pPr>
              <w:jc w:val="center"/>
              <w:rPr>
                <w:rFonts w:ascii="Arial" w:hAnsi="Arial" w:cs="Arial"/>
                <w:sz w:val="22"/>
                <w:szCs w:val="22"/>
              </w:rPr>
            </w:pPr>
          </w:p>
        </w:tc>
        <w:tc>
          <w:tcPr>
            <w:tcW w:w="720" w:type="dxa"/>
            <w:tcBorders>
              <w:left w:val="nil"/>
              <w:right w:val="nil"/>
            </w:tcBorders>
            <w:noWrap/>
          </w:tcPr>
          <w:p w14:paraId="5CA166B9" w14:textId="77777777" w:rsidR="00BF65F1" w:rsidRPr="003569AA" w:rsidRDefault="00BF65F1" w:rsidP="00BF65F1">
            <w:pPr>
              <w:jc w:val="center"/>
              <w:rPr>
                <w:rFonts w:ascii="Arial" w:hAnsi="Arial" w:cs="Arial"/>
                <w:sz w:val="22"/>
                <w:szCs w:val="22"/>
              </w:rPr>
            </w:pPr>
          </w:p>
        </w:tc>
        <w:tc>
          <w:tcPr>
            <w:tcW w:w="720" w:type="dxa"/>
            <w:tcBorders>
              <w:left w:val="nil"/>
              <w:right w:val="nil"/>
            </w:tcBorders>
            <w:noWrap/>
          </w:tcPr>
          <w:p w14:paraId="36EEA4B8" w14:textId="77777777" w:rsidR="00BF65F1" w:rsidRPr="003569AA" w:rsidRDefault="00BF65F1" w:rsidP="00BF65F1">
            <w:pPr>
              <w:jc w:val="center"/>
              <w:rPr>
                <w:rFonts w:ascii="Arial" w:hAnsi="Arial" w:cs="Arial"/>
                <w:sz w:val="22"/>
                <w:szCs w:val="22"/>
              </w:rPr>
            </w:pPr>
          </w:p>
        </w:tc>
        <w:tc>
          <w:tcPr>
            <w:tcW w:w="540" w:type="dxa"/>
            <w:tcBorders>
              <w:left w:val="nil"/>
              <w:right w:val="nil"/>
            </w:tcBorders>
            <w:noWrap/>
          </w:tcPr>
          <w:p w14:paraId="7C31F4B1" w14:textId="77777777" w:rsidR="00BF65F1" w:rsidRPr="003569AA" w:rsidRDefault="00BF65F1" w:rsidP="00BF65F1">
            <w:pPr>
              <w:jc w:val="center"/>
              <w:rPr>
                <w:rFonts w:ascii="Arial" w:hAnsi="Arial" w:cs="Arial"/>
                <w:sz w:val="22"/>
                <w:szCs w:val="22"/>
              </w:rPr>
            </w:pPr>
          </w:p>
        </w:tc>
        <w:tc>
          <w:tcPr>
            <w:tcW w:w="630" w:type="dxa"/>
            <w:tcBorders>
              <w:left w:val="nil"/>
              <w:right w:val="nil"/>
            </w:tcBorders>
            <w:noWrap/>
          </w:tcPr>
          <w:p w14:paraId="23851FF1" w14:textId="77777777" w:rsidR="00BF65F1" w:rsidRPr="003569AA" w:rsidRDefault="00BF65F1" w:rsidP="00BF65F1">
            <w:pPr>
              <w:jc w:val="center"/>
              <w:rPr>
                <w:rFonts w:ascii="Arial" w:hAnsi="Arial" w:cs="Arial"/>
                <w:sz w:val="22"/>
                <w:szCs w:val="22"/>
              </w:rPr>
            </w:pPr>
          </w:p>
        </w:tc>
        <w:tc>
          <w:tcPr>
            <w:tcW w:w="720" w:type="dxa"/>
            <w:tcBorders>
              <w:left w:val="nil"/>
              <w:right w:val="nil"/>
            </w:tcBorders>
            <w:noWrap/>
          </w:tcPr>
          <w:p w14:paraId="45271AEC" w14:textId="77777777" w:rsidR="00BF65F1" w:rsidRPr="003569AA" w:rsidRDefault="00BF65F1" w:rsidP="00BF65F1">
            <w:pPr>
              <w:jc w:val="center"/>
              <w:rPr>
                <w:rFonts w:ascii="Arial" w:hAnsi="Arial" w:cs="Arial"/>
                <w:sz w:val="22"/>
                <w:szCs w:val="22"/>
              </w:rPr>
            </w:pPr>
          </w:p>
        </w:tc>
        <w:tc>
          <w:tcPr>
            <w:tcW w:w="540" w:type="dxa"/>
            <w:tcBorders>
              <w:left w:val="nil"/>
              <w:right w:val="nil"/>
            </w:tcBorders>
            <w:noWrap/>
          </w:tcPr>
          <w:p w14:paraId="08409652" w14:textId="77777777" w:rsidR="00BF65F1" w:rsidRPr="003569AA" w:rsidRDefault="00BF65F1" w:rsidP="00BF65F1">
            <w:pPr>
              <w:jc w:val="center"/>
              <w:rPr>
                <w:rFonts w:ascii="Arial" w:hAnsi="Arial" w:cs="Arial"/>
                <w:sz w:val="22"/>
                <w:szCs w:val="22"/>
              </w:rPr>
            </w:pPr>
          </w:p>
        </w:tc>
        <w:tc>
          <w:tcPr>
            <w:tcW w:w="540" w:type="dxa"/>
            <w:tcBorders>
              <w:left w:val="nil"/>
            </w:tcBorders>
            <w:noWrap/>
          </w:tcPr>
          <w:p w14:paraId="30D37F50" w14:textId="77777777" w:rsidR="00BF65F1" w:rsidRPr="003569AA" w:rsidRDefault="00BF65F1" w:rsidP="00BF65F1">
            <w:pPr>
              <w:jc w:val="center"/>
              <w:rPr>
                <w:rFonts w:ascii="Arial" w:hAnsi="Arial" w:cs="Arial"/>
                <w:sz w:val="22"/>
                <w:szCs w:val="22"/>
              </w:rPr>
            </w:pPr>
          </w:p>
        </w:tc>
      </w:tr>
      <w:tr w:rsidR="00BF65F1" w:rsidRPr="0057516B" w14:paraId="5ED89CE5" w14:textId="77777777">
        <w:trPr>
          <w:trHeight w:val="300"/>
        </w:trPr>
        <w:tc>
          <w:tcPr>
            <w:tcW w:w="2340" w:type="dxa"/>
            <w:shd w:val="clear" w:color="auto" w:fill="F2F2F2" w:themeFill="background1" w:themeFillShade="F2"/>
            <w:noWrap/>
          </w:tcPr>
          <w:p w14:paraId="5C77DF5C" w14:textId="77777777" w:rsidR="00BF65F1" w:rsidRDefault="00BF65F1" w:rsidP="00BF65F1">
            <w:pPr>
              <w:rPr>
                <w:rFonts w:ascii="Arial" w:hAnsi="Arial" w:cs="Arial"/>
                <w:sz w:val="22"/>
                <w:szCs w:val="22"/>
              </w:rPr>
            </w:pPr>
            <w:r>
              <w:rPr>
                <w:rFonts w:ascii="Arial" w:hAnsi="Arial" w:cs="Arial"/>
                <w:sz w:val="22"/>
                <w:szCs w:val="22"/>
              </w:rPr>
              <w:t xml:space="preserve">   Every few weeks or less often</w:t>
            </w:r>
          </w:p>
        </w:tc>
        <w:tc>
          <w:tcPr>
            <w:tcW w:w="810" w:type="dxa"/>
            <w:shd w:val="clear" w:color="auto" w:fill="F2F2F2" w:themeFill="background1" w:themeFillShade="F2"/>
          </w:tcPr>
          <w:p w14:paraId="7DC0AEE0" w14:textId="77777777" w:rsidR="00BF65F1" w:rsidRPr="003569AA" w:rsidRDefault="00BF65F1" w:rsidP="00BF65F1">
            <w:pPr>
              <w:jc w:val="center"/>
              <w:rPr>
                <w:rFonts w:ascii="Arial" w:hAnsi="Arial" w:cs="Arial"/>
                <w:sz w:val="22"/>
                <w:szCs w:val="22"/>
              </w:rPr>
            </w:pPr>
            <w:r>
              <w:rPr>
                <w:rFonts w:ascii="Arial" w:hAnsi="Arial" w:cs="Arial"/>
                <w:sz w:val="22"/>
                <w:szCs w:val="22"/>
              </w:rPr>
              <w:t>1.00</w:t>
            </w:r>
          </w:p>
        </w:tc>
        <w:tc>
          <w:tcPr>
            <w:tcW w:w="630" w:type="dxa"/>
            <w:shd w:val="clear" w:color="auto" w:fill="F2F2F2" w:themeFill="background1" w:themeFillShade="F2"/>
          </w:tcPr>
          <w:p w14:paraId="6401BB23" w14:textId="77777777" w:rsidR="00BF65F1" w:rsidRPr="003569AA" w:rsidRDefault="00BF65F1" w:rsidP="00BF65F1">
            <w:pPr>
              <w:jc w:val="center"/>
              <w:rPr>
                <w:rFonts w:ascii="Arial" w:hAnsi="Arial" w:cs="Arial"/>
                <w:sz w:val="22"/>
                <w:szCs w:val="22"/>
              </w:rPr>
            </w:pPr>
            <w:r>
              <w:rPr>
                <w:rFonts w:ascii="Arial" w:hAnsi="Arial" w:cs="Arial"/>
                <w:sz w:val="22"/>
                <w:szCs w:val="22"/>
              </w:rPr>
              <w:t>—</w:t>
            </w:r>
          </w:p>
        </w:tc>
        <w:tc>
          <w:tcPr>
            <w:tcW w:w="720" w:type="dxa"/>
            <w:shd w:val="clear" w:color="auto" w:fill="F2F2F2" w:themeFill="background1" w:themeFillShade="F2"/>
          </w:tcPr>
          <w:p w14:paraId="31751FFB" w14:textId="77777777" w:rsidR="00BF65F1" w:rsidRPr="003569AA" w:rsidRDefault="00BF65F1" w:rsidP="00BF65F1">
            <w:pPr>
              <w:jc w:val="center"/>
              <w:rPr>
                <w:rFonts w:ascii="Arial" w:hAnsi="Arial" w:cs="Arial"/>
                <w:sz w:val="22"/>
                <w:szCs w:val="22"/>
              </w:rPr>
            </w:pPr>
            <w:r>
              <w:rPr>
                <w:rFonts w:ascii="Arial" w:hAnsi="Arial" w:cs="Arial"/>
                <w:sz w:val="22"/>
                <w:szCs w:val="22"/>
              </w:rPr>
              <w:t>—</w:t>
            </w:r>
          </w:p>
        </w:tc>
        <w:tc>
          <w:tcPr>
            <w:tcW w:w="720" w:type="dxa"/>
            <w:shd w:val="clear" w:color="auto" w:fill="F2F2F2" w:themeFill="background1" w:themeFillShade="F2"/>
          </w:tcPr>
          <w:p w14:paraId="7558BA18" w14:textId="77777777" w:rsidR="00BF65F1" w:rsidRPr="003569AA" w:rsidRDefault="00BF65F1" w:rsidP="00BF65F1">
            <w:pPr>
              <w:jc w:val="center"/>
              <w:rPr>
                <w:rFonts w:ascii="Arial" w:hAnsi="Arial" w:cs="Arial"/>
                <w:sz w:val="22"/>
                <w:szCs w:val="22"/>
              </w:rPr>
            </w:pPr>
            <w:r>
              <w:rPr>
                <w:rFonts w:ascii="Arial" w:hAnsi="Arial" w:cs="Arial"/>
                <w:sz w:val="22"/>
                <w:szCs w:val="22"/>
              </w:rPr>
              <w:t>1.00</w:t>
            </w:r>
          </w:p>
        </w:tc>
        <w:tc>
          <w:tcPr>
            <w:tcW w:w="540" w:type="dxa"/>
            <w:shd w:val="clear" w:color="auto" w:fill="F2F2F2" w:themeFill="background1" w:themeFillShade="F2"/>
          </w:tcPr>
          <w:p w14:paraId="67E829B8" w14:textId="77777777" w:rsidR="00BF65F1" w:rsidRPr="003569AA" w:rsidRDefault="00BF65F1" w:rsidP="00BF65F1">
            <w:pPr>
              <w:jc w:val="center"/>
              <w:rPr>
                <w:rFonts w:ascii="Arial" w:hAnsi="Arial" w:cs="Arial"/>
                <w:sz w:val="22"/>
                <w:szCs w:val="22"/>
              </w:rPr>
            </w:pPr>
            <w:r>
              <w:rPr>
                <w:rFonts w:ascii="Arial" w:hAnsi="Arial" w:cs="Arial"/>
                <w:sz w:val="22"/>
                <w:szCs w:val="22"/>
              </w:rPr>
              <w:t>—</w:t>
            </w:r>
          </w:p>
        </w:tc>
        <w:tc>
          <w:tcPr>
            <w:tcW w:w="720" w:type="dxa"/>
            <w:shd w:val="clear" w:color="auto" w:fill="F2F2F2" w:themeFill="background1" w:themeFillShade="F2"/>
          </w:tcPr>
          <w:p w14:paraId="5095738D" w14:textId="77777777" w:rsidR="00BF65F1" w:rsidRPr="003569AA" w:rsidRDefault="00BF65F1" w:rsidP="00BF65F1">
            <w:pPr>
              <w:jc w:val="center"/>
              <w:rPr>
                <w:rFonts w:ascii="Arial" w:hAnsi="Arial" w:cs="Arial"/>
                <w:sz w:val="22"/>
                <w:szCs w:val="22"/>
              </w:rPr>
            </w:pPr>
            <w:r>
              <w:rPr>
                <w:rFonts w:ascii="Arial" w:hAnsi="Arial" w:cs="Arial"/>
                <w:sz w:val="22"/>
                <w:szCs w:val="22"/>
              </w:rPr>
              <w:t>—</w:t>
            </w:r>
          </w:p>
        </w:tc>
        <w:tc>
          <w:tcPr>
            <w:tcW w:w="720" w:type="dxa"/>
            <w:shd w:val="clear" w:color="auto" w:fill="F2F2F2" w:themeFill="background1" w:themeFillShade="F2"/>
          </w:tcPr>
          <w:p w14:paraId="107EBDCB" w14:textId="77777777" w:rsidR="00BF65F1" w:rsidRPr="003569AA" w:rsidRDefault="00BF65F1" w:rsidP="00BF65F1">
            <w:pPr>
              <w:jc w:val="center"/>
              <w:rPr>
                <w:rFonts w:ascii="Arial" w:hAnsi="Arial" w:cs="Arial"/>
                <w:sz w:val="22"/>
                <w:szCs w:val="22"/>
              </w:rPr>
            </w:pPr>
            <w:r>
              <w:rPr>
                <w:rFonts w:ascii="Arial" w:hAnsi="Arial" w:cs="Arial"/>
                <w:sz w:val="22"/>
                <w:szCs w:val="22"/>
              </w:rPr>
              <w:t>1.00</w:t>
            </w:r>
          </w:p>
        </w:tc>
        <w:tc>
          <w:tcPr>
            <w:tcW w:w="540" w:type="dxa"/>
            <w:shd w:val="clear" w:color="auto" w:fill="F2F2F2" w:themeFill="background1" w:themeFillShade="F2"/>
          </w:tcPr>
          <w:p w14:paraId="6943D8DB" w14:textId="77777777" w:rsidR="00BF65F1" w:rsidRPr="003569AA" w:rsidRDefault="00BF65F1" w:rsidP="00BF65F1">
            <w:pPr>
              <w:jc w:val="center"/>
              <w:rPr>
                <w:rFonts w:ascii="Arial" w:hAnsi="Arial" w:cs="Arial"/>
                <w:sz w:val="22"/>
                <w:szCs w:val="22"/>
              </w:rPr>
            </w:pPr>
            <w:r>
              <w:rPr>
                <w:rFonts w:ascii="Arial" w:hAnsi="Arial" w:cs="Arial"/>
                <w:sz w:val="22"/>
                <w:szCs w:val="22"/>
              </w:rPr>
              <w:t>—</w:t>
            </w:r>
          </w:p>
        </w:tc>
        <w:tc>
          <w:tcPr>
            <w:tcW w:w="630" w:type="dxa"/>
            <w:shd w:val="clear" w:color="auto" w:fill="F2F2F2" w:themeFill="background1" w:themeFillShade="F2"/>
          </w:tcPr>
          <w:p w14:paraId="6AE327AB" w14:textId="77777777" w:rsidR="00BF65F1" w:rsidRPr="003569AA" w:rsidRDefault="00BF65F1" w:rsidP="00BF65F1">
            <w:pPr>
              <w:jc w:val="center"/>
              <w:rPr>
                <w:rFonts w:ascii="Arial" w:hAnsi="Arial" w:cs="Arial"/>
                <w:sz w:val="22"/>
                <w:szCs w:val="22"/>
              </w:rPr>
            </w:pPr>
            <w:r>
              <w:rPr>
                <w:rFonts w:ascii="Arial" w:hAnsi="Arial" w:cs="Arial"/>
                <w:sz w:val="22"/>
                <w:szCs w:val="22"/>
              </w:rPr>
              <w:t>—</w:t>
            </w:r>
          </w:p>
        </w:tc>
        <w:tc>
          <w:tcPr>
            <w:tcW w:w="720" w:type="dxa"/>
            <w:shd w:val="clear" w:color="auto" w:fill="F2F2F2" w:themeFill="background1" w:themeFillShade="F2"/>
          </w:tcPr>
          <w:p w14:paraId="2775AA5B" w14:textId="77777777" w:rsidR="00BF65F1" w:rsidRPr="003569AA" w:rsidRDefault="00BF65F1" w:rsidP="00BF65F1">
            <w:pPr>
              <w:jc w:val="center"/>
              <w:rPr>
                <w:rFonts w:ascii="Arial" w:hAnsi="Arial" w:cs="Arial"/>
                <w:sz w:val="22"/>
                <w:szCs w:val="22"/>
              </w:rPr>
            </w:pPr>
            <w:r>
              <w:rPr>
                <w:rFonts w:ascii="Arial" w:hAnsi="Arial" w:cs="Arial"/>
                <w:sz w:val="22"/>
                <w:szCs w:val="22"/>
              </w:rPr>
              <w:t>1.00</w:t>
            </w:r>
          </w:p>
        </w:tc>
        <w:tc>
          <w:tcPr>
            <w:tcW w:w="540" w:type="dxa"/>
            <w:shd w:val="clear" w:color="auto" w:fill="F2F2F2" w:themeFill="background1" w:themeFillShade="F2"/>
          </w:tcPr>
          <w:p w14:paraId="681539CD" w14:textId="77777777" w:rsidR="00BF65F1" w:rsidRPr="003569AA" w:rsidRDefault="00BF65F1" w:rsidP="00BF65F1">
            <w:pPr>
              <w:jc w:val="center"/>
              <w:rPr>
                <w:rFonts w:ascii="Arial" w:hAnsi="Arial" w:cs="Arial"/>
                <w:sz w:val="22"/>
                <w:szCs w:val="22"/>
              </w:rPr>
            </w:pPr>
            <w:r>
              <w:rPr>
                <w:rFonts w:ascii="Arial" w:hAnsi="Arial" w:cs="Arial"/>
                <w:sz w:val="22"/>
                <w:szCs w:val="22"/>
              </w:rPr>
              <w:t>—</w:t>
            </w:r>
          </w:p>
        </w:tc>
        <w:tc>
          <w:tcPr>
            <w:tcW w:w="540" w:type="dxa"/>
            <w:shd w:val="clear" w:color="auto" w:fill="F2F2F2" w:themeFill="background1" w:themeFillShade="F2"/>
          </w:tcPr>
          <w:p w14:paraId="11575806" w14:textId="77777777" w:rsidR="00BF65F1" w:rsidRPr="003569AA" w:rsidRDefault="00BF65F1" w:rsidP="00BF65F1">
            <w:pPr>
              <w:jc w:val="center"/>
              <w:rPr>
                <w:rFonts w:ascii="Arial" w:hAnsi="Arial" w:cs="Arial"/>
                <w:sz w:val="22"/>
                <w:szCs w:val="22"/>
              </w:rPr>
            </w:pPr>
            <w:r>
              <w:rPr>
                <w:rFonts w:ascii="Arial" w:hAnsi="Arial" w:cs="Arial"/>
                <w:sz w:val="22"/>
                <w:szCs w:val="22"/>
              </w:rPr>
              <w:t>—</w:t>
            </w:r>
          </w:p>
        </w:tc>
      </w:tr>
      <w:tr w:rsidR="00BF65F1" w:rsidRPr="0057516B" w14:paraId="279E7BC7" w14:textId="77777777">
        <w:trPr>
          <w:trHeight w:val="300"/>
        </w:trPr>
        <w:tc>
          <w:tcPr>
            <w:tcW w:w="2340" w:type="dxa"/>
            <w:shd w:val="clear" w:color="auto" w:fill="F2F2F2" w:themeFill="background1" w:themeFillShade="F2"/>
            <w:noWrap/>
          </w:tcPr>
          <w:p w14:paraId="3707D84E" w14:textId="77777777" w:rsidR="00BF65F1" w:rsidRPr="003569AA" w:rsidRDefault="00BF65F1" w:rsidP="00BF65F1">
            <w:pPr>
              <w:rPr>
                <w:rFonts w:ascii="Arial" w:hAnsi="Arial" w:cs="Arial"/>
                <w:sz w:val="22"/>
                <w:szCs w:val="22"/>
              </w:rPr>
            </w:pPr>
            <w:r>
              <w:rPr>
                <w:rFonts w:ascii="Arial" w:hAnsi="Arial" w:cs="Arial"/>
                <w:sz w:val="22"/>
                <w:szCs w:val="22"/>
              </w:rPr>
              <w:t xml:space="preserve">   </w:t>
            </w:r>
            <w:r w:rsidRPr="003569AA">
              <w:rPr>
                <w:rFonts w:ascii="Arial" w:hAnsi="Arial" w:cs="Arial"/>
                <w:sz w:val="22"/>
                <w:szCs w:val="22"/>
              </w:rPr>
              <w:t>Once a week</w:t>
            </w:r>
          </w:p>
        </w:tc>
        <w:tc>
          <w:tcPr>
            <w:tcW w:w="810" w:type="dxa"/>
            <w:shd w:val="clear" w:color="auto" w:fill="F2F2F2" w:themeFill="background1" w:themeFillShade="F2"/>
          </w:tcPr>
          <w:p w14:paraId="4301FD61"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1.06</w:t>
            </w:r>
          </w:p>
        </w:tc>
        <w:tc>
          <w:tcPr>
            <w:tcW w:w="630" w:type="dxa"/>
            <w:shd w:val="clear" w:color="auto" w:fill="F2F2F2" w:themeFill="background1" w:themeFillShade="F2"/>
          </w:tcPr>
          <w:p w14:paraId="3E62524C"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.47</w:t>
            </w:r>
          </w:p>
        </w:tc>
        <w:tc>
          <w:tcPr>
            <w:tcW w:w="720" w:type="dxa"/>
            <w:shd w:val="clear" w:color="auto" w:fill="F2F2F2" w:themeFill="background1" w:themeFillShade="F2"/>
          </w:tcPr>
          <w:p w14:paraId="5CFC0234"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.90</w:t>
            </w:r>
          </w:p>
        </w:tc>
        <w:tc>
          <w:tcPr>
            <w:tcW w:w="720" w:type="dxa"/>
            <w:shd w:val="clear" w:color="auto" w:fill="F2F2F2" w:themeFill="background1" w:themeFillShade="F2"/>
          </w:tcPr>
          <w:p w14:paraId="4AED6180"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1.17</w:t>
            </w:r>
          </w:p>
        </w:tc>
        <w:tc>
          <w:tcPr>
            <w:tcW w:w="540" w:type="dxa"/>
            <w:shd w:val="clear" w:color="auto" w:fill="F2F2F2" w:themeFill="background1" w:themeFillShade="F2"/>
          </w:tcPr>
          <w:p w14:paraId="0FC258D3"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.46</w:t>
            </w:r>
          </w:p>
        </w:tc>
        <w:tc>
          <w:tcPr>
            <w:tcW w:w="720" w:type="dxa"/>
            <w:shd w:val="clear" w:color="auto" w:fill="F2F2F2" w:themeFill="background1" w:themeFillShade="F2"/>
          </w:tcPr>
          <w:p w14:paraId="2DD64AA7"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.74</w:t>
            </w:r>
          </w:p>
        </w:tc>
        <w:tc>
          <w:tcPr>
            <w:tcW w:w="720" w:type="dxa"/>
            <w:shd w:val="clear" w:color="auto" w:fill="F2F2F2" w:themeFill="background1" w:themeFillShade="F2"/>
          </w:tcPr>
          <w:p w14:paraId="10FAC4C2"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.44</w:t>
            </w:r>
          </w:p>
        </w:tc>
        <w:tc>
          <w:tcPr>
            <w:tcW w:w="540" w:type="dxa"/>
            <w:shd w:val="clear" w:color="auto" w:fill="F2F2F2" w:themeFill="background1" w:themeFillShade="F2"/>
          </w:tcPr>
          <w:p w14:paraId="7F5B0304"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.46</w:t>
            </w:r>
          </w:p>
        </w:tc>
        <w:tc>
          <w:tcPr>
            <w:tcW w:w="630" w:type="dxa"/>
            <w:shd w:val="clear" w:color="auto" w:fill="F2F2F2" w:themeFill="background1" w:themeFillShade="F2"/>
          </w:tcPr>
          <w:p w14:paraId="618FA7AA"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.07</w:t>
            </w:r>
          </w:p>
        </w:tc>
        <w:tc>
          <w:tcPr>
            <w:tcW w:w="720" w:type="dxa"/>
            <w:shd w:val="clear" w:color="auto" w:fill="F2F2F2" w:themeFill="background1" w:themeFillShade="F2"/>
          </w:tcPr>
          <w:p w14:paraId="5F1FFE4C"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.73</w:t>
            </w:r>
          </w:p>
        </w:tc>
        <w:tc>
          <w:tcPr>
            <w:tcW w:w="540" w:type="dxa"/>
            <w:shd w:val="clear" w:color="auto" w:fill="F2F2F2" w:themeFill="background1" w:themeFillShade="F2"/>
          </w:tcPr>
          <w:p w14:paraId="696B85C5"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.52</w:t>
            </w:r>
          </w:p>
        </w:tc>
        <w:tc>
          <w:tcPr>
            <w:tcW w:w="540" w:type="dxa"/>
            <w:shd w:val="clear" w:color="auto" w:fill="F2F2F2" w:themeFill="background1" w:themeFillShade="F2"/>
          </w:tcPr>
          <w:p w14:paraId="5CF7C070"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.54</w:t>
            </w:r>
          </w:p>
        </w:tc>
      </w:tr>
      <w:tr w:rsidR="00BF65F1" w:rsidRPr="0057516B" w14:paraId="00FFC494" w14:textId="77777777">
        <w:trPr>
          <w:trHeight w:val="300"/>
        </w:trPr>
        <w:tc>
          <w:tcPr>
            <w:tcW w:w="2340" w:type="dxa"/>
            <w:noWrap/>
          </w:tcPr>
          <w:p w14:paraId="05FF5B23" w14:textId="77777777" w:rsidR="00BF65F1" w:rsidRPr="003569AA" w:rsidRDefault="00BF65F1" w:rsidP="00BF65F1">
            <w:pPr>
              <w:rPr>
                <w:rFonts w:ascii="Arial" w:hAnsi="Arial" w:cs="Arial"/>
                <w:sz w:val="22"/>
                <w:szCs w:val="22"/>
              </w:rPr>
            </w:pPr>
            <w:r>
              <w:rPr>
                <w:rFonts w:ascii="Arial" w:hAnsi="Arial" w:cs="Arial"/>
                <w:sz w:val="22"/>
                <w:szCs w:val="22"/>
              </w:rPr>
              <w:t xml:space="preserve">   </w:t>
            </w:r>
            <w:r w:rsidRPr="003569AA">
              <w:rPr>
                <w:rFonts w:ascii="Arial" w:hAnsi="Arial" w:cs="Arial"/>
                <w:sz w:val="22"/>
                <w:szCs w:val="22"/>
              </w:rPr>
              <w:t>A few times a week</w:t>
            </w:r>
          </w:p>
        </w:tc>
        <w:tc>
          <w:tcPr>
            <w:tcW w:w="810" w:type="dxa"/>
          </w:tcPr>
          <w:p w14:paraId="3057F906"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.68</w:t>
            </w:r>
          </w:p>
        </w:tc>
        <w:tc>
          <w:tcPr>
            <w:tcW w:w="630" w:type="dxa"/>
          </w:tcPr>
          <w:p w14:paraId="39F93492"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.36</w:t>
            </w:r>
          </w:p>
        </w:tc>
        <w:tc>
          <w:tcPr>
            <w:tcW w:w="720" w:type="dxa"/>
          </w:tcPr>
          <w:p w14:paraId="28629344"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.28</w:t>
            </w:r>
          </w:p>
        </w:tc>
        <w:tc>
          <w:tcPr>
            <w:tcW w:w="720" w:type="dxa"/>
          </w:tcPr>
          <w:p w14:paraId="68B86374"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1.09</w:t>
            </w:r>
          </w:p>
        </w:tc>
        <w:tc>
          <w:tcPr>
            <w:tcW w:w="540" w:type="dxa"/>
          </w:tcPr>
          <w:p w14:paraId="04CC4B7C"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.35</w:t>
            </w:r>
          </w:p>
        </w:tc>
        <w:tc>
          <w:tcPr>
            <w:tcW w:w="720" w:type="dxa"/>
          </w:tcPr>
          <w:p w14:paraId="2C788E91"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.81</w:t>
            </w:r>
          </w:p>
        </w:tc>
        <w:tc>
          <w:tcPr>
            <w:tcW w:w="720" w:type="dxa"/>
          </w:tcPr>
          <w:p w14:paraId="28022532"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.58</w:t>
            </w:r>
          </w:p>
        </w:tc>
        <w:tc>
          <w:tcPr>
            <w:tcW w:w="540" w:type="dxa"/>
          </w:tcPr>
          <w:p w14:paraId="7559C4CE"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.35</w:t>
            </w:r>
          </w:p>
        </w:tc>
        <w:tc>
          <w:tcPr>
            <w:tcW w:w="630" w:type="dxa"/>
          </w:tcPr>
          <w:p w14:paraId="0FE00448"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.12</w:t>
            </w:r>
          </w:p>
        </w:tc>
        <w:tc>
          <w:tcPr>
            <w:tcW w:w="720" w:type="dxa"/>
          </w:tcPr>
          <w:p w14:paraId="2010F1EF"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.74</w:t>
            </w:r>
          </w:p>
        </w:tc>
        <w:tc>
          <w:tcPr>
            <w:tcW w:w="540" w:type="dxa"/>
          </w:tcPr>
          <w:p w14:paraId="451E2502"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.38</w:t>
            </w:r>
          </w:p>
        </w:tc>
        <w:tc>
          <w:tcPr>
            <w:tcW w:w="540" w:type="dxa"/>
          </w:tcPr>
          <w:p w14:paraId="307E86A2"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.43</w:t>
            </w:r>
          </w:p>
        </w:tc>
      </w:tr>
      <w:tr w:rsidR="00BF65F1" w:rsidRPr="0057516B" w14:paraId="4ECAA789" w14:textId="77777777">
        <w:trPr>
          <w:trHeight w:val="300"/>
        </w:trPr>
        <w:tc>
          <w:tcPr>
            <w:tcW w:w="2340" w:type="dxa"/>
            <w:shd w:val="clear" w:color="auto" w:fill="F2F2F2" w:themeFill="background1" w:themeFillShade="F2"/>
            <w:noWrap/>
          </w:tcPr>
          <w:p w14:paraId="6F251F6E" w14:textId="77777777" w:rsidR="00BF65F1" w:rsidRPr="003569AA" w:rsidRDefault="00BF65F1" w:rsidP="00BF65F1">
            <w:pPr>
              <w:rPr>
                <w:rFonts w:ascii="Arial" w:hAnsi="Arial" w:cs="Arial"/>
                <w:sz w:val="22"/>
                <w:szCs w:val="22"/>
              </w:rPr>
            </w:pPr>
            <w:r>
              <w:rPr>
                <w:rFonts w:ascii="Arial" w:hAnsi="Arial" w:cs="Arial"/>
                <w:sz w:val="22"/>
                <w:szCs w:val="22"/>
              </w:rPr>
              <w:t xml:space="preserve">   </w:t>
            </w:r>
            <w:r w:rsidRPr="003569AA">
              <w:rPr>
                <w:rFonts w:ascii="Arial" w:hAnsi="Arial" w:cs="Arial"/>
                <w:sz w:val="22"/>
                <w:szCs w:val="22"/>
              </w:rPr>
              <w:t>Once a day</w:t>
            </w:r>
          </w:p>
        </w:tc>
        <w:tc>
          <w:tcPr>
            <w:tcW w:w="810" w:type="dxa"/>
            <w:shd w:val="clear" w:color="auto" w:fill="F2F2F2" w:themeFill="background1" w:themeFillShade="F2"/>
          </w:tcPr>
          <w:p w14:paraId="7E33AB9B"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.93</w:t>
            </w:r>
          </w:p>
        </w:tc>
        <w:tc>
          <w:tcPr>
            <w:tcW w:w="630" w:type="dxa"/>
            <w:shd w:val="clear" w:color="auto" w:fill="F2F2F2" w:themeFill="background1" w:themeFillShade="F2"/>
          </w:tcPr>
          <w:p w14:paraId="1F4B4D3A"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.37</w:t>
            </w:r>
          </w:p>
        </w:tc>
        <w:tc>
          <w:tcPr>
            <w:tcW w:w="720" w:type="dxa"/>
            <w:shd w:val="clear" w:color="auto" w:fill="F2F2F2" w:themeFill="background1" w:themeFillShade="F2"/>
          </w:tcPr>
          <w:p w14:paraId="26DE5D8C"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.84</w:t>
            </w:r>
          </w:p>
        </w:tc>
        <w:tc>
          <w:tcPr>
            <w:tcW w:w="720" w:type="dxa"/>
            <w:shd w:val="clear" w:color="auto" w:fill="F2F2F2" w:themeFill="background1" w:themeFillShade="F2"/>
          </w:tcPr>
          <w:p w14:paraId="3BB79588"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1.17</w:t>
            </w:r>
          </w:p>
        </w:tc>
        <w:tc>
          <w:tcPr>
            <w:tcW w:w="540" w:type="dxa"/>
            <w:shd w:val="clear" w:color="auto" w:fill="F2F2F2" w:themeFill="background1" w:themeFillShade="F2"/>
          </w:tcPr>
          <w:p w14:paraId="0CF05BCD"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.37</w:t>
            </w:r>
          </w:p>
        </w:tc>
        <w:tc>
          <w:tcPr>
            <w:tcW w:w="720" w:type="dxa"/>
            <w:shd w:val="clear" w:color="auto" w:fill="F2F2F2" w:themeFill="background1" w:themeFillShade="F2"/>
          </w:tcPr>
          <w:p w14:paraId="7BFE6F55"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.67</w:t>
            </w:r>
          </w:p>
        </w:tc>
        <w:tc>
          <w:tcPr>
            <w:tcW w:w="720" w:type="dxa"/>
            <w:shd w:val="clear" w:color="auto" w:fill="F2F2F2" w:themeFill="background1" w:themeFillShade="F2"/>
          </w:tcPr>
          <w:p w14:paraId="6B0201FE"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.53</w:t>
            </w:r>
          </w:p>
        </w:tc>
        <w:tc>
          <w:tcPr>
            <w:tcW w:w="540" w:type="dxa"/>
            <w:shd w:val="clear" w:color="auto" w:fill="F2F2F2" w:themeFill="background1" w:themeFillShade="F2"/>
          </w:tcPr>
          <w:p w14:paraId="47135FB0"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.37</w:t>
            </w:r>
          </w:p>
        </w:tc>
        <w:tc>
          <w:tcPr>
            <w:tcW w:w="630" w:type="dxa"/>
            <w:shd w:val="clear" w:color="auto" w:fill="F2F2F2" w:themeFill="background1" w:themeFillShade="F2"/>
          </w:tcPr>
          <w:p w14:paraId="4D4ACADD"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.09</w:t>
            </w:r>
          </w:p>
        </w:tc>
        <w:tc>
          <w:tcPr>
            <w:tcW w:w="720" w:type="dxa"/>
            <w:shd w:val="clear" w:color="auto" w:fill="F2F2F2" w:themeFill="background1" w:themeFillShade="F2"/>
          </w:tcPr>
          <w:p w14:paraId="495557A7"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.63</w:t>
            </w:r>
          </w:p>
        </w:tc>
        <w:tc>
          <w:tcPr>
            <w:tcW w:w="540" w:type="dxa"/>
            <w:shd w:val="clear" w:color="auto" w:fill="F2F2F2" w:themeFill="background1" w:themeFillShade="F2"/>
          </w:tcPr>
          <w:p w14:paraId="6A107390"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.41</w:t>
            </w:r>
          </w:p>
        </w:tc>
        <w:tc>
          <w:tcPr>
            <w:tcW w:w="540" w:type="dxa"/>
            <w:shd w:val="clear" w:color="auto" w:fill="F2F2F2" w:themeFill="background1" w:themeFillShade="F2"/>
          </w:tcPr>
          <w:p w14:paraId="142E499C"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.26</w:t>
            </w:r>
          </w:p>
        </w:tc>
      </w:tr>
      <w:tr w:rsidR="00BF65F1" w:rsidRPr="0057516B" w14:paraId="1F72492A" w14:textId="77777777">
        <w:trPr>
          <w:trHeight w:val="300"/>
        </w:trPr>
        <w:tc>
          <w:tcPr>
            <w:tcW w:w="2340" w:type="dxa"/>
            <w:noWrap/>
          </w:tcPr>
          <w:p w14:paraId="4F89FFA5" w14:textId="77777777" w:rsidR="00BF65F1" w:rsidRPr="003569AA" w:rsidRDefault="00BF65F1" w:rsidP="00BF65F1">
            <w:pPr>
              <w:rPr>
                <w:rFonts w:ascii="Arial" w:hAnsi="Arial" w:cs="Arial"/>
                <w:sz w:val="22"/>
                <w:szCs w:val="22"/>
              </w:rPr>
            </w:pPr>
            <w:r>
              <w:rPr>
                <w:rFonts w:ascii="Arial" w:hAnsi="Arial" w:cs="Arial"/>
                <w:sz w:val="22"/>
                <w:szCs w:val="22"/>
              </w:rPr>
              <w:t xml:space="preserve">   </w:t>
            </w:r>
            <w:r w:rsidRPr="003569AA">
              <w:rPr>
                <w:rFonts w:ascii="Arial" w:hAnsi="Arial" w:cs="Arial"/>
                <w:sz w:val="22"/>
                <w:szCs w:val="22"/>
              </w:rPr>
              <w:t>Several times a day</w:t>
            </w:r>
          </w:p>
        </w:tc>
        <w:tc>
          <w:tcPr>
            <w:tcW w:w="810" w:type="dxa"/>
          </w:tcPr>
          <w:p w14:paraId="7C2144B7"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.81</w:t>
            </w:r>
          </w:p>
        </w:tc>
        <w:tc>
          <w:tcPr>
            <w:tcW w:w="630" w:type="dxa"/>
          </w:tcPr>
          <w:p w14:paraId="23561047"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.32</w:t>
            </w:r>
          </w:p>
        </w:tc>
        <w:tc>
          <w:tcPr>
            <w:tcW w:w="720" w:type="dxa"/>
          </w:tcPr>
          <w:p w14:paraId="37BB2792"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.51</w:t>
            </w:r>
          </w:p>
        </w:tc>
        <w:tc>
          <w:tcPr>
            <w:tcW w:w="720" w:type="dxa"/>
          </w:tcPr>
          <w:p w14:paraId="21E9D339"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.72</w:t>
            </w:r>
          </w:p>
        </w:tc>
        <w:tc>
          <w:tcPr>
            <w:tcW w:w="540" w:type="dxa"/>
          </w:tcPr>
          <w:p w14:paraId="2258FA9D" w14:textId="77777777" w:rsidR="00BF65F1" w:rsidRPr="003569AA" w:rsidRDefault="00BF65F1" w:rsidP="00BF65F1">
            <w:pPr>
              <w:jc w:val="center"/>
              <w:rPr>
                <w:rFonts w:ascii="Arial" w:hAnsi="Arial" w:cs="Arial"/>
                <w:sz w:val="22"/>
                <w:szCs w:val="22"/>
              </w:rPr>
            </w:pPr>
            <w:r>
              <w:rPr>
                <w:rFonts w:ascii="Arial" w:hAnsi="Arial" w:cs="Arial"/>
                <w:sz w:val="22"/>
                <w:szCs w:val="22"/>
              </w:rPr>
              <w:t>.</w:t>
            </w:r>
            <w:r w:rsidRPr="003569AA">
              <w:rPr>
                <w:rFonts w:ascii="Arial" w:hAnsi="Arial" w:cs="Arial"/>
                <w:sz w:val="22"/>
                <w:szCs w:val="22"/>
              </w:rPr>
              <w:t>32</w:t>
            </w:r>
          </w:p>
        </w:tc>
        <w:tc>
          <w:tcPr>
            <w:tcW w:w="720" w:type="dxa"/>
          </w:tcPr>
          <w:p w14:paraId="4A9328C2"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.30</w:t>
            </w:r>
          </w:p>
        </w:tc>
        <w:tc>
          <w:tcPr>
            <w:tcW w:w="720" w:type="dxa"/>
          </w:tcPr>
          <w:p w14:paraId="0A8F7E82"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.79</w:t>
            </w:r>
          </w:p>
        </w:tc>
        <w:tc>
          <w:tcPr>
            <w:tcW w:w="540" w:type="dxa"/>
          </w:tcPr>
          <w:p w14:paraId="3DF50782"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.32</w:t>
            </w:r>
          </w:p>
        </w:tc>
        <w:tc>
          <w:tcPr>
            <w:tcW w:w="630" w:type="dxa"/>
          </w:tcPr>
          <w:p w14:paraId="7C2DEE99"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.47</w:t>
            </w:r>
          </w:p>
        </w:tc>
        <w:tc>
          <w:tcPr>
            <w:tcW w:w="720" w:type="dxa"/>
          </w:tcPr>
          <w:p w14:paraId="092764C3"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.57</w:t>
            </w:r>
          </w:p>
        </w:tc>
        <w:tc>
          <w:tcPr>
            <w:tcW w:w="540" w:type="dxa"/>
          </w:tcPr>
          <w:p w14:paraId="47514603"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.36</w:t>
            </w:r>
          </w:p>
        </w:tc>
        <w:tc>
          <w:tcPr>
            <w:tcW w:w="540" w:type="dxa"/>
          </w:tcPr>
          <w:p w14:paraId="13F7AB46" w14:textId="77777777" w:rsidR="00BF65F1" w:rsidRPr="003569AA" w:rsidRDefault="00BF65F1" w:rsidP="00BF65F1">
            <w:pPr>
              <w:jc w:val="center"/>
              <w:rPr>
                <w:rFonts w:ascii="Arial" w:hAnsi="Arial" w:cs="Arial"/>
                <w:sz w:val="22"/>
                <w:szCs w:val="22"/>
              </w:rPr>
            </w:pPr>
            <w:r w:rsidRPr="003569AA">
              <w:rPr>
                <w:rFonts w:ascii="Arial" w:hAnsi="Arial" w:cs="Arial"/>
                <w:sz w:val="22"/>
                <w:szCs w:val="22"/>
              </w:rPr>
              <w:t>.11</w:t>
            </w:r>
          </w:p>
        </w:tc>
      </w:tr>
    </w:tbl>
    <w:p w14:paraId="7E6D9497" w14:textId="77777777" w:rsidR="0057516B" w:rsidRDefault="0057516B">
      <w:pPr>
        <w:rPr>
          <w:rFonts w:ascii="Arial" w:hAnsi="Arial"/>
        </w:rPr>
      </w:pPr>
    </w:p>
    <w:p w14:paraId="4CEA57DF" w14:textId="77777777" w:rsidR="001C419B" w:rsidRDefault="00B20015">
      <w:pPr>
        <w:rPr>
          <w:rFonts w:ascii="Arial" w:hAnsi="Arial"/>
        </w:rPr>
      </w:pPr>
      <w:r>
        <w:rPr>
          <w:rFonts w:ascii="Arial" w:hAnsi="Arial"/>
        </w:rPr>
        <w:t>OR: Odds Ratio; SE: Standard Error; PTSD: Post-traumatic stress disorder</w:t>
      </w:r>
      <w:r w:rsidR="00DE23CD">
        <w:rPr>
          <w:rFonts w:ascii="Arial" w:hAnsi="Arial"/>
        </w:rPr>
        <w:t>.</w:t>
      </w:r>
    </w:p>
    <w:p w14:paraId="5539D8F5" w14:textId="77777777" w:rsidR="00DE23CD" w:rsidRDefault="00DE23CD">
      <w:pPr>
        <w:rPr>
          <w:rFonts w:ascii="Arial" w:hAnsi="Arial"/>
        </w:rPr>
      </w:pPr>
    </w:p>
    <w:p w14:paraId="27450BC4" w14:textId="77777777" w:rsidR="00DE23CD" w:rsidRPr="00431F21" w:rsidRDefault="00DE23CD">
      <w:pPr>
        <w:rPr>
          <w:rFonts w:ascii="Arial" w:hAnsi="Arial"/>
        </w:rPr>
      </w:pPr>
    </w:p>
    <w:sectPr w:rsidR="00DE23CD" w:rsidRPr="00431F21" w:rsidSect="00215DE4">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an Teo" w:date="2018-01-16T12:31:00Z" w:initials="AT">
    <w:p w14:paraId="40721834" w14:textId="77777777" w:rsidR="00CF6A65" w:rsidRDefault="00CF6A65">
      <w:pPr>
        <w:pStyle w:val="CommentText"/>
      </w:pPr>
      <w:r>
        <w:rPr>
          <w:rStyle w:val="CommentReference"/>
        </w:rPr>
        <w:annotationRef/>
      </w:r>
      <w:r>
        <w:t xml:space="preserve">BEN: See comment below on whether we can keep this phrasing from a stats perspective.  It depends on whether in-person social contact and FB contact were  in the </w:t>
      </w:r>
      <w:r w:rsidRPr="00AC5CD9">
        <w:rPr>
          <w:u w:val="single"/>
        </w:rPr>
        <w:t>same</w:t>
      </w:r>
      <w:r>
        <w:t xml:space="preserve"> models, right?</w:t>
      </w:r>
    </w:p>
    <w:p w14:paraId="74175FB9" w14:textId="77777777" w:rsidR="00CF6A65" w:rsidRDefault="00CF6A65">
      <w:pPr>
        <w:pStyle w:val="CommentText"/>
      </w:pPr>
    </w:p>
  </w:comment>
  <w:comment w:id="1" w:author="Benjamin Chan" w:date="2018-01-17T13:24:00Z" w:initials="BC">
    <w:p w14:paraId="3FC03E6F" w14:textId="77777777" w:rsidR="00733DC4" w:rsidRDefault="00733DC4">
      <w:pPr>
        <w:pStyle w:val="CommentText"/>
      </w:pPr>
      <w:r>
        <w:rPr>
          <w:rStyle w:val="CommentReference"/>
        </w:rPr>
        <w:annotationRef/>
      </w:r>
      <w:r>
        <w:t>YES. Both in-person social contact and FB contact were together in the same models. The odds ratios, etc. in Table 2 are from these models.</w:t>
      </w:r>
    </w:p>
  </w:comment>
  <w:comment w:id="2" w:author="Alan Teo" w:date="2018-01-16T11:47:00Z" w:initials="AT">
    <w:p w14:paraId="4D27F679" w14:textId="77777777" w:rsidR="00CF6A65" w:rsidRDefault="00CF6A65">
      <w:pPr>
        <w:pStyle w:val="CommentText"/>
      </w:pPr>
      <w:r>
        <w:rPr>
          <w:rStyle w:val="CommentReference"/>
        </w:rPr>
        <w:annotationRef/>
      </w:r>
      <w:r>
        <w:t xml:space="preserve">Note to self: </w:t>
      </w:r>
    </w:p>
    <w:p w14:paraId="11276B1C" w14:textId="77777777" w:rsidR="00CF6A65" w:rsidRDefault="00CF6A65">
      <w:pPr>
        <w:pStyle w:val="CommentText"/>
      </w:pPr>
      <w:r>
        <w:t>may change this language to:</w:t>
      </w:r>
    </w:p>
    <w:p w14:paraId="3044BAE9" w14:textId="77777777" w:rsidR="00CF6A65" w:rsidRDefault="00CF6A65">
      <w:pPr>
        <w:pStyle w:val="CommentText"/>
      </w:pPr>
      <w:r>
        <w:t xml:space="preserve">Is social contact on Facebook—above and beyond in-person social interaction-- associated with screening positive … </w:t>
      </w:r>
    </w:p>
  </w:comment>
  <w:comment w:id="3" w:author="Alan Teo" w:date="2018-01-16T11:39:00Z" w:initials="AT">
    <w:p w14:paraId="57C336CA" w14:textId="77777777" w:rsidR="00CF6A65" w:rsidRDefault="00CF6A65">
      <w:pPr>
        <w:pStyle w:val="CommentText"/>
      </w:pPr>
      <w:r>
        <w:rPr>
          <w:rStyle w:val="CommentReference"/>
        </w:rPr>
        <w:annotationRef/>
      </w:r>
      <w:r>
        <w:t xml:space="preserve">BEN: Can you clarify if the variables for in-person social contact and FB contact included in the </w:t>
      </w:r>
      <w:r w:rsidRPr="00AC5CD9">
        <w:rPr>
          <w:u w:val="single"/>
        </w:rPr>
        <w:t>same</w:t>
      </w:r>
      <w:r>
        <w:t xml:space="preserve"> models, or did you only look at them in separate models?</w:t>
      </w:r>
    </w:p>
    <w:p w14:paraId="7719BB6C" w14:textId="77777777" w:rsidR="00CF6A65" w:rsidRDefault="00CF6A65">
      <w:pPr>
        <w:pStyle w:val="CommentText"/>
      </w:pPr>
    </w:p>
    <w:p w14:paraId="3138087C" w14:textId="77777777" w:rsidR="00CF6A65" w:rsidRDefault="00CF6A65">
      <w:pPr>
        <w:pStyle w:val="CommentText"/>
      </w:pPr>
      <w:r>
        <w:t>If not together, can you send a new table like Table 2 that has them in the same model?</w:t>
      </w:r>
    </w:p>
  </w:comment>
  <w:comment w:id="4" w:author="Benjamin Chan" w:date="2018-01-17T13:26:00Z" w:initials="BC">
    <w:p w14:paraId="4DAA4667" w14:textId="77777777" w:rsidR="00733DC4" w:rsidRDefault="00733DC4">
      <w:pPr>
        <w:pStyle w:val="CommentText"/>
      </w:pPr>
      <w:r>
        <w:rPr>
          <w:rStyle w:val="CommentReference"/>
        </w:rPr>
        <w:annotationRef/>
      </w:r>
      <w:r>
        <w:t>YES. Both in-person social contact and FB contact were together in the same models. The odds ratios, etc. in Table 2 are from these models.</w:t>
      </w:r>
    </w:p>
  </w:comment>
  <w:comment w:id="7" w:author="Alan Teo" w:date="2018-01-04T12:07:00Z" w:initials="AT">
    <w:p w14:paraId="185BB097" w14:textId="77777777" w:rsidR="00CF6A65" w:rsidRDefault="00CF6A65">
      <w:pPr>
        <w:pStyle w:val="CommentText"/>
      </w:pPr>
      <w:r>
        <w:rPr>
          <w:rStyle w:val="CommentReference"/>
        </w:rPr>
        <w:annotationRef/>
      </w:r>
      <w:r>
        <w:t>BEN: Shouldn’t we mention what we used to adjust for potential confounders?</w:t>
      </w:r>
    </w:p>
    <w:p w14:paraId="10925C29" w14:textId="77777777" w:rsidR="00CF6A65" w:rsidRDefault="00CF6A65">
      <w:pPr>
        <w:pStyle w:val="CommentText"/>
      </w:pPr>
    </w:p>
    <w:p w14:paraId="59E6596D" w14:textId="77777777" w:rsidR="00CF6A65" w:rsidRDefault="00CF6A65">
      <w:pPr>
        <w:pStyle w:val="CommentText"/>
      </w:pPr>
      <w:r>
        <w:t xml:space="preserve">I have a note that we </w:t>
      </w:r>
      <w:r>
        <w:rPr>
          <w:rFonts w:ascii="Arial" w:hAnsi="Arial" w:cs="Arial"/>
          <w:color w:val="000000"/>
        </w:rPr>
        <w:t xml:space="preserve">included </w:t>
      </w:r>
      <w:r w:rsidRPr="00431F21">
        <w:rPr>
          <w:rFonts w:ascii="Arial" w:hAnsi="Arial" w:cs="Arial"/>
          <w:color w:val="000000"/>
        </w:rPr>
        <w:t>number of social media platforms used, lifetime history of suicidal ideation, and lifetime history of suicide attempts</w:t>
      </w:r>
      <w:r>
        <w:rPr>
          <w:rFonts w:ascii="Arial" w:hAnsi="Arial" w:cs="Arial"/>
          <w:color w:val="000000"/>
        </w:rPr>
        <w:t xml:space="preserve"> as covariates</w:t>
      </w:r>
    </w:p>
    <w:p w14:paraId="75017DD7" w14:textId="77777777" w:rsidR="00CF6A65" w:rsidRDefault="00CF6A65">
      <w:pPr>
        <w:pStyle w:val="CommentText"/>
      </w:pPr>
    </w:p>
  </w:comment>
  <w:comment w:id="8" w:author="Benjamin Chan" w:date="2018-01-17T13:27:00Z" w:initials="BC">
    <w:p w14:paraId="554599BD" w14:textId="77777777" w:rsidR="00733DC4" w:rsidRDefault="00733DC4">
      <w:pPr>
        <w:pStyle w:val="CommentText"/>
      </w:pPr>
      <w:r>
        <w:rPr>
          <w:rStyle w:val="CommentReference"/>
        </w:rPr>
        <w:annotationRef/>
      </w:r>
      <w:r>
        <w:t xml:space="preserve">Yes, that’s correct, those are the confounders in the models. Number of social media platforms should be “number of social media platforms in addition to Facebook”. </w:t>
      </w:r>
      <w:r>
        <w:br/>
      </w:r>
      <w:r>
        <w:br/>
        <w:t>I had the sentence “covariates described above were included in the models” but now that I read it, the “Covariates” paragraph has a different purpose than describing the model confounders.</w:t>
      </w:r>
    </w:p>
  </w:comment>
  <w:comment w:id="9" w:author="Alan Teo" w:date="2018-01-16T13:23:00Z" w:initials="AT">
    <w:p w14:paraId="6A27D295" w14:textId="77777777" w:rsidR="00CF6A65" w:rsidRDefault="00CF6A65">
      <w:pPr>
        <w:pStyle w:val="CommentText"/>
      </w:pPr>
      <w:r>
        <w:rPr>
          <w:rStyle w:val="CommentReference"/>
        </w:rPr>
        <w:annotationRef/>
      </w:r>
      <w:r>
        <w:t>BEN: can you add/adjust language that would help clarify what comparison are here? Christina found this hard to follow.</w:t>
      </w:r>
    </w:p>
    <w:p w14:paraId="14C67FB0" w14:textId="77777777" w:rsidR="00CF6A65" w:rsidRDefault="00CF6A65">
      <w:pPr>
        <w:pStyle w:val="CommentText"/>
      </w:pPr>
    </w:p>
    <w:p w14:paraId="1E1D4973" w14:textId="77777777" w:rsidR="00CF6A65" w:rsidRDefault="00CF6A65">
      <w:pPr>
        <w:pStyle w:val="CommentText"/>
      </w:pPr>
      <w:r>
        <w:t xml:space="preserve">Also, do the results actually answer the question of whether people </w:t>
      </w:r>
      <w:r w:rsidRPr="00FB47F8">
        <w:rPr>
          <w:u w:val="single"/>
        </w:rPr>
        <w:t>substitute</w:t>
      </w:r>
      <w:r>
        <w:t xml:space="preserve"> online for offline social interaction? </w:t>
      </w:r>
    </w:p>
  </w:comment>
  <w:comment w:id="10" w:author="Benjamin Chan" w:date="2018-01-17T14:29:00Z" w:initials="BC">
    <w:p w14:paraId="6C9B0F42" w14:textId="4A19E9B8" w:rsidR="00F438EC" w:rsidRDefault="00F438EC">
      <w:pPr>
        <w:pStyle w:val="CommentText"/>
      </w:pPr>
      <w:r>
        <w:rPr>
          <w:rStyle w:val="CommentReference"/>
        </w:rPr>
        <w:annotationRef/>
      </w:r>
      <w:r>
        <w:t xml:space="preserve">I rewrote this paragraph. Sending detail via email. To answer your question, yes, I think the data show these participants aren’t favoring Facebook or in-person social contact over the other. </w:t>
      </w:r>
      <w:bookmarkStart w:id="13" w:name="_GoBack"/>
      <w:bookmarkEnd w:id="13"/>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175FB9" w15:done="0"/>
  <w15:commentEx w15:paraId="3FC03E6F" w15:paraIdParent="74175FB9" w15:done="0"/>
  <w15:commentEx w15:paraId="3044BAE9" w15:done="0"/>
  <w15:commentEx w15:paraId="3138087C" w15:done="0"/>
  <w15:commentEx w15:paraId="4DAA4667" w15:paraIdParent="3138087C" w15:done="0"/>
  <w15:commentEx w15:paraId="75017DD7" w15:done="0"/>
  <w15:commentEx w15:paraId="554599BD" w15:paraIdParent="75017DD7" w15:done="0"/>
  <w15:commentEx w15:paraId="1E1D4973" w15:done="0"/>
  <w15:commentEx w15:paraId="6C9B0F42" w15:paraIdParent="1E1D497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Lucida Grande">
    <w:altName w:val="Courier New"/>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A5EF0D1"/>
    <w:multiLevelType w:val="multilevel"/>
    <w:tmpl w:val="3FB4629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712650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71BBB95"/>
    <w:multiLevelType w:val="multilevel"/>
    <w:tmpl w:val="3BB287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5ED60332"/>
    <w:multiLevelType w:val="hybridMultilevel"/>
    <w:tmpl w:val="000874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FEF0EEB"/>
    <w:multiLevelType w:val="hybridMultilevel"/>
    <w:tmpl w:val="376A42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E4F6ACF"/>
    <w:multiLevelType w:val="hybridMultilevel"/>
    <w:tmpl w:val="BE380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5"/>
  </w:num>
  <w:num w:numId="5">
    <w:abstractNumId w:val="3"/>
  </w:num>
  <w:num w:numId="6">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njamin Chan">
    <w15:presenceInfo w15:providerId="None" w15:userId="Benjamin C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trackRevision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7948DE"/>
    <w:rsid w:val="000341A3"/>
    <w:rsid w:val="0006777A"/>
    <w:rsid w:val="00081C77"/>
    <w:rsid w:val="000C1765"/>
    <w:rsid w:val="000C50C4"/>
    <w:rsid w:val="000C62FC"/>
    <w:rsid w:val="000C6BD4"/>
    <w:rsid w:val="000D42D5"/>
    <w:rsid w:val="000E76EF"/>
    <w:rsid w:val="001248A8"/>
    <w:rsid w:val="00132EEC"/>
    <w:rsid w:val="0014348D"/>
    <w:rsid w:val="00151F78"/>
    <w:rsid w:val="00152EB4"/>
    <w:rsid w:val="001558B3"/>
    <w:rsid w:val="001704F5"/>
    <w:rsid w:val="001727DE"/>
    <w:rsid w:val="00174113"/>
    <w:rsid w:val="001B44B4"/>
    <w:rsid w:val="001C419B"/>
    <w:rsid w:val="001C7630"/>
    <w:rsid w:val="001D0238"/>
    <w:rsid w:val="001E3157"/>
    <w:rsid w:val="001F3D6E"/>
    <w:rsid w:val="001F6435"/>
    <w:rsid w:val="00201801"/>
    <w:rsid w:val="00202F9A"/>
    <w:rsid w:val="00215DE4"/>
    <w:rsid w:val="00237CAD"/>
    <w:rsid w:val="002628FA"/>
    <w:rsid w:val="0029304A"/>
    <w:rsid w:val="002E18AA"/>
    <w:rsid w:val="003005FF"/>
    <w:rsid w:val="00305F1F"/>
    <w:rsid w:val="003139FD"/>
    <w:rsid w:val="00316D1E"/>
    <w:rsid w:val="0032244C"/>
    <w:rsid w:val="00333011"/>
    <w:rsid w:val="00340DDF"/>
    <w:rsid w:val="003569AA"/>
    <w:rsid w:val="003736A9"/>
    <w:rsid w:val="003A4228"/>
    <w:rsid w:val="003B1210"/>
    <w:rsid w:val="00431F21"/>
    <w:rsid w:val="0043353E"/>
    <w:rsid w:val="004439AC"/>
    <w:rsid w:val="004609B7"/>
    <w:rsid w:val="004B4C1E"/>
    <w:rsid w:val="004F5958"/>
    <w:rsid w:val="00504E85"/>
    <w:rsid w:val="005107CE"/>
    <w:rsid w:val="00511E57"/>
    <w:rsid w:val="005122E6"/>
    <w:rsid w:val="005148E4"/>
    <w:rsid w:val="00532169"/>
    <w:rsid w:val="00547825"/>
    <w:rsid w:val="0054792C"/>
    <w:rsid w:val="00563A01"/>
    <w:rsid w:val="00566D7C"/>
    <w:rsid w:val="0057516B"/>
    <w:rsid w:val="00581B5F"/>
    <w:rsid w:val="00595F5D"/>
    <w:rsid w:val="005A2789"/>
    <w:rsid w:val="005B1C55"/>
    <w:rsid w:val="005D613F"/>
    <w:rsid w:val="005D7F1D"/>
    <w:rsid w:val="0062719B"/>
    <w:rsid w:val="006406CA"/>
    <w:rsid w:val="006458BA"/>
    <w:rsid w:val="006507EC"/>
    <w:rsid w:val="00663E60"/>
    <w:rsid w:val="00690FE2"/>
    <w:rsid w:val="006F081B"/>
    <w:rsid w:val="006F76C0"/>
    <w:rsid w:val="00717DD1"/>
    <w:rsid w:val="00732904"/>
    <w:rsid w:val="00733CB9"/>
    <w:rsid w:val="00733DC4"/>
    <w:rsid w:val="0073666F"/>
    <w:rsid w:val="007411F4"/>
    <w:rsid w:val="00741642"/>
    <w:rsid w:val="007940FC"/>
    <w:rsid w:val="007948DE"/>
    <w:rsid w:val="007D70D6"/>
    <w:rsid w:val="00813953"/>
    <w:rsid w:val="0081664F"/>
    <w:rsid w:val="008368A4"/>
    <w:rsid w:val="00841043"/>
    <w:rsid w:val="00841F04"/>
    <w:rsid w:val="00850762"/>
    <w:rsid w:val="00856D1D"/>
    <w:rsid w:val="00867DEF"/>
    <w:rsid w:val="00873103"/>
    <w:rsid w:val="008766E2"/>
    <w:rsid w:val="008832BA"/>
    <w:rsid w:val="00887D82"/>
    <w:rsid w:val="00894D63"/>
    <w:rsid w:val="008A4BAC"/>
    <w:rsid w:val="008C16A0"/>
    <w:rsid w:val="008D7283"/>
    <w:rsid w:val="008E1CFB"/>
    <w:rsid w:val="009043D6"/>
    <w:rsid w:val="00907C3A"/>
    <w:rsid w:val="009239DD"/>
    <w:rsid w:val="00926BD3"/>
    <w:rsid w:val="00955271"/>
    <w:rsid w:val="00962CB4"/>
    <w:rsid w:val="00975629"/>
    <w:rsid w:val="00993041"/>
    <w:rsid w:val="00997FF2"/>
    <w:rsid w:val="009B29F9"/>
    <w:rsid w:val="009B3E98"/>
    <w:rsid w:val="009C096F"/>
    <w:rsid w:val="009D55F8"/>
    <w:rsid w:val="009E1B22"/>
    <w:rsid w:val="00A537DC"/>
    <w:rsid w:val="00A7399B"/>
    <w:rsid w:val="00A76BA6"/>
    <w:rsid w:val="00A868CB"/>
    <w:rsid w:val="00A914AB"/>
    <w:rsid w:val="00AC5CD9"/>
    <w:rsid w:val="00AC6BAA"/>
    <w:rsid w:val="00AD406B"/>
    <w:rsid w:val="00B07242"/>
    <w:rsid w:val="00B11E19"/>
    <w:rsid w:val="00B172EF"/>
    <w:rsid w:val="00B20015"/>
    <w:rsid w:val="00B40DEA"/>
    <w:rsid w:val="00BA789B"/>
    <w:rsid w:val="00BC0453"/>
    <w:rsid w:val="00BD075E"/>
    <w:rsid w:val="00BE53CA"/>
    <w:rsid w:val="00BF6063"/>
    <w:rsid w:val="00BF65F1"/>
    <w:rsid w:val="00C03E3C"/>
    <w:rsid w:val="00C072F3"/>
    <w:rsid w:val="00C1347A"/>
    <w:rsid w:val="00C22CFC"/>
    <w:rsid w:val="00C414F0"/>
    <w:rsid w:val="00C6218C"/>
    <w:rsid w:val="00C62B68"/>
    <w:rsid w:val="00C65009"/>
    <w:rsid w:val="00C80724"/>
    <w:rsid w:val="00C83AF5"/>
    <w:rsid w:val="00C93CC6"/>
    <w:rsid w:val="00C941EE"/>
    <w:rsid w:val="00CB124F"/>
    <w:rsid w:val="00CB1C71"/>
    <w:rsid w:val="00CE263C"/>
    <w:rsid w:val="00CF6A65"/>
    <w:rsid w:val="00CF7DC6"/>
    <w:rsid w:val="00D05B0B"/>
    <w:rsid w:val="00D1439B"/>
    <w:rsid w:val="00D15CD3"/>
    <w:rsid w:val="00D227C1"/>
    <w:rsid w:val="00D25C15"/>
    <w:rsid w:val="00D40876"/>
    <w:rsid w:val="00D6567F"/>
    <w:rsid w:val="00D81B6A"/>
    <w:rsid w:val="00D9505E"/>
    <w:rsid w:val="00D96C99"/>
    <w:rsid w:val="00DA1560"/>
    <w:rsid w:val="00DA63AA"/>
    <w:rsid w:val="00DB2F30"/>
    <w:rsid w:val="00DB71AB"/>
    <w:rsid w:val="00DE23CD"/>
    <w:rsid w:val="00DE4F0A"/>
    <w:rsid w:val="00DE500D"/>
    <w:rsid w:val="00DF5E6B"/>
    <w:rsid w:val="00E154E3"/>
    <w:rsid w:val="00E24E51"/>
    <w:rsid w:val="00E2668A"/>
    <w:rsid w:val="00E40C3A"/>
    <w:rsid w:val="00E5742A"/>
    <w:rsid w:val="00E63240"/>
    <w:rsid w:val="00E66D7E"/>
    <w:rsid w:val="00E720CB"/>
    <w:rsid w:val="00EA3833"/>
    <w:rsid w:val="00EB0D9F"/>
    <w:rsid w:val="00EB6C59"/>
    <w:rsid w:val="00EC4C59"/>
    <w:rsid w:val="00EC7BAB"/>
    <w:rsid w:val="00EE1282"/>
    <w:rsid w:val="00EF4A3F"/>
    <w:rsid w:val="00EF517D"/>
    <w:rsid w:val="00F16118"/>
    <w:rsid w:val="00F2666F"/>
    <w:rsid w:val="00F313EB"/>
    <w:rsid w:val="00F41087"/>
    <w:rsid w:val="00F421EE"/>
    <w:rsid w:val="00F438EC"/>
    <w:rsid w:val="00F5747C"/>
    <w:rsid w:val="00F7144A"/>
    <w:rsid w:val="00F87F5B"/>
    <w:rsid w:val="00F951F8"/>
    <w:rsid w:val="00FB09CE"/>
    <w:rsid w:val="00FB47F8"/>
    <w:rsid w:val="00FB5A44"/>
    <w:rsid w:val="00FD11F7"/>
    <w:rsid w:val="00FE2CC9"/>
    <w:rsid w:val="00FE3017"/>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A6593"/>
  <w15:docId w15:val="{8F6667BD-316A-4D4F-904E-AB4F6953C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8DE"/>
  </w:style>
  <w:style w:type="paragraph" w:styleId="Heading1">
    <w:name w:val="heading 1"/>
    <w:basedOn w:val="Normal"/>
    <w:next w:val="BodyText"/>
    <w:link w:val="Heading1Char"/>
    <w:uiPriority w:val="9"/>
    <w:qFormat/>
    <w:rsid w:val="007948D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link w:val="Heading2Char"/>
    <w:uiPriority w:val="9"/>
    <w:unhideWhenUsed/>
    <w:qFormat/>
    <w:rsid w:val="007948DE"/>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link w:val="Heading3Char"/>
    <w:uiPriority w:val="9"/>
    <w:unhideWhenUsed/>
    <w:qFormat/>
    <w:rsid w:val="007948DE"/>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link w:val="Heading4Char"/>
    <w:uiPriority w:val="9"/>
    <w:unhideWhenUsed/>
    <w:qFormat/>
    <w:rsid w:val="007948DE"/>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link w:val="Heading5Char"/>
    <w:uiPriority w:val="9"/>
    <w:unhideWhenUsed/>
    <w:qFormat/>
    <w:rsid w:val="007948DE"/>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link w:val="Heading6Char"/>
    <w:uiPriority w:val="9"/>
    <w:unhideWhenUsed/>
    <w:qFormat/>
    <w:rsid w:val="007948DE"/>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8D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948DE"/>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7948DE"/>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7948DE"/>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7948DE"/>
    <w:rPr>
      <w:rFonts w:asciiTheme="majorHAnsi" w:eastAsiaTheme="majorEastAsia" w:hAnsiTheme="majorHAnsi" w:cstheme="majorBidi"/>
      <w:i/>
      <w:iCs/>
      <w:color w:val="4F81BD" w:themeColor="accent1"/>
    </w:rPr>
  </w:style>
  <w:style w:type="character" w:customStyle="1" w:styleId="Heading6Char">
    <w:name w:val="Heading 6 Char"/>
    <w:basedOn w:val="DefaultParagraphFont"/>
    <w:link w:val="Heading6"/>
    <w:uiPriority w:val="9"/>
    <w:rsid w:val="007948DE"/>
    <w:rPr>
      <w:rFonts w:asciiTheme="majorHAnsi" w:eastAsiaTheme="majorEastAsia" w:hAnsiTheme="majorHAnsi" w:cstheme="majorBidi"/>
      <w:color w:val="4F81BD" w:themeColor="accent1"/>
    </w:rPr>
  </w:style>
  <w:style w:type="paragraph" w:styleId="BodyText">
    <w:name w:val="Body Text"/>
    <w:basedOn w:val="Normal"/>
    <w:link w:val="BodyTextChar"/>
    <w:qFormat/>
    <w:rsid w:val="007948DE"/>
    <w:pPr>
      <w:spacing w:before="180" w:after="180"/>
    </w:pPr>
  </w:style>
  <w:style w:type="character" w:customStyle="1" w:styleId="BodyTextChar">
    <w:name w:val="Body Text Char"/>
    <w:basedOn w:val="DefaultParagraphFont"/>
    <w:link w:val="BodyText"/>
    <w:rsid w:val="007948DE"/>
  </w:style>
  <w:style w:type="paragraph" w:customStyle="1" w:styleId="FirstParagraph">
    <w:name w:val="First Paragraph"/>
    <w:basedOn w:val="BodyText"/>
    <w:next w:val="BodyText"/>
    <w:qFormat/>
    <w:rsid w:val="007948DE"/>
  </w:style>
  <w:style w:type="paragraph" w:customStyle="1" w:styleId="Compact">
    <w:name w:val="Compact"/>
    <w:basedOn w:val="BodyText"/>
    <w:qFormat/>
    <w:rsid w:val="007948DE"/>
    <w:pPr>
      <w:spacing w:before="0" w:after="0"/>
    </w:pPr>
    <w:rPr>
      <w:sz w:val="18"/>
    </w:rPr>
  </w:style>
  <w:style w:type="paragraph" w:styleId="Title">
    <w:name w:val="Title"/>
    <w:basedOn w:val="Normal"/>
    <w:next w:val="BodyText"/>
    <w:link w:val="TitleChar"/>
    <w:qFormat/>
    <w:rsid w:val="007948DE"/>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7948DE"/>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link w:val="SubtitleChar"/>
    <w:qFormat/>
    <w:rsid w:val="007948DE"/>
    <w:pPr>
      <w:spacing w:before="240"/>
    </w:pPr>
    <w:rPr>
      <w:sz w:val="30"/>
      <w:szCs w:val="30"/>
    </w:rPr>
  </w:style>
  <w:style w:type="character" w:customStyle="1" w:styleId="SubtitleChar">
    <w:name w:val="Subtitle Char"/>
    <w:basedOn w:val="DefaultParagraphFont"/>
    <w:link w:val="Subtitle"/>
    <w:rsid w:val="007948DE"/>
    <w:rPr>
      <w:rFonts w:asciiTheme="majorHAnsi" w:eastAsiaTheme="majorEastAsia" w:hAnsiTheme="majorHAnsi" w:cstheme="majorBidi"/>
      <w:b/>
      <w:bCs/>
      <w:color w:val="345A8A" w:themeColor="accent1" w:themeShade="B5"/>
      <w:sz w:val="30"/>
      <w:szCs w:val="30"/>
    </w:rPr>
  </w:style>
  <w:style w:type="paragraph" w:customStyle="1" w:styleId="Author">
    <w:name w:val="Author"/>
    <w:next w:val="BodyText"/>
    <w:qFormat/>
    <w:rsid w:val="007948DE"/>
    <w:pPr>
      <w:keepNext/>
      <w:keepLines/>
      <w:spacing w:after="200"/>
      <w:jc w:val="center"/>
    </w:pPr>
  </w:style>
  <w:style w:type="paragraph" w:styleId="Date">
    <w:name w:val="Date"/>
    <w:next w:val="BodyText"/>
    <w:link w:val="DateChar"/>
    <w:qFormat/>
    <w:rsid w:val="007948DE"/>
    <w:pPr>
      <w:keepNext/>
      <w:keepLines/>
      <w:spacing w:after="200"/>
      <w:jc w:val="center"/>
    </w:pPr>
  </w:style>
  <w:style w:type="character" w:customStyle="1" w:styleId="DateChar">
    <w:name w:val="Date Char"/>
    <w:basedOn w:val="DefaultParagraphFont"/>
    <w:link w:val="Date"/>
    <w:rsid w:val="007948DE"/>
  </w:style>
  <w:style w:type="paragraph" w:customStyle="1" w:styleId="Abstract">
    <w:name w:val="Abstract"/>
    <w:basedOn w:val="Normal"/>
    <w:next w:val="BodyText"/>
    <w:qFormat/>
    <w:rsid w:val="007948DE"/>
    <w:pPr>
      <w:keepNext/>
      <w:keepLines/>
      <w:spacing w:before="300" w:after="300"/>
    </w:pPr>
    <w:rPr>
      <w:sz w:val="20"/>
      <w:szCs w:val="20"/>
    </w:rPr>
  </w:style>
  <w:style w:type="paragraph" w:styleId="Bibliography">
    <w:name w:val="Bibliography"/>
    <w:basedOn w:val="Normal"/>
    <w:qFormat/>
    <w:rsid w:val="007948DE"/>
    <w:pPr>
      <w:tabs>
        <w:tab w:val="left" w:pos="384"/>
      </w:tabs>
      <w:spacing w:line="480" w:lineRule="auto"/>
      <w:ind w:left="384" w:hanging="384"/>
    </w:pPr>
  </w:style>
  <w:style w:type="paragraph" w:styleId="BlockText">
    <w:name w:val="Block Text"/>
    <w:basedOn w:val="BodyText"/>
    <w:next w:val="BodyText"/>
    <w:uiPriority w:val="9"/>
    <w:unhideWhenUsed/>
    <w:qFormat/>
    <w:rsid w:val="007948DE"/>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7948DE"/>
    <w:pPr>
      <w:spacing w:after="200"/>
    </w:pPr>
  </w:style>
  <w:style w:type="character" w:customStyle="1" w:styleId="FootnoteTextChar">
    <w:name w:val="Footnote Text Char"/>
    <w:basedOn w:val="DefaultParagraphFont"/>
    <w:link w:val="FootnoteText"/>
    <w:uiPriority w:val="9"/>
    <w:rsid w:val="007948DE"/>
  </w:style>
  <w:style w:type="paragraph" w:customStyle="1" w:styleId="DefinitionTerm">
    <w:name w:val="Definition Term"/>
    <w:basedOn w:val="Normal"/>
    <w:next w:val="Definition"/>
    <w:rsid w:val="007948DE"/>
    <w:pPr>
      <w:keepNext/>
      <w:keepLines/>
    </w:pPr>
    <w:rPr>
      <w:b/>
    </w:rPr>
  </w:style>
  <w:style w:type="paragraph" w:customStyle="1" w:styleId="Definition">
    <w:name w:val="Definition"/>
    <w:basedOn w:val="Normal"/>
    <w:rsid w:val="007948DE"/>
    <w:pPr>
      <w:spacing w:after="200"/>
    </w:pPr>
  </w:style>
  <w:style w:type="paragraph" w:styleId="Caption">
    <w:name w:val="caption"/>
    <w:basedOn w:val="Normal"/>
    <w:link w:val="CaptionChar"/>
    <w:rsid w:val="007948DE"/>
    <w:pPr>
      <w:spacing w:after="120"/>
    </w:pPr>
    <w:rPr>
      <w:i/>
    </w:rPr>
  </w:style>
  <w:style w:type="paragraph" w:customStyle="1" w:styleId="TableCaption">
    <w:name w:val="Table Caption"/>
    <w:basedOn w:val="Caption"/>
    <w:rsid w:val="007948DE"/>
    <w:pPr>
      <w:keepNext/>
    </w:pPr>
  </w:style>
  <w:style w:type="paragraph" w:customStyle="1" w:styleId="ImageCaption">
    <w:name w:val="Image Caption"/>
    <w:basedOn w:val="Caption"/>
    <w:rsid w:val="007948DE"/>
  </w:style>
  <w:style w:type="paragraph" w:customStyle="1" w:styleId="Figure">
    <w:name w:val="Figure"/>
    <w:basedOn w:val="Normal"/>
    <w:rsid w:val="007948DE"/>
    <w:pPr>
      <w:spacing w:after="200"/>
    </w:pPr>
  </w:style>
  <w:style w:type="paragraph" w:customStyle="1" w:styleId="FigurewithCaption">
    <w:name w:val="Figure with Caption"/>
    <w:basedOn w:val="Figure"/>
    <w:rsid w:val="007948DE"/>
    <w:pPr>
      <w:keepNext/>
    </w:pPr>
  </w:style>
  <w:style w:type="character" w:customStyle="1" w:styleId="CaptionChar">
    <w:name w:val="Caption Char"/>
    <w:basedOn w:val="DefaultParagraphFont"/>
    <w:link w:val="Caption"/>
    <w:rsid w:val="007948DE"/>
    <w:rPr>
      <w:i/>
    </w:rPr>
  </w:style>
  <w:style w:type="character" w:customStyle="1" w:styleId="VerbatimChar">
    <w:name w:val="Verbatim Char"/>
    <w:basedOn w:val="CaptionChar"/>
    <w:link w:val="SourceCode"/>
    <w:rsid w:val="007948DE"/>
    <w:rPr>
      <w:rFonts w:ascii="Consolas" w:hAnsi="Consolas"/>
      <w:i/>
      <w:sz w:val="22"/>
    </w:rPr>
  </w:style>
  <w:style w:type="character" w:styleId="FootnoteReference">
    <w:name w:val="footnote reference"/>
    <w:basedOn w:val="CaptionChar"/>
    <w:rsid w:val="007948DE"/>
    <w:rPr>
      <w:i/>
      <w:vertAlign w:val="superscript"/>
    </w:rPr>
  </w:style>
  <w:style w:type="character" w:styleId="Hyperlink">
    <w:name w:val="Hyperlink"/>
    <w:basedOn w:val="CaptionChar"/>
    <w:rsid w:val="007948DE"/>
    <w:rPr>
      <w:i/>
      <w:color w:val="4F81BD" w:themeColor="accent1"/>
    </w:rPr>
  </w:style>
  <w:style w:type="paragraph" w:styleId="TOCHeading">
    <w:name w:val="TOC Heading"/>
    <w:basedOn w:val="Heading1"/>
    <w:next w:val="BodyText"/>
    <w:uiPriority w:val="39"/>
    <w:unhideWhenUsed/>
    <w:qFormat/>
    <w:rsid w:val="007948DE"/>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7948DE"/>
    <w:pPr>
      <w:wordWrap w:val="0"/>
      <w:spacing w:after="200"/>
    </w:pPr>
    <w:rPr>
      <w:rFonts w:ascii="Consolas" w:hAnsi="Consolas"/>
      <w:i/>
      <w:sz w:val="22"/>
    </w:rPr>
  </w:style>
  <w:style w:type="character" w:customStyle="1" w:styleId="KeywordTok">
    <w:name w:val="KeywordTok"/>
    <w:basedOn w:val="VerbatimChar"/>
    <w:rsid w:val="007948DE"/>
    <w:rPr>
      <w:rFonts w:ascii="Consolas" w:hAnsi="Consolas"/>
      <w:b/>
      <w:i/>
      <w:color w:val="007020"/>
      <w:sz w:val="22"/>
    </w:rPr>
  </w:style>
  <w:style w:type="character" w:customStyle="1" w:styleId="DataTypeTok">
    <w:name w:val="DataTypeTok"/>
    <w:basedOn w:val="VerbatimChar"/>
    <w:rsid w:val="007948DE"/>
    <w:rPr>
      <w:rFonts w:ascii="Consolas" w:hAnsi="Consolas"/>
      <w:i/>
      <w:color w:val="902000"/>
      <w:sz w:val="22"/>
    </w:rPr>
  </w:style>
  <w:style w:type="character" w:customStyle="1" w:styleId="DecValTok">
    <w:name w:val="DecValTok"/>
    <w:basedOn w:val="VerbatimChar"/>
    <w:rsid w:val="007948DE"/>
    <w:rPr>
      <w:rFonts w:ascii="Consolas" w:hAnsi="Consolas"/>
      <w:i/>
      <w:color w:val="40A070"/>
      <w:sz w:val="22"/>
    </w:rPr>
  </w:style>
  <w:style w:type="character" w:customStyle="1" w:styleId="BaseNTok">
    <w:name w:val="BaseNTok"/>
    <w:basedOn w:val="VerbatimChar"/>
    <w:rsid w:val="007948DE"/>
    <w:rPr>
      <w:rFonts w:ascii="Consolas" w:hAnsi="Consolas"/>
      <w:i/>
      <w:color w:val="40A070"/>
      <w:sz w:val="22"/>
    </w:rPr>
  </w:style>
  <w:style w:type="character" w:customStyle="1" w:styleId="FloatTok">
    <w:name w:val="FloatTok"/>
    <w:basedOn w:val="VerbatimChar"/>
    <w:rsid w:val="007948DE"/>
    <w:rPr>
      <w:rFonts w:ascii="Consolas" w:hAnsi="Consolas"/>
      <w:i/>
      <w:color w:val="40A070"/>
      <w:sz w:val="22"/>
    </w:rPr>
  </w:style>
  <w:style w:type="character" w:customStyle="1" w:styleId="ConstantTok">
    <w:name w:val="ConstantTok"/>
    <w:basedOn w:val="VerbatimChar"/>
    <w:rsid w:val="007948DE"/>
    <w:rPr>
      <w:rFonts w:ascii="Consolas" w:hAnsi="Consolas"/>
      <w:i/>
      <w:color w:val="880000"/>
      <w:sz w:val="22"/>
    </w:rPr>
  </w:style>
  <w:style w:type="character" w:customStyle="1" w:styleId="CharTok">
    <w:name w:val="CharTok"/>
    <w:basedOn w:val="VerbatimChar"/>
    <w:rsid w:val="007948DE"/>
    <w:rPr>
      <w:rFonts w:ascii="Consolas" w:hAnsi="Consolas"/>
      <w:i/>
      <w:color w:val="4070A0"/>
      <w:sz w:val="22"/>
    </w:rPr>
  </w:style>
  <w:style w:type="character" w:customStyle="1" w:styleId="SpecialCharTok">
    <w:name w:val="SpecialCharTok"/>
    <w:basedOn w:val="VerbatimChar"/>
    <w:rsid w:val="007948DE"/>
    <w:rPr>
      <w:rFonts w:ascii="Consolas" w:hAnsi="Consolas"/>
      <w:i/>
      <w:color w:val="4070A0"/>
      <w:sz w:val="22"/>
    </w:rPr>
  </w:style>
  <w:style w:type="character" w:customStyle="1" w:styleId="StringTok">
    <w:name w:val="StringTok"/>
    <w:basedOn w:val="VerbatimChar"/>
    <w:rsid w:val="007948DE"/>
    <w:rPr>
      <w:rFonts w:ascii="Consolas" w:hAnsi="Consolas"/>
      <w:i/>
      <w:color w:val="4070A0"/>
      <w:sz w:val="22"/>
    </w:rPr>
  </w:style>
  <w:style w:type="character" w:customStyle="1" w:styleId="VerbatimStringTok">
    <w:name w:val="VerbatimStringTok"/>
    <w:basedOn w:val="VerbatimChar"/>
    <w:rsid w:val="007948DE"/>
    <w:rPr>
      <w:rFonts w:ascii="Consolas" w:hAnsi="Consolas"/>
      <w:i/>
      <w:color w:val="4070A0"/>
      <w:sz w:val="22"/>
    </w:rPr>
  </w:style>
  <w:style w:type="character" w:customStyle="1" w:styleId="SpecialStringTok">
    <w:name w:val="SpecialStringTok"/>
    <w:basedOn w:val="VerbatimChar"/>
    <w:rsid w:val="007948DE"/>
    <w:rPr>
      <w:rFonts w:ascii="Consolas" w:hAnsi="Consolas"/>
      <w:i/>
      <w:color w:val="BB6688"/>
      <w:sz w:val="22"/>
    </w:rPr>
  </w:style>
  <w:style w:type="character" w:customStyle="1" w:styleId="ImportTok">
    <w:name w:val="ImportTok"/>
    <w:basedOn w:val="VerbatimChar"/>
    <w:rsid w:val="007948DE"/>
    <w:rPr>
      <w:rFonts w:ascii="Consolas" w:hAnsi="Consolas"/>
      <w:i/>
      <w:sz w:val="22"/>
    </w:rPr>
  </w:style>
  <w:style w:type="character" w:customStyle="1" w:styleId="CommentTok">
    <w:name w:val="CommentTok"/>
    <w:basedOn w:val="VerbatimChar"/>
    <w:rsid w:val="007948DE"/>
    <w:rPr>
      <w:rFonts w:ascii="Consolas" w:hAnsi="Consolas"/>
      <w:i/>
      <w:color w:val="60A0B0"/>
      <w:sz w:val="22"/>
    </w:rPr>
  </w:style>
  <w:style w:type="character" w:customStyle="1" w:styleId="DocumentationTok">
    <w:name w:val="DocumentationTok"/>
    <w:basedOn w:val="VerbatimChar"/>
    <w:rsid w:val="007948DE"/>
    <w:rPr>
      <w:rFonts w:ascii="Consolas" w:hAnsi="Consolas"/>
      <w:i/>
      <w:color w:val="BA2121"/>
      <w:sz w:val="22"/>
    </w:rPr>
  </w:style>
  <w:style w:type="character" w:customStyle="1" w:styleId="AnnotationTok">
    <w:name w:val="AnnotationTok"/>
    <w:basedOn w:val="VerbatimChar"/>
    <w:rsid w:val="007948DE"/>
    <w:rPr>
      <w:rFonts w:ascii="Consolas" w:hAnsi="Consolas"/>
      <w:b/>
      <w:i/>
      <w:color w:val="60A0B0"/>
      <w:sz w:val="22"/>
    </w:rPr>
  </w:style>
  <w:style w:type="character" w:customStyle="1" w:styleId="CommentVarTok">
    <w:name w:val="CommentVarTok"/>
    <w:basedOn w:val="VerbatimChar"/>
    <w:rsid w:val="007948DE"/>
    <w:rPr>
      <w:rFonts w:ascii="Consolas" w:hAnsi="Consolas"/>
      <w:b/>
      <w:i/>
      <w:color w:val="60A0B0"/>
      <w:sz w:val="22"/>
    </w:rPr>
  </w:style>
  <w:style w:type="character" w:customStyle="1" w:styleId="OtherTok">
    <w:name w:val="OtherTok"/>
    <w:basedOn w:val="VerbatimChar"/>
    <w:rsid w:val="007948DE"/>
    <w:rPr>
      <w:rFonts w:ascii="Consolas" w:hAnsi="Consolas"/>
      <w:i/>
      <w:color w:val="007020"/>
      <w:sz w:val="22"/>
    </w:rPr>
  </w:style>
  <w:style w:type="character" w:customStyle="1" w:styleId="FunctionTok">
    <w:name w:val="FunctionTok"/>
    <w:basedOn w:val="VerbatimChar"/>
    <w:rsid w:val="007948DE"/>
    <w:rPr>
      <w:rFonts w:ascii="Consolas" w:hAnsi="Consolas"/>
      <w:i/>
      <w:color w:val="06287E"/>
      <w:sz w:val="22"/>
    </w:rPr>
  </w:style>
  <w:style w:type="character" w:customStyle="1" w:styleId="VariableTok">
    <w:name w:val="VariableTok"/>
    <w:basedOn w:val="VerbatimChar"/>
    <w:rsid w:val="007948DE"/>
    <w:rPr>
      <w:rFonts w:ascii="Consolas" w:hAnsi="Consolas"/>
      <w:i/>
      <w:color w:val="19177C"/>
      <w:sz w:val="22"/>
    </w:rPr>
  </w:style>
  <w:style w:type="character" w:customStyle="1" w:styleId="ControlFlowTok">
    <w:name w:val="ControlFlowTok"/>
    <w:basedOn w:val="VerbatimChar"/>
    <w:rsid w:val="007948DE"/>
    <w:rPr>
      <w:rFonts w:ascii="Consolas" w:hAnsi="Consolas"/>
      <w:b/>
      <w:i/>
      <w:color w:val="007020"/>
      <w:sz w:val="22"/>
    </w:rPr>
  </w:style>
  <w:style w:type="character" w:customStyle="1" w:styleId="OperatorTok">
    <w:name w:val="OperatorTok"/>
    <w:basedOn w:val="VerbatimChar"/>
    <w:rsid w:val="007948DE"/>
    <w:rPr>
      <w:rFonts w:ascii="Consolas" w:hAnsi="Consolas"/>
      <w:i/>
      <w:color w:val="666666"/>
      <w:sz w:val="22"/>
    </w:rPr>
  </w:style>
  <w:style w:type="character" w:customStyle="1" w:styleId="BuiltInTok">
    <w:name w:val="BuiltInTok"/>
    <w:basedOn w:val="VerbatimChar"/>
    <w:rsid w:val="007948DE"/>
    <w:rPr>
      <w:rFonts w:ascii="Consolas" w:hAnsi="Consolas"/>
      <w:i/>
      <w:sz w:val="22"/>
    </w:rPr>
  </w:style>
  <w:style w:type="character" w:customStyle="1" w:styleId="ExtensionTok">
    <w:name w:val="ExtensionTok"/>
    <w:basedOn w:val="VerbatimChar"/>
    <w:rsid w:val="007948DE"/>
    <w:rPr>
      <w:rFonts w:ascii="Consolas" w:hAnsi="Consolas"/>
      <w:i/>
      <w:sz w:val="22"/>
    </w:rPr>
  </w:style>
  <w:style w:type="character" w:customStyle="1" w:styleId="PreprocessorTok">
    <w:name w:val="PreprocessorTok"/>
    <w:basedOn w:val="VerbatimChar"/>
    <w:rsid w:val="007948DE"/>
    <w:rPr>
      <w:rFonts w:ascii="Consolas" w:hAnsi="Consolas"/>
      <w:i/>
      <w:color w:val="BC7A00"/>
      <w:sz w:val="22"/>
    </w:rPr>
  </w:style>
  <w:style w:type="character" w:customStyle="1" w:styleId="AttributeTok">
    <w:name w:val="AttributeTok"/>
    <w:basedOn w:val="VerbatimChar"/>
    <w:rsid w:val="007948DE"/>
    <w:rPr>
      <w:rFonts w:ascii="Consolas" w:hAnsi="Consolas"/>
      <w:i/>
      <w:color w:val="7D9029"/>
      <w:sz w:val="22"/>
    </w:rPr>
  </w:style>
  <w:style w:type="character" w:customStyle="1" w:styleId="RegionMarkerTok">
    <w:name w:val="RegionMarkerTok"/>
    <w:basedOn w:val="VerbatimChar"/>
    <w:rsid w:val="007948DE"/>
    <w:rPr>
      <w:rFonts w:ascii="Consolas" w:hAnsi="Consolas"/>
      <w:i/>
      <w:sz w:val="22"/>
    </w:rPr>
  </w:style>
  <w:style w:type="character" w:customStyle="1" w:styleId="InformationTok">
    <w:name w:val="InformationTok"/>
    <w:basedOn w:val="VerbatimChar"/>
    <w:rsid w:val="007948DE"/>
    <w:rPr>
      <w:rFonts w:ascii="Consolas" w:hAnsi="Consolas"/>
      <w:b/>
      <w:i/>
      <w:color w:val="60A0B0"/>
      <w:sz w:val="22"/>
    </w:rPr>
  </w:style>
  <w:style w:type="character" w:customStyle="1" w:styleId="WarningTok">
    <w:name w:val="WarningTok"/>
    <w:basedOn w:val="VerbatimChar"/>
    <w:rsid w:val="007948DE"/>
    <w:rPr>
      <w:rFonts w:ascii="Consolas" w:hAnsi="Consolas"/>
      <w:b/>
      <w:i/>
      <w:color w:val="60A0B0"/>
      <w:sz w:val="22"/>
    </w:rPr>
  </w:style>
  <w:style w:type="character" w:customStyle="1" w:styleId="AlertTok">
    <w:name w:val="AlertTok"/>
    <w:basedOn w:val="VerbatimChar"/>
    <w:rsid w:val="007948DE"/>
    <w:rPr>
      <w:rFonts w:ascii="Consolas" w:hAnsi="Consolas"/>
      <w:b/>
      <w:i/>
      <w:color w:val="FF0000"/>
      <w:sz w:val="22"/>
    </w:rPr>
  </w:style>
  <w:style w:type="character" w:customStyle="1" w:styleId="ErrorTok">
    <w:name w:val="ErrorTok"/>
    <w:basedOn w:val="VerbatimChar"/>
    <w:rsid w:val="007948DE"/>
    <w:rPr>
      <w:rFonts w:ascii="Consolas" w:hAnsi="Consolas"/>
      <w:b/>
      <w:i/>
      <w:color w:val="FF0000"/>
      <w:sz w:val="22"/>
    </w:rPr>
  </w:style>
  <w:style w:type="character" w:customStyle="1" w:styleId="NormalTok">
    <w:name w:val="NormalTok"/>
    <w:basedOn w:val="VerbatimChar"/>
    <w:rsid w:val="007948DE"/>
    <w:rPr>
      <w:rFonts w:ascii="Consolas" w:hAnsi="Consolas"/>
      <w:i/>
      <w:sz w:val="22"/>
    </w:rPr>
  </w:style>
  <w:style w:type="paragraph" w:styleId="ListParagraph">
    <w:name w:val="List Paragraph"/>
    <w:basedOn w:val="Normal"/>
    <w:uiPriority w:val="34"/>
    <w:qFormat/>
    <w:rsid w:val="00215DE4"/>
    <w:pPr>
      <w:ind w:left="720"/>
      <w:contextualSpacing/>
    </w:pPr>
  </w:style>
  <w:style w:type="character" w:styleId="CommentReference">
    <w:name w:val="annotation reference"/>
    <w:basedOn w:val="DefaultParagraphFont"/>
    <w:rsid w:val="00215DE4"/>
    <w:rPr>
      <w:sz w:val="18"/>
      <w:szCs w:val="18"/>
    </w:rPr>
  </w:style>
  <w:style w:type="paragraph" w:styleId="CommentText">
    <w:name w:val="annotation text"/>
    <w:basedOn w:val="Normal"/>
    <w:link w:val="CommentTextChar"/>
    <w:rsid w:val="00215DE4"/>
  </w:style>
  <w:style w:type="character" w:customStyle="1" w:styleId="CommentTextChar">
    <w:name w:val="Comment Text Char"/>
    <w:basedOn w:val="DefaultParagraphFont"/>
    <w:link w:val="CommentText"/>
    <w:rsid w:val="00215DE4"/>
  </w:style>
  <w:style w:type="paragraph" w:styleId="BalloonText">
    <w:name w:val="Balloon Text"/>
    <w:basedOn w:val="Normal"/>
    <w:link w:val="BalloonTextChar"/>
    <w:rsid w:val="00215DE4"/>
    <w:rPr>
      <w:rFonts w:ascii="Lucida Grande" w:hAnsi="Lucida Grande"/>
      <w:sz w:val="18"/>
      <w:szCs w:val="18"/>
    </w:rPr>
  </w:style>
  <w:style w:type="character" w:customStyle="1" w:styleId="BalloonTextChar">
    <w:name w:val="Balloon Text Char"/>
    <w:basedOn w:val="DefaultParagraphFont"/>
    <w:link w:val="BalloonText"/>
    <w:rsid w:val="00215DE4"/>
    <w:rPr>
      <w:rFonts w:ascii="Lucida Grande" w:hAnsi="Lucida Grande"/>
      <w:sz w:val="18"/>
      <w:szCs w:val="18"/>
    </w:rPr>
  </w:style>
  <w:style w:type="table" w:styleId="LightShading-Accent1">
    <w:name w:val="Light Shading Accent 1"/>
    <w:basedOn w:val="TableNormal"/>
    <w:rsid w:val="00690FE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CommentSubject">
    <w:name w:val="annotation subject"/>
    <w:basedOn w:val="CommentText"/>
    <w:next w:val="CommentText"/>
    <w:link w:val="CommentSubjectChar"/>
    <w:rsid w:val="00174113"/>
    <w:rPr>
      <w:b/>
      <w:bCs/>
      <w:sz w:val="20"/>
      <w:szCs w:val="20"/>
    </w:rPr>
  </w:style>
  <w:style w:type="character" w:customStyle="1" w:styleId="CommentSubjectChar">
    <w:name w:val="Comment Subject Char"/>
    <w:basedOn w:val="CommentTextChar"/>
    <w:link w:val="CommentSubject"/>
    <w:rsid w:val="00174113"/>
    <w:rPr>
      <w:b/>
      <w:bCs/>
      <w:sz w:val="20"/>
      <w:szCs w:val="20"/>
    </w:rPr>
  </w:style>
  <w:style w:type="table" w:styleId="TableGrid">
    <w:name w:val="Table Grid"/>
    <w:basedOn w:val="TableNormal"/>
    <w:uiPriority w:val="59"/>
    <w:rsid w:val="004439A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54161">
      <w:bodyDiv w:val="1"/>
      <w:marLeft w:val="0"/>
      <w:marRight w:val="0"/>
      <w:marTop w:val="0"/>
      <w:marBottom w:val="0"/>
      <w:divBdr>
        <w:top w:val="none" w:sz="0" w:space="0" w:color="auto"/>
        <w:left w:val="none" w:sz="0" w:space="0" w:color="auto"/>
        <w:bottom w:val="none" w:sz="0" w:space="0" w:color="auto"/>
        <w:right w:val="none" w:sz="0" w:space="0" w:color="auto"/>
      </w:divBdr>
    </w:div>
    <w:div w:id="360322401">
      <w:bodyDiv w:val="1"/>
      <w:marLeft w:val="0"/>
      <w:marRight w:val="0"/>
      <w:marTop w:val="0"/>
      <w:marBottom w:val="0"/>
      <w:divBdr>
        <w:top w:val="none" w:sz="0" w:space="0" w:color="auto"/>
        <w:left w:val="none" w:sz="0" w:space="0" w:color="auto"/>
        <w:bottom w:val="none" w:sz="0" w:space="0" w:color="auto"/>
        <w:right w:val="none" w:sz="0" w:space="0" w:color="auto"/>
      </w:divBdr>
    </w:div>
    <w:div w:id="414012674">
      <w:bodyDiv w:val="1"/>
      <w:marLeft w:val="0"/>
      <w:marRight w:val="0"/>
      <w:marTop w:val="0"/>
      <w:marBottom w:val="0"/>
      <w:divBdr>
        <w:top w:val="none" w:sz="0" w:space="0" w:color="auto"/>
        <w:left w:val="none" w:sz="0" w:space="0" w:color="auto"/>
        <w:bottom w:val="none" w:sz="0" w:space="0" w:color="auto"/>
        <w:right w:val="none" w:sz="0" w:space="0" w:color="auto"/>
      </w:divBdr>
    </w:div>
    <w:div w:id="548342434">
      <w:bodyDiv w:val="1"/>
      <w:marLeft w:val="0"/>
      <w:marRight w:val="0"/>
      <w:marTop w:val="0"/>
      <w:marBottom w:val="0"/>
      <w:divBdr>
        <w:top w:val="none" w:sz="0" w:space="0" w:color="auto"/>
        <w:left w:val="none" w:sz="0" w:space="0" w:color="auto"/>
        <w:bottom w:val="none" w:sz="0" w:space="0" w:color="auto"/>
        <w:right w:val="none" w:sz="0" w:space="0" w:color="auto"/>
      </w:divBdr>
    </w:div>
    <w:div w:id="1519734940">
      <w:bodyDiv w:val="1"/>
      <w:marLeft w:val="0"/>
      <w:marRight w:val="0"/>
      <w:marTop w:val="0"/>
      <w:marBottom w:val="0"/>
      <w:divBdr>
        <w:top w:val="none" w:sz="0" w:space="0" w:color="auto"/>
        <w:left w:val="none" w:sz="0" w:space="0" w:color="auto"/>
        <w:bottom w:val="none" w:sz="0" w:space="0" w:color="auto"/>
        <w:right w:val="none" w:sz="0" w:space="0" w:color="auto"/>
      </w:divBdr>
    </w:div>
    <w:div w:id="1560048497">
      <w:bodyDiv w:val="1"/>
      <w:marLeft w:val="0"/>
      <w:marRight w:val="0"/>
      <w:marTop w:val="0"/>
      <w:marBottom w:val="0"/>
      <w:divBdr>
        <w:top w:val="none" w:sz="0" w:space="0" w:color="auto"/>
        <w:left w:val="none" w:sz="0" w:space="0" w:color="auto"/>
        <w:bottom w:val="none" w:sz="0" w:space="0" w:color="auto"/>
        <w:right w:val="none" w:sz="0" w:space="0" w:color="auto"/>
      </w:divBdr>
    </w:div>
    <w:div w:id="17444518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B830C6-D627-41DD-8530-041420B3B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14</Pages>
  <Words>4585</Words>
  <Characters>26141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UCSF</Company>
  <LinksUpToDate>false</LinksUpToDate>
  <CharactersWithSpaces>30665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Teo</dc:creator>
  <cp:keywords/>
  <cp:lastModifiedBy>Benjamin Chan</cp:lastModifiedBy>
  <cp:revision>29</cp:revision>
  <cp:lastPrinted>2017-11-28T22:09:00Z</cp:lastPrinted>
  <dcterms:created xsi:type="dcterms:W3CDTF">2018-01-16T19:00:00Z</dcterms:created>
  <dcterms:modified xsi:type="dcterms:W3CDTF">2018-01-17T22:32:00Z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id="cSEEDRIu"/&gt;&lt;style id="http://www.zotero.org/styles/nature" hasBibliography="1" bibliographyStyleHasBeenSet="1"/&gt;&lt;prefs&gt;&lt;pref name="fieldType" value="Field"/&gt;&lt;pref name="automaticJournalAbbrevi</vt:lpwstr>
  </property>
  <property fmtid="{D5CDD505-2E9C-101B-9397-08002B2CF9AE}" pid="3" name="ZOTERO_PREF_2">
    <vt:lpwstr>ations" value="true"/&gt;&lt;pref name="noteType" value="0"/&gt;&lt;pref name="storeReferences" value=""/&gt;&lt;/prefs&gt;&lt;/data&gt;</vt:lpwstr>
  </property>
</Properties>
</file>