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87600" w14:textId="77777777"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Title: </w:t>
      </w:r>
    </w:p>
    <w:p w14:paraId="4E53CEB1" w14:textId="77777777" w:rsidR="00741642" w:rsidRPr="00941877" w:rsidRDefault="00D659B4" w:rsidP="00741642">
      <w:pPr>
        <w:outlineLvl w:val="0"/>
        <w:rPr>
          <w:rFonts w:ascii="Arial" w:hAnsi="Arial"/>
          <w:bCs/>
          <w:color w:val="000000"/>
          <w:szCs w:val="21"/>
        </w:rPr>
      </w:pPr>
      <w:r>
        <w:rPr>
          <w:rFonts w:ascii="Arial" w:hAnsi="Arial"/>
          <w:bCs/>
          <w:color w:val="000000"/>
          <w:szCs w:val="21"/>
        </w:rPr>
        <w:t xml:space="preserve">Frequency of </w:t>
      </w:r>
      <w:r w:rsidR="007552C6">
        <w:rPr>
          <w:rFonts w:ascii="Arial" w:hAnsi="Arial"/>
          <w:bCs/>
          <w:color w:val="000000"/>
          <w:szCs w:val="21"/>
        </w:rPr>
        <w:t xml:space="preserve">Social Contact In-Person vs. on </w:t>
      </w:r>
      <w:r>
        <w:rPr>
          <w:rFonts w:ascii="Arial" w:hAnsi="Arial"/>
          <w:bCs/>
          <w:color w:val="000000"/>
          <w:szCs w:val="21"/>
        </w:rPr>
        <w:t>Facebook</w:t>
      </w:r>
      <w:r w:rsidR="007552C6">
        <w:rPr>
          <w:rFonts w:ascii="Arial" w:hAnsi="Arial"/>
          <w:bCs/>
          <w:color w:val="000000"/>
          <w:szCs w:val="21"/>
        </w:rPr>
        <w:t>: An Examination of Associations</w:t>
      </w:r>
      <w:r>
        <w:rPr>
          <w:rFonts w:ascii="Arial" w:hAnsi="Arial"/>
          <w:bCs/>
          <w:color w:val="000000"/>
          <w:szCs w:val="21"/>
        </w:rPr>
        <w:t xml:space="preserve"> with</w:t>
      </w:r>
      <w:r w:rsidR="00C40A76">
        <w:rPr>
          <w:rFonts w:ascii="Arial" w:hAnsi="Arial"/>
          <w:bCs/>
          <w:color w:val="000000"/>
          <w:szCs w:val="21"/>
        </w:rPr>
        <w:t xml:space="preserve"> </w:t>
      </w:r>
      <w:r w:rsidR="00941877">
        <w:rPr>
          <w:rFonts w:ascii="Arial" w:hAnsi="Arial"/>
          <w:bCs/>
          <w:color w:val="000000"/>
          <w:szCs w:val="21"/>
        </w:rPr>
        <w:t xml:space="preserve">Psychiatric </w:t>
      </w:r>
      <w:del w:id="0" w:author="Alan Teo" w:date="2018-07-25T16:45:00Z">
        <w:r w:rsidR="007552C6" w:rsidDel="00761541">
          <w:rPr>
            <w:rFonts w:ascii="Arial" w:hAnsi="Arial"/>
            <w:bCs/>
            <w:color w:val="000000"/>
            <w:szCs w:val="21"/>
          </w:rPr>
          <w:delText>Disorders</w:delText>
        </w:r>
        <w:r w:rsidR="00B40DEA" w:rsidDel="00761541">
          <w:rPr>
            <w:rFonts w:ascii="Arial" w:hAnsi="Arial"/>
            <w:bCs/>
            <w:color w:val="000000"/>
            <w:szCs w:val="21"/>
          </w:rPr>
          <w:delText xml:space="preserve"> </w:delText>
        </w:r>
      </w:del>
      <w:ins w:id="1" w:author="Alan Teo" w:date="2018-07-25T16:45:00Z">
        <w:r w:rsidR="00761541">
          <w:rPr>
            <w:rFonts w:ascii="Arial" w:hAnsi="Arial"/>
            <w:bCs/>
            <w:color w:val="000000"/>
            <w:szCs w:val="21"/>
          </w:rPr>
          <w:t xml:space="preserve">Symptoms </w:t>
        </w:r>
      </w:ins>
      <w:r w:rsidR="00B40DEA">
        <w:rPr>
          <w:rFonts w:ascii="Arial" w:hAnsi="Arial"/>
          <w:bCs/>
          <w:color w:val="000000"/>
          <w:szCs w:val="21"/>
        </w:rPr>
        <w:t>in Military Veterans</w:t>
      </w:r>
    </w:p>
    <w:p w14:paraId="002D3D56" w14:textId="77777777" w:rsidR="00741642" w:rsidRPr="00431F21" w:rsidRDefault="00741642" w:rsidP="00741642">
      <w:pPr>
        <w:outlineLvl w:val="0"/>
        <w:rPr>
          <w:rFonts w:ascii="Arial" w:hAnsi="Arial"/>
          <w:bCs/>
          <w:color w:val="000000"/>
          <w:szCs w:val="21"/>
        </w:rPr>
      </w:pPr>
    </w:p>
    <w:p w14:paraId="6296C855" w14:textId="77777777" w:rsidR="00D81B6A" w:rsidRPr="00640743" w:rsidRDefault="00D81B6A" w:rsidP="00D81B6A">
      <w:pPr>
        <w:outlineLvl w:val="0"/>
        <w:rPr>
          <w:rFonts w:ascii="Arial" w:hAnsi="Arial" w:cs="Arial"/>
          <w:bCs/>
          <w:color w:val="000000"/>
          <w:szCs w:val="21"/>
        </w:rPr>
      </w:pPr>
      <w:r w:rsidRPr="00AD5383">
        <w:rPr>
          <w:rFonts w:ascii="Arial" w:hAnsi="Arial"/>
          <w:bCs/>
          <w:color w:val="000000"/>
          <w:szCs w:val="21"/>
        </w:rPr>
        <w:t xml:space="preserve">Alan R. </w:t>
      </w:r>
      <w:r w:rsidRPr="00640743">
        <w:rPr>
          <w:rFonts w:ascii="Arial" w:hAnsi="Arial" w:cs="Arial"/>
          <w:bCs/>
          <w:color w:val="000000"/>
          <w:szCs w:val="21"/>
        </w:rPr>
        <w:t>Teo, M.D., M.S.</w:t>
      </w:r>
      <w:r w:rsidR="00640743" w:rsidRPr="00640743">
        <w:rPr>
          <w:rFonts w:ascii="Arial" w:hAnsi="Arial" w:cs="Arial"/>
          <w:bCs/>
          <w:vertAlign w:val="superscript"/>
        </w:rPr>
        <w:t>1,2,3</w:t>
      </w:r>
    </w:p>
    <w:p w14:paraId="4D9058A5" w14:textId="77777777" w:rsidR="00D81B6A" w:rsidRPr="00640743" w:rsidRDefault="00D81B6A" w:rsidP="00D81B6A">
      <w:pPr>
        <w:outlineLvl w:val="0"/>
        <w:rPr>
          <w:rFonts w:ascii="Arial" w:hAnsi="Arial" w:cs="Arial"/>
          <w:bCs/>
          <w:color w:val="000000"/>
          <w:szCs w:val="21"/>
        </w:rPr>
      </w:pPr>
      <w:r w:rsidRPr="00640743">
        <w:rPr>
          <w:rFonts w:ascii="Arial" w:hAnsi="Arial" w:cs="Arial"/>
          <w:bCs/>
          <w:color w:val="000000"/>
          <w:szCs w:val="21"/>
        </w:rPr>
        <w:t>Benjamin Chan, M.S.</w:t>
      </w:r>
      <w:r w:rsidR="00640743" w:rsidRPr="00640743">
        <w:rPr>
          <w:rFonts w:ascii="Arial" w:hAnsi="Arial" w:cs="Arial"/>
          <w:bCs/>
          <w:vertAlign w:val="superscript"/>
        </w:rPr>
        <w:t>3</w:t>
      </w:r>
    </w:p>
    <w:p w14:paraId="35A58C28" w14:textId="77777777" w:rsidR="00150ACD" w:rsidRDefault="00150ACD" w:rsidP="00741642">
      <w:pPr>
        <w:outlineLvl w:val="0"/>
        <w:rPr>
          <w:rFonts w:ascii="Arial" w:hAnsi="Arial"/>
          <w:bCs/>
          <w:color w:val="000000"/>
          <w:szCs w:val="21"/>
        </w:rPr>
      </w:pPr>
      <w:proofErr w:type="spellStart"/>
      <w:r>
        <w:rPr>
          <w:rFonts w:ascii="Arial" w:hAnsi="Arial"/>
          <w:bCs/>
          <w:color w:val="000000"/>
          <w:szCs w:val="21"/>
        </w:rPr>
        <w:t>Somnath</w:t>
      </w:r>
      <w:proofErr w:type="spellEnd"/>
      <w:r>
        <w:rPr>
          <w:rFonts w:ascii="Arial" w:hAnsi="Arial"/>
          <w:bCs/>
          <w:color w:val="000000"/>
          <w:szCs w:val="21"/>
        </w:rPr>
        <w:t xml:space="preserve"> </w:t>
      </w:r>
      <w:proofErr w:type="spellStart"/>
      <w:r>
        <w:rPr>
          <w:rFonts w:ascii="Arial" w:hAnsi="Arial"/>
          <w:bCs/>
          <w:color w:val="000000"/>
          <w:szCs w:val="21"/>
        </w:rPr>
        <w:t>Saha</w:t>
      </w:r>
      <w:proofErr w:type="spellEnd"/>
      <w:r>
        <w:rPr>
          <w:rFonts w:ascii="Arial" w:hAnsi="Arial"/>
          <w:bCs/>
          <w:color w:val="000000"/>
          <w:szCs w:val="21"/>
        </w:rPr>
        <w:t>, M.D., M.P.H.</w:t>
      </w:r>
      <w:r w:rsidRPr="00640743">
        <w:rPr>
          <w:rFonts w:ascii="Arial" w:hAnsi="Arial" w:cs="Arial"/>
          <w:bCs/>
          <w:vertAlign w:val="superscript"/>
        </w:rPr>
        <w:t>1,</w:t>
      </w:r>
      <w:r>
        <w:rPr>
          <w:rFonts w:ascii="Arial" w:hAnsi="Arial" w:cs="Arial"/>
          <w:bCs/>
          <w:vertAlign w:val="superscript"/>
        </w:rPr>
        <w:t>4</w:t>
      </w:r>
    </w:p>
    <w:p w14:paraId="2AFEA8AF" w14:textId="77777777" w:rsidR="00D81B6A" w:rsidRDefault="00D81B6A" w:rsidP="00741642">
      <w:pPr>
        <w:outlineLvl w:val="0"/>
        <w:rPr>
          <w:rFonts w:ascii="Arial" w:hAnsi="Arial"/>
          <w:bCs/>
          <w:color w:val="000000"/>
          <w:szCs w:val="21"/>
        </w:rPr>
      </w:pPr>
      <w:r>
        <w:rPr>
          <w:rFonts w:ascii="Arial" w:hAnsi="Arial"/>
          <w:bCs/>
          <w:color w:val="000000"/>
          <w:szCs w:val="21"/>
        </w:rPr>
        <w:t>Christina Nicolaidis, M.D., M.P.H.</w:t>
      </w:r>
      <w:r w:rsidR="00640743" w:rsidRPr="00640743">
        <w:rPr>
          <w:rFonts w:ascii="Arial" w:hAnsi="Arial" w:cs="Arial"/>
          <w:bCs/>
          <w:vertAlign w:val="superscript"/>
        </w:rPr>
        <w:t>3,4,5</w:t>
      </w:r>
    </w:p>
    <w:p w14:paraId="069A065D" w14:textId="77777777" w:rsidR="00640743" w:rsidRDefault="00640743" w:rsidP="00741642">
      <w:pPr>
        <w:outlineLvl w:val="0"/>
        <w:rPr>
          <w:rFonts w:ascii="Arial" w:hAnsi="Arial"/>
          <w:bCs/>
          <w:color w:val="000000"/>
          <w:szCs w:val="21"/>
        </w:rPr>
      </w:pPr>
    </w:p>
    <w:p w14:paraId="5DF2C785" w14:textId="77777777" w:rsidR="00640743" w:rsidRPr="00640743" w:rsidRDefault="00640743" w:rsidP="00741642">
      <w:pPr>
        <w:outlineLvl w:val="0"/>
        <w:rPr>
          <w:rFonts w:ascii="Arial" w:hAnsi="Arial"/>
          <w:b/>
          <w:bCs/>
          <w:color w:val="000000"/>
          <w:szCs w:val="21"/>
        </w:rPr>
      </w:pPr>
      <w:r w:rsidRPr="00640743">
        <w:rPr>
          <w:rFonts w:ascii="Arial" w:hAnsi="Arial"/>
          <w:b/>
          <w:bCs/>
          <w:color w:val="000000"/>
          <w:szCs w:val="21"/>
        </w:rPr>
        <w:t>Author Affiliations:</w:t>
      </w:r>
    </w:p>
    <w:p w14:paraId="45DD19D3" w14:textId="77777777" w:rsidR="00640743" w:rsidRPr="00640743" w:rsidRDefault="00640743" w:rsidP="00640743">
      <w:pPr>
        <w:rPr>
          <w:rFonts w:ascii="Arial" w:hAnsi="Arial"/>
          <w:bCs/>
          <w:color w:val="000000"/>
          <w:szCs w:val="21"/>
        </w:rPr>
      </w:pPr>
      <w:r w:rsidRPr="00640743">
        <w:rPr>
          <w:rFonts w:ascii="Arial" w:hAnsi="Arial"/>
          <w:bCs/>
          <w:color w:val="000000"/>
          <w:szCs w:val="21"/>
        </w:rPr>
        <w:t>1) VA Portland Health Care System, HSR&amp;D Center to Improve Veteran Involvement in Care (CIVIC), 3710 SW US Veterans Ho</w:t>
      </w:r>
      <w:r w:rsidR="00EE267D">
        <w:rPr>
          <w:rFonts w:ascii="Arial" w:hAnsi="Arial"/>
          <w:bCs/>
          <w:color w:val="000000"/>
          <w:szCs w:val="21"/>
        </w:rPr>
        <w:t>spital Rd (R&amp;D 66), Portland, Oregon, USA</w:t>
      </w:r>
      <w:r w:rsidRPr="00640743">
        <w:rPr>
          <w:rFonts w:ascii="Arial" w:hAnsi="Arial"/>
          <w:bCs/>
          <w:color w:val="000000"/>
          <w:szCs w:val="21"/>
        </w:rPr>
        <w:t xml:space="preserve"> 97239-2964</w:t>
      </w:r>
    </w:p>
    <w:p w14:paraId="4E348BB1" w14:textId="77777777" w:rsidR="00640743" w:rsidRPr="00640743" w:rsidRDefault="00640743" w:rsidP="00640743">
      <w:pPr>
        <w:rPr>
          <w:rFonts w:ascii="Arial" w:hAnsi="Arial"/>
          <w:bCs/>
          <w:color w:val="000000"/>
          <w:szCs w:val="21"/>
        </w:rPr>
      </w:pPr>
    </w:p>
    <w:p w14:paraId="50DFEF8C" w14:textId="77777777" w:rsidR="00640743" w:rsidRPr="00640743" w:rsidRDefault="00640743" w:rsidP="00640743">
      <w:pPr>
        <w:rPr>
          <w:rFonts w:ascii="Arial" w:hAnsi="Arial"/>
          <w:bCs/>
          <w:color w:val="000000"/>
          <w:szCs w:val="21"/>
        </w:rPr>
      </w:pPr>
      <w:r w:rsidRPr="00640743">
        <w:rPr>
          <w:rFonts w:ascii="Arial" w:hAnsi="Arial"/>
          <w:bCs/>
          <w:color w:val="000000"/>
          <w:szCs w:val="21"/>
        </w:rPr>
        <w:t>2) Oregon Health &amp; Science University, Department of Psychiatry, 3181 SW Sam Jackson Park Rd (Multnomah Pavilion, Room 2316), Portland, O</w:t>
      </w:r>
      <w:r w:rsidR="00EE267D">
        <w:rPr>
          <w:rFonts w:ascii="Arial" w:hAnsi="Arial"/>
          <w:bCs/>
          <w:color w:val="000000"/>
          <w:szCs w:val="21"/>
        </w:rPr>
        <w:t>regon, USA</w:t>
      </w:r>
      <w:r w:rsidRPr="00640743">
        <w:rPr>
          <w:rFonts w:ascii="Arial" w:hAnsi="Arial"/>
          <w:bCs/>
          <w:color w:val="000000"/>
          <w:szCs w:val="21"/>
        </w:rPr>
        <w:t xml:space="preserve"> 97239-3098</w:t>
      </w:r>
    </w:p>
    <w:p w14:paraId="39F5BD6E" w14:textId="77777777" w:rsidR="00640743" w:rsidRPr="00640743" w:rsidRDefault="00640743" w:rsidP="00640743">
      <w:pPr>
        <w:rPr>
          <w:rFonts w:ascii="Arial" w:hAnsi="Arial"/>
          <w:bCs/>
          <w:color w:val="000000"/>
          <w:szCs w:val="21"/>
        </w:rPr>
      </w:pPr>
    </w:p>
    <w:p w14:paraId="2370EA32" w14:textId="77777777" w:rsidR="00640743" w:rsidRPr="00640743" w:rsidRDefault="00640743" w:rsidP="00640743">
      <w:pPr>
        <w:rPr>
          <w:rFonts w:ascii="Arial" w:hAnsi="Arial"/>
          <w:bCs/>
          <w:color w:val="000000"/>
          <w:szCs w:val="21"/>
        </w:rPr>
      </w:pPr>
      <w:r w:rsidRPr="00640743">
        <w:rPr>
          <w:rFonts w:ascii="Arial" w:hAnsi="Arial"/>
          <w:bCs/>
          <w:color w:val="000000"/>
          <w:szCs w:val="21"/>
        </w:rPr>
        <w:t>3) Oregon Health &amp; Science University and Portland State University, School of Public Health, 506 SW Mill St, Su</w:t>
      </w:r>
      <w:r w:rsidR="00EE267D">
        <w:rPr>
          <w:rFonts w:ascii="Arial" w:hAnsi="Arial"/>
          <w:bCs/>
          <w:color w:val="000000"/>
          <w:szCs w:val="21"/>
        </w:rPr>
        <w:t>ite 450 (OMPH-SCH), Portland, Oregon, USA,</w:t>
      </w:r>
      <w:r w:rsidRPr="00640743">
        <w:rPr>
          <w:rFonts w:ascii="Arial" w:hAnsi="Arial"/>
          <w:bCs/>
          <w:color w:val="000000"/>
          <w:szCs w:val="21"/>
        </w:rPr>
        <w:t xml:space="preserve"> 97201-5404</w:t>
      </w:r>
    </w:p>
    <w:p w14:paraId="3DD553B6" w14:textId="77777777" w:rsidR="00640743" w:rsidRDefault="00640743" w:rsidP="00741642">
      <w:pPr>
        <w:outlineLvl w:val="0"/>
        <w:rPr>
          <w:rFonts w:ascii="Arial" w:hAnsi="Arial"/>
          <w:bCs/>
          <w:color w:val="000000"/>
          <w:szCs w:val="21"/>
        </w:rPr>
      </w:pPr>
    </w:p>
    <w:p w14:paraId="3BF934E6" w14:textId="77777777" w:rsidR="00640743" w:rsidRPr="00640743" w:rsidRDefault="00640743" w:rsidP="00640743">
      <w:pPr>
        <w:rPr>
          <w:rFonts w:ascii="Arial" w:hAnsi="Arial"/>
          <w:bCs/>
          <w:color w:val="000000"/>
          <w:szCs w:val="21"/>
        </w:rPr>
      </w:pPr>
      <w:r w:rsidRPr="00640743">
        <w:rPr>
          <w:rFonts w:ascii="Arial" w:hAnsi="Arial"/>
          <w:bCs/>
          <w:color w:val="000000"/>
          <w:szCs w:val="21"/>
        </w:rPr>
        <w:t>4) Oregon Health &amp; Science University, Department of Internal Medicine, 3181 SW Sam Jackson Park Rd L475, Portl</w:t>
      </w:r>
      <w:r w:rsidR="00EE267D">
        <w:rPr>
          <w:rFonts w:ascii="Arial" w:hAnsi="Arial"/>
          <w:bCs/>
          <w:color w:val="000000"/>
          <w:szCs w:val="21"/>
        </w:rPr>
        <w:t>and, Oregon, USA</w:t>
      </w:r>
      <w:r w:rsidRPr="00640743">
        <w:rPr>
          <w:rFonts w:ascii="Arial" w:hAnsi="Arial"/>
          <w:bCs/>
          <w:color w:val="000000"/>
          <w:szCs w:val="21"/>
        </w:rPr>
        <w:t xml:space="preserve"> 97239-3098 </w:t>
      </w:r>
    </w:p>
    <w:p w14:paraId="626F35D7" w14:textId="77777777" w:rsidR="00640743" w:rsidRPr="00640743" w:rsidRDefault="00640743" w:rsidP="00640743">
      <w:pPr>
        <w:rPr>
          <w:rFonts w:ascii="Arial" w:hAnsi="Arial"/>
          <w:bCs/>
          <w:color w:val="000000"/>
          <w:szCs w:val="21"/>
        </w:rPr>
      </w:pPr>
    </w:p>
    <w:p w14:paraId="5F717496" w14:textId="77777777" w:rsidR="00640743" w:rsidRPr="00640743" w:rsidRDefault="00640743" w:rsidP="00640743">
      <w:pPr>
        <w:rPr>
          <w:rFonts w:ascii="Arial" w:hAnsi="Arial"/>
          <w:bCs/>
          <w:color w:val="000000"/>
          <w:szCs w:val="21"/>
        </w:rPr>
      </w:pPr>
      <w:r w:rsidRPr="00640743">
        <w:rPr>
          <w:rFonts w:ascii="Arial" w:hAnsi="Arial"/>
          <w:bCs/>
          <w:color w:val="000000"/>
          <w:szCs w:val="21"/>
        </w:rPr>
        <w:t>5) Portland State University, School of Social Work, 1600 SW 4th</w:t>
      </w:r>
      <w:r w:rsidR="00EE267D">
        <w:rPr>
          <w:rFonts w:ascii="Arial" w:hAnsi="Arial"/>
          <w:bCs/>
          <w:color w:val="000000"/>
          <w:szCs w:val="21"/>
        </w:rPr>
        <w:t xml:space="preserve"> Ave, Portland, Oregon, USA</w:t>
      </w:r>
      <w:r w:rsidRPr="00640743">
        <w:rPr>
          <w:rFonts w:ascii="Arial" w:hAnsi="Arial"/>
          <w:bCs/>
          <w:color w:val="000000"/>
          <w:szCs w:val="21"/>
        </w:rPr>
        <w:t xml:space="preserve"> 97201-5522</w:t>
      </w:r>
    </w:p>
    <w:p w14:paraId="1E928585" w14:textId="77777777" w:rsidR="00640743" w:rsidRDefault="00640743" w:rsidP="00741642">
      <w:pPr>
        <w:outlineLvl w:val="0"/>
        <w:rPr>
          <w:rFonts w:ascii="Arial" w:hAnsi="Arial"/>
          <w:bCs/>
          <w:color w:val="000000"/>
          <w:szCs w:val="21"/>
        </w:rPr>
      </w:pPr>
    </w:p>
    <w:p w14:paraId="76190FC9" w14:textId="77777777" w:rsidR="004D2888" w:rsidRPr="00431F21" w:rsidRDefault="004D2888" w:rsidP="004D2888">
      <w:pPr>
        <w:outlineLvl w:val="0"/>
        <w:rPr>
          <w:rFonts w:ascii="Arial" w:hAnsi="Arial"/>
          <w:b/>
          <w:bCs/>
          <w:color w:val="000000"/>
          <w:szCs w:val="21"/>
        </w:rPr>
      </w:pPr>
      <w:commentRangeStart w:id="2"/>
      <w:r w:rsidRPr="004A5FB5">
        <w:rPr>
          <w:rFonts w:ascii="Arial" w:hAnsi="Arial"/>
          <w:b/>
          <w:bCs/>
          <w:color w:val="000000"/>
          <w:szCs w:val="21"/>
        </w:rPr>
        <w:t xml:space="preserve">Word count: </w:t>
      </w:r>
      <w:r w:rsidR="00A65B52">
        <w:rPr>
          <w:rFonts w:ascii="Arial" w:hAnsi="Arial"/>
          <w:bCs/>
          <w:color w:val="000000"/>
          <w:szCs w:val="21"/>
        </w:rPr>
        <w:t>222</w:t>
      </w:r>
      <w:r w:rsidRPr="004A5FB5">
        <w:rPr>
          <w:rFonts w:ascii="Arial" w:hAnsi="Arial"/>
          <w:bCs/>
          <w:color w:val="000000"/>
          <w:szCs w:val="21"/>
        </w:rPr>
        <w:t xml:space="preserve"> (</w:t>
      </w:r>
      <w:r w:rsidR="00D659B4">
        <w:rPr>
          <w:rFonts w:ascii="Arial" w:hAnsi="Arial"/>
          <w:bCs/>
          <w:color w:val="000000"/>
          <w:szCs w:val="21"/>
        </w:rPr>
        <w:t>abstract); 2,032</w:t>
      </w:r>
      <w:r w:rsidRPr="004A5FB5">
        <w:rPr>
          <w:rFonts w:ascii="Arial" w:hAnsi="Arial"/>
          <w:bCs/>
          <w:color w:val="000000"/>
          <w:szCs w:val="21"/>
        </w:rPr>
        <w:t xml:space="preserve"> (body); 2 (tables)</w:t>
      </w:r>
      <w:r w:rsidR="002579FB">
        <w:rPr>
          <w:rFonts w:ascii="Arial" w:hAnsi="Arial"/>
          <w:bCs/>
          <w:color w:val="000000"/>
          <w:szCs w:val="21"/>
        </w:rPr>
        <w:t>; 1 (figure)</w:t>
      </w:r>
      <w:commentRangeEnd w:id="2"/>
      <w:r w:rsidR="006D0BAB">
        <w:rPr>
          <w:rStyle w:val="CommentReference"/>
          <w:vanish/>
        </w:rPr>
        <w:commentReference w:id="2"/>
      </w:r>
    </w:p>
    <w:p w14:paraId="3A7F955F" w14:textId="77777777" w:rsidR="00C62B68" w:rsidRDefault="00C62B68">
      <w:pPr>
        <w:rPr>
          <w:rFonts w:ascii="Arial" w:hAnsi="Arial"/>
          <w:b/>
          <w:bCs/>
          <w:color w:val="000000"/>
          <w:szCs w:val="21"/>
        </w:rPr>
      </w:pPr>
    </w:p>
    <w:p w14:paraId="4B922106" w14:textId="77777777" w:rsidR="006A0745" w:rsidRDefault="006A0745" w:rsidP="006A0745">
      <w:pPr>
        <w:outlineLvl w:val="0"/>
        <w:rPr>
          <w:rFonts w:ascii="Arial" w:hAnsi="Arial"/>
          <w:bCs/>
          <w:color w:val="000000"/>
          <w:szCs w:val="21"/>
        </w:rPr>
      </w:pPr>
      <w:r w:rsidRPr="00AD5383">
        <w:rPr>
          <w:rFonts w:ascii="Arial" w:hAnsi="Arial"/>
          <w:b/>
          <w:bCs/>
          <w:color w:val="000000"/>
          <w:szCs w:val="21"/>
        </w:rPr>
        <w:t>Key words:</w:t>
      </w:r>
      <w:r w:rsidRPr="00AD5383">
        <w:rPr>
          <w:rFonts w:ascii="Arial" w:hAnsi="Arial"/>
          <w:bCs/>
          <w:color w:val="000000"/>
          <w:szCs w:val="21"/>
        </w:rPr>
        <w:t xml:space="preserve"> </w:t>
      </w:r>
      <w:r w:rsidR="004B3118">
        <w:rPr>
          <w:rFonts w:ascii="Arial" w:hAnsi="Arial"/>
          <w:bCs/>
          <w:color w:val="000000"/>
          <w:szCs w:val="21"/>
        </w:rPr>
        <w:t>Facebook; social media;</w:t>
      </w:r>
      <w:r>
        <w:rPr>
          <w:rFonts w:ascii="Arial" w:hAnsi="Arial"/>
          <w:bCs/>
          <w:color w:val="000000"/>
          <w:szCs w:val="21"/>
        </w:rPr>
        <w:t xml:space="preserve"> </w:t>
      </w:r>
      <w:r w:rsidR="004B3118">
        <w:rPr>
          <w:rFonts w:ascii="Arial" w:hAnsi="Arial"/>
          <w:bCs/>
          <w:color w:val="000000"/>
          <w:szCs w:val="21"/>
        </w:rPr>
        <w:t xml:space="preserve">social isolation; social </w:t>
      </w:r>
      <w:r w:rsidR="00CA1EFA">
        <w:rPr>
          <w:rFonts w:ascii="Arial" w:hAnsi="Arial"/>
          <w:bCs/>
          <w:color w:val="000000"/>
          <w:szCs w:val="21"/>
        </w:rPr>
        <w:t>interaction</w:t>
      </w:r>
      <w:r w:rsidR="004B3118">
        <w:rPr>
          <w:rFonts w:ascii="Arial" w:hAnsi="Arial"/>
          <w:bCs/>
          <w:color w:val="000000"/>
          <w:szCs w:val="21"/>
        </w:rPr>
        <w:t xml:space="preserve">; </w:t>
      </w:r>
      <w:r>
        <w:rPr>
          <w:rFonts w:ascii="Arial" w:hAnsi="Arial"/>
          <w:bCs/>
          <w:color w:val="000000"/>
          <w:szCs w:val="21"/>
        </w:rPr>
        <w:t>veterans</w:t>
      </w:r>
    </w:p>
    <w:p w14:paraId="4009AFE8" w14:textId="77777777" w:rsidR="00D77CCE" w:rsidRDefault="00D77CCE" w:rsidP="00D77CCE">
      <w:pPr>
        <w:outlineLvl w:val="0"/>
        <w:rPr>
          <w:rFonts w:ascii="Arial" w:hAnsi="Arial"/>
          <w:bCs/>
          <w:color w:val="000000"/>
          <w:szCs w:val="21"/>
        </w:rPr>
      </w:pPr>
    </w:p>
    <w:p w14:paraId="4EAE311F" w14:textId="77777777" w:rsidR="00D77CCE" w:rsidRDefault="00D77CCE" w:rsidP="00D77CCE">
      <w:pPr>
        <w:pStyle w:val="Heading2"/>
        <w:spacing w:before="0"/>
        <w:rPr>
          <w:rFonts w:ascii="Arial" w:eastAsiaTheme="minorHAnsi" w:hAnsi="Arial" w:cstheme="minorBidi"/>
          <w:b w:val="0"/>
          <w:color w:val="000000"/>
          <w:sz w:val="24"/>
          <w:szCs w:val="21"/>
        </w:rPr>
      </w:pPr>
      <w:r w:rsidRPr="00D77CCE">
        <w:rPr>
          <w:rFonts w:ascii="Arial" w:eastAsiaTheme="minorHAnsi" w:hAnsi="Arial" w:cstheme="minorBidi"/>
          <w:color w:val="000000"/>
          <w:sz w:val="24"/>
          <w:szCs w:val="21"/>
        </w:rPr>
        <w:t>Corresponding Author:</w:t>
      </w:r>
      <w:r w:rsidRPr="00D77CCE">
        <w:rPr>
          <w:rFonts w:ascii="Arial" w:eastAsiaTheme="minorHAnsi" w:hAnsi="Arial" w:cstheme="minorBidi"/>
          <w:b w:val="0"/>
          <w:color w:val="000000"/>
          <w:sz w:val="24"/>
          <w:szCs w:val="21"/>
        </w:rPr>
        <w:t xml:space="preserve"> </w:t>
      </w:r>
    </w:p>
    <w:p w14:paraId="0B9F43F0" w14:textId="77777777" w:rsidR="00D77CCE" w:rsidRPr="00D77CCE" w:rsidRDefault="00D77CCE" w:rsidP="00D77CCE">
      <w:pPr>
        <w:pStyle w:val="Heading2"/>
        <w:spacing w:before="0"/>
        <w:rPr>
          <w:rFonts w:ascii="Arial" w:eastAsiaTheme="minorHAnsi" w:hAnsi="Arial" w:cstheme="minorBidi"/>
          <w:b w:val="0"/>
          <w:color w:val="000000"/>
          <w:sz w:val="24"/>
          <w:szCs w:val="21"/>
        </w:rPr>
      </w:pPr>
      <w:r>
        <w:rPr>
          <w:rFonts w:ascii="Arial" w:eastAsiaTheme="minorHAnsi" w:hAnsi="Arial" w:cstheme="minorBidi"/>
          <w:b w:val="0"/>
          <w:color w:val="000000"/>
          <w:sz w:val="24"/>
          <w:szCs w:val="21"/>
        </w:rPr>
        <w:t xml:space="preserve">Alan </w:t>
      </w:r>
      <w:r w:rsidR="00EA2605">
        <w:rPr>
          <w:rFonts w:ascii="Arial" w:eastAsiaTheme="minorHAnsi" w:hAnsi="Arial" w:cstheme="minorBidi"/>
          <w:b w:val="0"/>
          <w:color w:val="000000"/>
          <w:sz w:val="24"/>
          <w:szCs w:val="21"/>
        </w:rPr>
        <w:t>R.</w:t>
      </w:r>
      <w:r>
        <w:rPr>
          <w:rFonts w:ascii="Arial" w:eastAsiaTheme="minorHAnsi" w:hAnsi="Arial" w:cstheme="minorBidi"/>
          <w:b w:val="0"/>
          <w:color w:val="000000"/>
          <w:sz w:val="24"/>
          <w:szCs w:val="21"/>
        </w:rPr>
        <w:t xml:space="preserve"> Teo, MD, MS</w:t>
      </w:r>
    </w:p>
    <w:p w14:paraId="77FE0136" w14:textId="77777777" w:rsidR="00D77CCE" w:rsidRPr="00D77CCE" w:rsidRDefault="00D77CCE" w:rsidP="00D77CCE">
      <w:pPr>
        <w:pStyle w:val="Heading2"/>
        <w:spacing w:before="0"/>
        <w:rPr>
          <w:rFonts w:ascii="Arial" w:eastAsiaTheme="minorHAnsi" w:hAnsi="Arial" w:cstheme="minorBidi"/>
          <w:b w:val="0"/>
          <w:color w:val="000000"/>
          <w:sz w:val="24"/>
          <w:szCs w:val="21"/>
        </w:rPr>
      </w:pPr>
      <w:r w:rsidRPr="00D77CCE">
        <w:rPr>
          <w:rFonts w:ascii="Arial" w:eastAsiaTheme="minorHAnsi" w:hAnsi="Arial" w:cstheme="minorBidi"/>
          <w:b w:val="0"/>
          <w:color w:val="000000"/>
          <w:sz w:val="24"/>
          <w:szCs w:val="21"/>
        </w:rPr>
        <w:t>3710 SW US Veterans Hospital Road (R&amp;D 66)</w:t>
      </w:r>
    </w:p>
    <w:p w14:paraId="66816934" w14:textId="77777777" w:rsidR="00D77CCE" w:rsidRPr="00D77CCE" w:rsidRDefault="00D77CCE" w:rsidP="00D77CCE">
      <w:pPr>
        <w:pStyle w:val="Heading2"/>
        <w:spacing w:before="0"/>
        <w:rPr>
          <w:rFonts w:ascii="Arial" w:eastAsiaTheme="minorHAnsi" w:hAnsi="Arial" w:cstheme="minorBidi"/>
          <w:b w:val="0"/>
          <w:color w:val="000000"/>
          <w:sz w:val="24"/>
          <w:szCs w:val="21"/>
        </w:rPr>
      </w:pPr>
      <w:r w:rsidRPr="00D77CCE">
        <w:rPr>
          <w:rFonts w:ascii="Arial" w:eastAsiaTheme="minorHAnsi" w:hAnsi="Arial" w:cstheme="minorBidi"/>
          <w:b w:val="0"/>
          <w:color w:val="000000"/>
          <w:sz w:val="24"/>
          <w:szCs w:val="21"/>
        </w:rPr>
        <w:t>Portland, OR 97239-2964</w:t>
      </w:r>
    </w:p>
    <w:p w14:paraId="0DADE203" w14:textId="77777777" w:rsidR="00D77CCE" w:rsidRDefault="00D77CCE" w:rsidP="00D77CCE">
      <w:pPr>
        <w:pStyle w:val="Heading2"/>
        <w:spacing w:before="0"/>
        <w:rPr>
          <w:rFonts w:ascii="Arial" w:eastAsiaTheme="minorHAnsi" w:hAnsi="Arial" w:cstheme="minorBidi"/>
          <w:b w:val="0"/>
          <w:color w:val="000000"/>
          <w:sz w:val="24"/>
          <w:szCs w:val="21"/>
        </w:rPr>
      </w:pPr>
      <w:r>
        <w:rPr>
          <w:rFonts w:ascii="Arial" w:eastAsiaTheme="minorHAnsi" w:hAnsi="Arial" w:cstheme="minorBidi"/>
          <w:b w:val="0"/>
          <w:color w:val="000000"/>
          <w:sz w:val="24"/>
          <w:szCs w:val="21"/>
        </w:rPr>
        <w:t>Phone: 503-220-8262 x5246</w:t>
      </w:r>
      <w:r w:rsidR="00EA2605">
        <w:rPr>
          <w:rFonts w:ascii="Arial" w:eastAsiaTheme="minorHAnsi" w:hAnsi="Arial" w:cstheme="minorBidi"/>
          <w:b w:val="0"/>
          <w:color w:val="000000"/>
          <w:sz w:val="24"/>
          <w:szCs w:val="21"/>
        </w:rPr>
        <w:t>1</w:t>
      </w:r>
    </w:p>
    <w:p w14:paraId="62C432B4" w14:textId="77777777" w:rsidR="00D77CCE" w:rsidRPr="00D77CCE" w:rsidRDefault="00D77CCE" w:rsidP="00D77CCE">
      <w:pPr>
        <w:pStyle w:val="BodyText"/>
        <w:spacing w:before="0" w:after="0"/>
        <w:rPr>
          <w:rFonts w:ascii="Arial" w:hAnsi="Arial"/>
          <w:bCs/>
          <w:color w:val="000000"/>
          <w:szCs w:val="21"/>
        </w:rPr>
      </w:pPr>
      <w:r w:rsidRPr="00D77CCE">
        <w:rPr>
          <w:rFonts w:ascii="Arial" w:hAnsi="Arial"/>
          <w:bCs/>
          <w:color w:val="000000"/>
          <w:szCs w:val="21"/>
        </w:rPr>
        <w:t xml:space="preserve">Email: </w:t>
      </w:r>
      <w:hyperlink r:id="rId8" w:history="1">
        <w:r w:rsidR="00384AE5" w:rsidRPr="00276C7A">
          <w:rPr>
            <w:rFonts w:ascii="Arial" w:hAnsi="Arial"/>
            <w:bCs/>
            <w:color w:val="000000"/>
            <w:szCs w:val="21"/>
          </w:rPr>
          <w:t>teoa@ohsu.edu</w:t>
        </w:r>
      </w:hyperlink>
      <w:r w:rsidR="00384AE5">
        <w:rPr>
          <w:rFonts w:ascii="Arial" w:hAnsi="Arial"/>
          <w:bCs/>
          <w:color w:val="000000"/>
          <w:szCs w:val="21"/>
        </w:rPr>
        <w:t xml:space="preserve"> </w:t>
      </w:r>
      <w:r w:rsidR="00EA2605">
        <w:rPr>
          <w:rFonts w:ascii="Arial" w:hAnsi="Arial"/>
          <w:bCs/>
          <w:color w:val="000000"/>
          <w:szCs w:val="21"/>
        </w:rPr>
        <w:t xml:space="preserve"> </w:t>
      </w:r>
    </w:p>
    <w:p w14:paraId="1BDA0447" w14:textId="77777777" w:rsidR="00D77CCE" w:rsidRPr="00AD5383" w:rsidRDefault="00D77CCE" w:rsidP="00D77CCE">
      <w:pPr>
        <w:outlineLvl w:val="0"/>
        <w:rPr>
          <w:rFonts w:ascii="Arial" w:hAnsi="Arial"/>
          <w:bCs/>
          <w:color w:val="000000"/>
          <w:szCs w:val="21"/>
        </w:rPr>
      </w:pPr>
    </w:p>
    <w:p w14:paraId="15E2C5F4" w14:textId="77777777" w:rsidR="006A0745" w:rsidRDefault="006A0745">
      <w:pPr>
        <w:rPr>
          <w:rFonts w:ascii="Arial" w:hAnsi="Arial"/>
          <w:b/>
          <w:bCs/>
          <w:color w:val="000000"/>
          <w:szCs w:val="21"/>
        </w:rPr>
      </w:pPr>
    </w:p>
    <w:p w14:paraId="37D0D0EC" w14:textId="77777777" w:rsidR="006A0745" w:rsidRDefault="006A0745">
      <w:pPr>
        <w:rPr>
          <w:rFonts w:ascii="Arial" w:hAnsi="Arial"/>
          <w:b/>
          <w:bCs/>
          <w:color w:val="000000"/>
          <w:szCs w:val="21"/>
        </w:rPr>
      </w:pPr>
    </w:p>
    <w:p w14:paraId="60EBB8D0" w14:textId="77777777" w:rsidR="006A0745" w:rsidRDefault="006A0745">
      <w:pPr>
        <w:rPr>
          <w:rFonts w:ascii="Arial" w:hAnsi="Arial"/>
          <w:b/>
          <w:bCs/>
          <w:color w:val="000000"/>
          <w:szCs w:val="21"/>
        </w:rPr>
      </w:pPr>
    </w:p>
    <w:p w14:paraId="4E1DDD8D" w14:textId="77777777" w:rsidR="006A0745" w:rsidRDefault="006A0745">
      <w:pPr>
        <w:rPr>
          <w:rFonts w:ascii="Arial" w:hAnsi="Arial"/>
          <w:b/>
          <w:bCs/>
          <w:color w:val="000000"/>
          <w:szCs w:val="21"/>
        </w:rPr>
      </w:pPr>
    </w:p>
    <w:p w14:paraId="6AC949D4" w14:textId="77777777" w:rsidR="006A0745" w:rsidRDefault="006A0745">
      <w:pPr>
        <w:rPr>
          <w:rFonts w:ascii="Arial" w:hAnsi="Arial"/>
          <w:b/>
          <w:bCs/>
          <w:color w:val="000000"/>
          <w:szCs w:val="21"/>
        </w:rPr>
      </w:pPr>
    </w:p>
    <w:p w14:paraId="47224187" w14:textId="77777777" w:rsidR="006A0745" w:rsidRDefault="006A0745">
      <w:pPr>
        <w:rPr>
          <w:rFonts w:ascii="Arial" w:hAnsi="Arial"/>
          <w:b/>
          <w:bCs/>
          <w:color w:val="000000"/>
          <w:szCs w:val="21"/>
        </w:rPr>
      </w:pPr>
    </w:p>
    <w:p w14:paraId="0838A719" w14:textId="77777777" w:rsidR="00B925DE" w:rsidRDefault="00B925DE" w:rsidP="00C62B68">
      <w:pPr>
        <w:outlineLvl w:val="0"/>
        <w:rPr>
          <w:rFonts w:ascii="Arial" w:hAnsi="Arial"/>
          <w:b/>
          <w:bCs/>
          <w:color w:val="000000"/>
          <w:szCs w:val="21"/>
        </w:rPr>
      </w:pPr>
    </w:p>
    <w:p w14:paraId="006F0F67" w14:textId="77777777" w:rsidR="00C62B68" w:rsidRPr="00431F21" w:rsidRDefault="00C62B68" w:rsidP="00C62B68">
      <w:pPr>
        <w:outlineLvl w:val="0"/>
        <w:rPr>
          <w:rFonts w:ascii="Arial" w:hAnsi="Arial"/>
          <w:b/>
          <w:bCs/>
          <w:color w:val="000000"/>
          <w:szCs w:val="21"/>
        </w:rPr>
      </w:pPr>
      <w:r w:rsidRPr="00431F21">
        <w:rPr>
          <w:rFonts w:ascii="Arial" w:hAnsi="Arial"/>
          <w:b/>
          <w:bCs/>
          <w:color w:val="000000"/>
          <w:szCs w:val="21"/>
        </w:rPr>
        <w:lastRenderedPageBreak/>
        <w:t xml:space="preserve">Abstract: </w:t>
      </w:r>
    </w:p>
    <w:p w14:paraId="3FAE8110" w14:textId="77777777" w:rsidR="00A65B52" w:rsidRDefault="005F7DD8" w:rsidP="00C414F0">
      <w:pPr>
        <w:outlineLvl w:val="0"/>
        <w:rPr>
          <w:rFonts w:ascii="Arial" w:hAnsi="Arial"/>
          <w:bCs/>
          <w:color w:val="000000"/>
          <w:szCs w:val="21"/>
        </w:rPr>
      </w:pPr>
      <w:r w:rsidRPr="005F7DD8">
        <w:rPr>
          <w:rFonts w:ascii="Arial" w:hAnsi="Arial"/>
          <w:bCs/>
          <w:color w:val="000000"/>
          <w:szCs w:val="21"/>
          <w:u w:val="single"/>
        </w:rPr>
        <w:t>Introduction</w:t>
      </w:r>
      <w:r>
        <w:rPr>
          <w:rFonts w:ascii="Arial" w:hAnsi="Arial"/>
          <w:bCs/>
          <w:color w:val="000000"/>
          <w:szCs w:val="21"/>
        </w:rPr>
        <w:t xml:space="preserve">: </w:t>
      </w:r>
      <w:r w:rsidR="00384AE5">
        <w:rPr>
          <w:rFonts w:ascii="Arial" w:hAnsi="Arial"/>
          <w:bCs/>
          <w:color w:val="000000"/>
          <w:szCs w:val="21"/>
        </w:rPr>
        <w:t xml:space="preserve">Social isolation is closely associated with negative mental health outcomes. Social media platforms </w:t>
      </w:r>
      <w:r w:rsidR="001C2081">
        <w:rPr>
          <w:rFonts w:ascii="Arial" w:hAnsi="Arial"/>
          <w:bCs/>
          <w:color w:val="000000"/>
          <w:szCs w:val="21"/>
        </w:rPr>
        <w:t xml:space="preserve">may </w:t>
      </w:r>
      <w:r w:rsidR="00384AE5">
        <w:rPr>
          <w:rFonts w:ascii="Arial" w:hAnsi="Arial"/>
          <w:bCs/>
          <w:color w:val="000000"/>
          <w:szCs w:val="21"/>
        </w:rPr>
        <w:t xml:space="preserve">expand opportunities </w:t>
      </w:r>
      <w:r w:rsidR="001C2081">
        <w:rPr>
          <w:rFonts w:ascii="Arial" w:hAnsi="Arial"/>
          <w:bCs/>
          <w:color w:val="000000"/>
          <w:szCs w:val="21"/>
        </w:rPr>
        <w:t>for</w:t>
      </w:r>
      <w:r w:rsidR="00384AE5">
        <w:rPr>
          <w:rFonts w:ascii="Arial" w:hAnsi="Arial"/>
          <w:bCs/>
          <w:color w:val="000000"/>
          <w:szCs w:val="21"/>
        </w:rPr>
        <w:t xml:space="preserve"> social contact, but whether online interactions are as effective as </w:t>
      </w:r>
      <w:r w:rsidR="00155B29">
        <w:rPr>
          <w:rFonts w:ascii="Arial" w:hAnsi="Arial"/>
          <w:bCs/>
          <w:color w:val="000000"/>
          <w:szCs w:val="21"/>
        </w:rPr>
        <w:t xml:space="preserve">face-to-face, or </w:t>
      </w:r>
      <w:r w:rsidR="00384AE5">
        <w:rPr>
          <w:rFonts w:ascii="Arial" w:hAnsi="Arial"/>
          <w:bCs/>
          <w:color w:val="000000"/>
          <w:szCs w:val="21"/>
        </w:rPr>
        <w:t>in-person</w:t>
      </w:r>
      <w:r w:rsidR="00155B29">
        <w:rPr>
          <w:rFonts w:ascii="Arial" w:hAnsi="Arial"/>
          <w:bCs/>
          <w:color w:val="000000"/>
          <w:szCs w:val="21"/>
        </w:rPr>
        <w:t>,</w:t>
      </w:r>
      <w:r w:rsidR="00384AE5">
        <w:rPr>
          <w:rFonts w:ascii="Arial" w:hAnsi="Arial"/>
          <w:bCs/>
          <w:color w:val="000000"/>
          <w:szCs w:val="21"/>
        </w:rPr>
        <w:t xml:space="preserve"> interactions at protecting against the negative effects of social isolation is unclear. </w:t>
      </w:r>
    </w:p>
    <w:p w14:paraId="249A27D2" w14:textId="77777777" w:rsidR="005F7DD8" w:rsidRDefault="00A65B52" w:rsidP="00C414F0">
      <w:pPr>
        <w:outlineLvl w:val="0"/>
        <w:rPr>
          <w:rFonts w:ascii="Arial" w:hAnsi="Arial"/>
          <w:bCs/>
          <w:color w:val="000000"/>
          <w:szCs w:val="21"/>
        </w:rPr>
      </w:pPr>
      <w:r w:rsidRPr="005F7DD8">
        <w:rPr>
          <w:rFonts w:ascii="Arial" w:hAnsi="Arial"/>
          <w:bCs/>
          <w:color w:val="000000"/>
          <w:szCs w:val="21"/>
          <w:u w:val="single"/>
        </w:rPr>
        <w:t>Methods</w:t>
      </w:r>
      <w:r>
        <w:rPr>
          <w:rFonts w:ascii="Arial" w:hAnsi="Arial"/>
          <w:bCs/>
          <w:color w:val="000000"/>
          <w:szCs w:val="21"/>
        </w:rPr>
        <w:t xml:space="preserve">: Participants consisted of </w:t>
      </w:r>
      <w:r w:rsidRPr="00431F21">
        <w:rPr>
          <w:rFonts w:ascii="Arial" w:hAnsi="Arial" w:cs="Arial"/>
          <w:color w:val="000000"/>
        </w:rPr>
        <w:t xml:space="preserve">U.S. military veterans </w:t>
      </w:r>
      <w:r>
        <w:rPr>
          <w:rFonts w:ascii="Arial" w:hAnsi="Arial" w:cs="Arial"/>
          <w:color w:val="000000"/>
        </w:rPr>
        <w:t>who served since September 2001</w:t>
      </w:r>
      <w:r w:rsidRPr="003E4974">
        <w:rPr>
          <w:rFonts w:ascii="Arial" w:hAnsi="Arial"/>
          <w:bCs/>
          <w:color w:val="000000"/>
          <w:szCs w:val="21"/>
        </w:rPr>
        <w:t xml:space="preserve"> </w:t>
      </w:r>
      <w:r>
        <w:rPr>
          <w:rFonts w:ascii="Arial" w:hAnsi="Arial"/>
          <w:bCs/>
          <w:color w:val="000000"/>
          <w:szCs w:val="21"/>
        </w:rPr>
        <w:t xml:space="preserve">and used Facebook (n=587). </w:t>
      </w:r>
      <w:r w:rsidRPr="00A65B52">
        <w:rPr>
          <w:rFonts w:ascii="Arial" w:hAnsi="Arial" w:cs="Arial"/>
          <w:color w:val="000000"/>
        </w:rPr>
        <w:t>Our independent variables were frequency of social contact occurring in-person and on Facebook. Dependent variables were probable psychiatric disorders and suicidality, measured using several validated screening tools. The independent effect of each form of social contact was assessed using multivariate logistic regression, which included adjustment for</w:t>
      </w:r>
      <w:r>
        <w:rPr>
          <w:rFonts w:ascii="Arial" w:hAnsi="Arial" w:cs="Arial"/>
          <w:color w:val="000000"/>
        </w:rPr>
        <w:t xml:space="preserve"> several potential confounders</w:t>
      </w:r>
      <w:r>
        <w:rPr>
          <w:rFonts w:ascii="Arial" w:hAnsi="Arial" w:cs="Arial"/>
        </w:rPr>
        <w:t>.</w:t>
      </w:r>
    </w:p>
    <w:p w14:paraId="48F65C89" w14:textId="77777777" w:rsidR="003E4EF4" w:rsidRDefault="005F7DD8" w:rsidP="00C414F0">
      <w:pPr>
        <w:outlineLvl w:val="0"/>
        <w:rPr>
          <w:ins w:id="3" w:author="Alan Teo" w:date="2018-07-26T13:46:00Z"/>
          <w:rFonts w:ascii="Arial" w:hAnsi="Arial"/>
          <w:bCs/>
          <w:color w:val="000000"/>
          <w:szCs w:val="21"/>
        </w:rPr>
      </w:pPr>
      <w:r w:rsidRPr="005F7DD8">
        <w:rPr>
          <w:rFonts w:ascii="Arial" w:hAnsi="Arial"/>
          <w:bCs/>
          <w:color w:val="000000"/>
          <w:szCs w:val="21"/>
          <w:u w:val="single"/>
        </w:rPr>
        <w:t>Results</w:t>
      </w:r>
      <w:r>
        <w:rPr>
          <w:rFonts w:ascii="Arial" w:hAnsi="Arial"/>
          <w:bCs/>
          <w:color w:val="000000"/>
          <w:szCs w:val="21"/>
        </w:rPr>
        <w:t xml:space="preserve">: </w:t>
      </w:r>
      <w:r w:rsidR="00384AE5" w:rsidRPr="003E4974">
        <w:rPr>
          <w:rFonts w:ascii="Arial" w:hAnsi="Arial"/>
          <w:bCs/>
          <w:color w:val="000000"/>
          <w:szCs w:val="21"/>
        </w:rPr>
        <w:t xml:space="preserve">We found that </w:t>
      </w:r>
      <w:del w:id="4" w:author="Alan Teo" w:date="2018-07-26T13:44:00Z">
        <w:r w:rsidR="00305234" w:rsidDel="003E4EF4">
          <w:rPr>
            <w:rFonts w:ascii="Arial" w:hAnsi="Arial"/>
            <w:bCs/>
            <w:color w:val="000000"/>
            <w:szCs w:val="21"/>
          </w:rPr>
          <w:delText xml:space="preserve">those </w:delText>
        </w:r>
      </w:del>
      <w:ins w:id="5" w:author="Alan Teo" w:date="2018-07-26T13:44:00Z">
        <w:r w:rsidR="003E4EF4">
          <w:rPr>
            <w:rFonts w:ascii="Arial" w:hAnsi="Arial"/>
            <w:bCs/>
            <w:color w:val="000000"/>
            <w:szCs w:val="21"/>
          </w:rPr>
          <w:t xml:space="preserve">veterans </w:t>
        </w:r>
      </w:ins>
      <w:r w:rsidR="00305234">
        <w:rPr>
          <w:rFonts w:ascii="Arial" w:hAnsi="Arial"/>
          <w:bCs/>
          <w:color w:val="000000"/>
          <w:szCs w:val="21"/>
        </w:rPr>
        <w:t xml:space="preserve">who </w:t>
      </w:r>
      <w:r w:rsidR="00384AE5" w:rsidRPr="003E4974">
        <w:rPr>
          <w:rFonts w:ascii="Arial" w:eastAsia="Times New Roman" w:hAnsi="Arial" w:cs="Times New Roman"/>
          <w:color w:val="000000"/>
        </w:rPr>
        <w:t>frequent</w:t>
      </w:r>
      <w:r w:rsidR="00305234">
        <w:rPr>
          <w:rFonts w:ascii="Arial" w:eastAsia="Times New Roman" w:hAnsi="Arial" w:cs="Times New Roman"/>
          <w:color w:val="000000"/>
        </w:rPr>
        <w:t>ly interacted on</w:t>
      </w:r>
      <w:r w:rsidR="00384AE5" w:rsidRPr="003E4974">
        <w:rPr>
          <w:rFonts w:ascii="Arial" w:eastAsia="Times New Roman" w:hAnsi="Arial" w:cs="Times New Roman"/>
          <w:color w:val="000000"/>
        </w:rPr>
        <w:t xml:space="preserve"> Facebook engage</w:t>
      </w:r>
      <w:r w:rsidR="0075144C">
        <w:rPr>
          <w:rFonts w:ascii="Arial" w:eastAsia="Times New Roman" w:hAnsi="Arial" w:cs="Times New Roman"/>
          <w:color w:val="000000"/>
        </w:rPr>
        <w:t>d</w:t>
      </w:r>
      <w:r w:rsidR="00384AE5" w:rsidRPr="003E4974">
        <w:rPr>
          <w:rFonts w:ascii="Arial" w:eastAsia="Times New Roman" w:hAnsi="Arial" w:cs="Times New Roman"/>
          <w:color w:val="000000"/>
        </w:rPr>
        <w:t xml:space="preserve"> in </w:t>
      </w:r>
      <w:r w:rsidR="0075144C">
        <w:rPr>
          <w:rFonts w:ascii="Arial" w:eastAsia="Times New Roman" w:hAnsi="Arial" w:cs="Times New Roman"/>
          <w:color w:val="000000"/>
        </w:rPr>
        <w:t>more</w:t>
      </w:r>
      <w:r w:rsidR="00384AE5" w:rsidRPr="003E4974">
        <w:rPr>
          <w:rFonts w:ascii="Arial" w:eastAsia="Times New Roman" w:hAnsi="Arial" w:cs="Times New Roman"/>
          <w:color w:val="000000"/>
        </w:rPr>
        <w:t xml:space="preserve"> </w:t>
      </w:r>
      <w:r w:rsidR="00155B29">
        <w:rPr>
          <w:rFonts w:ascii="Arial" w:eastAsia="Times New Roman" w:hAnsi="Arial" w:cs="Times New Roman"/>
          <w:color w:val="000000"/>
        </w:rPr>
        <w:t xml:space="preserve">in-person </w:t>
      </w:r>
      <w:r w:rsidR="00384AE5">
        <w:rPr>
          <w:rFonts w:ascii="Arial" w:eastAsia="Times New Roman" w:hAnsi="Arial" w:cs="Times New Roman"/>
          <w:color w:val="000000"/>
        </w:rPr>
        <w:t xml:space="preserve">social contact than infrequent </w:t>
      </w:r>
      <w:r w:rsidR="00305234">
        <w:rPr>
          <w:rFonts w:ascii="Arial" w:eastAsia="Times New Roman" w:hAnsi="Arial" w:cs="Times New Roman"/>
          <w:color w:val="000000"/>
        </w:rPr>
        <w:t xml:space="preserve">Facebook </w:t>
      </w:r>
      <w:r w:rsidR="00384AE5">
        <w:rPr>
          <w:rFonts w:ascii="Arial" w:eastAsia="Times New Roman" w:hAnsi="Arial" w:cs="Times New Roman"/>
          <w:color w:val="000000"/>
        </w:rPr>
        <w:t>users</w:t>
      </w:r>
      <w:r>
        <w:rPr>
          <w:rFonts w:ascii="Arial" w:eastAsia="Times New Roman" w:hAnsi="Arial" w:cs="Times New Roman"/>
          <w:color w:val="000000"/>
        </w:rPr>
        <w:t xml:space="preserve"> </w:t>
      </w:r>
      <w:r w:rsidRPr="00DE365A">
        <w:rPr>
          <w:rFonts w:ascii="Arial" w:eastAsia="Times New Roman" w:hAnsi="Arial" w:cs="Times New Roman"/>
          <w:color w:val="000000"/>
        </w:rPr>
        <w:t>(p &lt; 0.001)</w:t>
      </w:r>
      <w:r w:rsidR="00384AE5">
        <w:rPr>
          <w:rFonts w:ascii="Arial" w:eastAsia="Times New Roman" w:hAnsi="Arial" w:cs="Times New Roman"/>
          <w:color w:val="000000"/>
        </w:rPr>
        <w:t>.</w:t>
      </w:r>
      <w:r w:rsidR="00384AE5">
        <w:rPr>
          <w:rFonts w:ascii="Arial" w:hAnsi="Arial"/>
          <w:bCs/>
          <w:color w:val="000000"/>
          <w:szCs w:val="21"/>
        </w:rPr>
        <w:t xml:space="preserve"> </w:t>
      </w:r>
      <w:r w:rsidR="00155B29">
        <w:rPr>
          <w:rFonts w:ascii="Arial" w:hAnsi="Arial"/>
          <w:bCs/>
          <w:color w:val="000000"/>
          <w:szCs w:val="21"/>
        </w:rPr>
        <w:t>More f</w:t>
      </w:r>
      <w:r w:rsidR="00384AE5">
        <w:rPr>
          <w:rFonts w:ascii="Arial" w:hAnsi="Arial"/>
          <w:bCs/>
          <w:color w:val="000000"/>
          <w:szCs w:val="21"/>
        </w:rPr>
        <w:t xml:space="preserve">requent in-person social interaction was associated with significantly decreased risk of </w:t>
      </w:r>
      <w:ins w:id="6" w:author="Alan Teo" w:date="2018-07-26T10:30:00Z">
        <w:r w:rsidR="002F198B">
          <w:rPr>
            <w:rFonts w:ascii="Arial" w:hAnsi="Arial"/>
            <w:bCs/>
            <w:color w:val="000000"/>
            <w:szCs w:val="21"/>
          </w:rPr>
          <w:t xml:space="preserve">symptoms of </w:t>
        </w:r>
      </w:ins>
      <w:r w:rsidR="00384AE5">
        <w:rPr>
          <w:rFonts w:ascii="Arial" w:hAnsi="Arial"/>
          <w:bCs/>
          <w:color w:val="000000"/>
          <w:szCs w:val="21"/>
        </w:rPr>
        <w:t>major depression and PTSD</w:t>
      </w:r>
      <w:r w:rsidR="00155B29">
        <w:rPr>
          <w:rFonts w:ascii="Arial" w:hAnsi="Arial"/>
          <w:bCs/>
          <w:color w:val="000000"/>
          <w:szCs w:val="21"/>
        </w:rPr>
        <w:t xml:space="preserve">, compared with </w:t>
      </w:r>
      <w:r w:rsidR="00155B29">
        <w:rPr>
          <w:rFonts w:ascii="Arial" w:eastAsia="Times New Roman" w:hAnsi="Arial" w:cs="Times New Roman"/>
          <w:color w:val="000000"/>
        </w:rPr>
        <w:t>contact every few weeks or less</w:t>
      </w:r>
      <w:r w:rsidR="00384AE5">
        <w:rPr>
          <w:rFonts w:ascii="Arial" w:hAnsi="Arial"/>
          <w:bCs/>
          <w:color w:val="000000"/>
          <w:szCs w:val="21"/>
        </w:rPr>
        <w:t xml:space="preserve">. In contrast, increased frequency of </w:t>
      </w:r>
      <w:r w:rsidR="00384AE5" w:rsidRPr="00CE263C">
        <w:rPr>
          <w:rFonts w:ascii="Arial" w:hAnsi="Arial"/>
          <w:bCs/>
          <w:color w:val="000000"/>
          <w:szCs w:val="21"/>
        </w:rPr>
        <w:t xml:space="preserve">social interaction on Facebook </w:t>
      </w:r>
      <w:r w:rsidR="00384AE5">
        <w:rPr>
          <w:rFonts w:ascii="Arial" w:hAnsi="Arial"/>
          <w:bCs/>
          <w:color w:val="000000"/>
          <w:szCs w:val="21"/>
        </w:rPr>
        <w:t>had no associations with</w:t>
      </w:r>
      <w:r w:rsidR="00384AE5" w:rsidRPr="00CE263C">
        <w:rPr>
          <w:rFonts w:ascii="Arial" w:hAnsi="Arial"/>
          <w:bCs/>
          <w:color w:val="000000"/>
          <w:szCs w:val="21"/>
        </w:rPr>
        <w:t xml:space="preserve"> mental</w:t>
      </w:r>
      <w:r w:rsidR="00384AE5">
        <w:rPr>
          <w:rFonts w:ascii="Arial" w:hAnsi="Arial"/>
          <w:bCs/>
          <w:color w:val="000000"/>
          <w:szCs w:val="21"/>
        </w:rPr>
        <w:t xml:space="preserve"> health outcomes. </w:t>
      </w:r>
    </w:p>
    <w:p w14:paraId="2E48C4EB" w14:textId="77777777" w:rsidR="00E57618" w:rsidRDefault="005F7DD8" w:rsidP="00C414F0">
      <w:pPr>
        <w:numPr>
          <w:ins w:id="7" w:author="Kearns, Megan C. (CDC/ONDIEH/NCIPC)" w:date="2018-07-26T13:46:00Z"/>
        </w:numPr>
        <w:outlineLvl w:val="0"/>
        <w:rPr>
          <w:rFonts w:ascii="Arial" w:hAnsi="Arial"/>
          <w:bCs/>
          <w:color w:val="000000"/>
          <w:szCs w:val="21"/>
        </w:rPr>
      </w:pPr>
      <w:r w:rsidRPr="005F7DD8">
        <w:rPr>
          <w:rFonts w:ascii="Arial" w:hAnsi="Arial"/>
          <w:bCs/>
          <w:color w:val="000000"/>
          <w:szCs w:val="21"/>
          <w:u w:val="single"/>
        </w:rPr>
        <w:t>Limitations</w:t>
      </w:r>
      <w:r>
        <w:rPr>
          <w:rFonts w:ascii="Arial" w:hAnsi="Arial"/>
          <w:bCs/>
          <w:color w:val="000000"/>
          <w:szCs w:val="21"/>
        </w:rPr>
        <w:t xml:space="preserve">: </w:t>
      </w:r>
      <w:r w:rsidR="00E57618">
        <w:rPr>
          <w:rFonts w:ascii="Arial" w:hAnsi="Arial"/>
          <w:bCs/>
          <w:color w:val="000000"/>
          <w:szCs w:val="21"/>
        </w:rPr>
        <w:t xml:space="preserve">All associations are cross-sectional (direction of association is unclear) and based on self-report measures. </w:t>
      </w:r>
    </w:p>
    <w:p w14:paraId="38B73A59" w14:textId="77777777" w:rsidR="005F7DD8" w:rsidRDefault="005F7DD8" w:rsidP="00C414F0">
      <w:pPr>
        <w:outlineLvl w:val="0"/>
        <w:rPr>
          <w:rFonts w:ascii="Arial" w:eastAsia="Times New Roman" w:hAnsi="Arial" w:cs="Times New Roman"/>
          <w:color w:val="000000"/>
        </w:rPr>
      </w:pPr>
      <w:r w:rsidRPr="005F7DD8">
        <w:rPr>
          <w:rFonts w:ascii="Arial" w:hAnsi="Arial"/>
          <w:bCs/>
          <w:color w:val="000000"/>
          <w:szCs w:val="21"/>
          <w:u w:val="single"/>
        </w:rPr>
        <w:t>Conclusions</w:t>
      </w:r>
      <w:r>
        <w:rPr>
          <w:rFonts w:ascii="Arial" w:hAnsi="Arial"/>
          <w:bCs/>
          <w:color w:val="000000"/>
          <w:szCs w:val="21"/>
        </w:rPr>
        <w:t xml:space="preserve">: </w:t>
      </w:r>
      <w:r w:rsidR="00155B29">
        <w:rPr>
          <w:rFonts w:ascii="Arial" w:eastAsia="Times New Roman" w:hAnsi="Arial" w:cs="Times New Roman"/>
          <w:color w:val="000000"/>
        </w:rPr>
        <w:t>Although</w:t>
      </w:r>
      <w:r w:rsidR="00305234">
        <w:rPr>
          <w:rFonts w:ascii="Arial" w:eastAsia="Times New Roman" w:hAnsi="Arial" w:cs="Times New Roman"/>
          <w:color w:val="000000"/>
        </w:rPr>
        <w:t xml:space="preserve"> </w:t>
      </w:r>
      <w:ins w:id="8" w:author="Alan Teo" w:date="2018-07-26T13:46:00Z">
        <w:r w:rsidR="003E4EF4">
          <w:rPr>
            <w:rFonts w:ascii="Arial" w:eastAsia="Times New Roman" w:hAnsi="Arial" w:cs="Times New Roman"/>
            <w:color w:val="000000"/>
          </w:rPr>
          <w:t xml:space="preserve">veterans who </w:t>
        </w:r>
      </w:ins>
      <w:r w:rsidR="00305234">
        <w:rPr>
          <w:rFonts w:ascii="Arial" w:eastAsia="Times New Roman" w:hAnsi="Arial" w:cs="Times New Roman"/>
          <w:color w:val="000000"/>
        </w:rPr>
        <w:t>frequent</w:t>
      </w:r>
      <w:ins w:id="9" w:author="Alan Teo" w:date="2018-07-26T13:46:00Z">
        <w:r w:rsidR="003E4EF4">
          <w:rPr>
            <w:rFonts w:ascii="Arial" w:eastAsia="Times New Roman" w:hAnsi="Arial" w:cs="Times New Roman"/>
            <w:color w:val="000000"/>
          </w:rPr>
          <w:t>ly use</w:t>
        </w:r>
      </w:ins>
      <w:r w:rsidR="00305234">
        <w:rPr>
          <w:rFonts w:ascii="Arial" w:eastAsia="Times New Roman" w:hAnsi="Arial" w:cs="Times New Roman"/>
          <w:color w:val="000000"/>
        </w:rPr>
        <w:t xml:space="preserve"> Facebook </w:t>
      </w:r>
      <w:del w:id="10" w:author="Alan Teo" w:date="2018-07-26T13:46:00Z">
        <w:r w:rsidR="00305234" w:rsidDel="003E4EF4">
          <w:rPr>
            <w:rFonts w:ascii="Arial" w:eastAsia="Times New Roman" w:hAnsi="Arial" w:cs="Times New Roman"/>
            <w:color w:val="000000"/>
          </w:rPr>
          <w:delText xml:space="preserve">users </w:delText>
        </w:r>
      </w:del>
      <w:r w:rsidR="00305234" w:rsidRPr="00273393">
        <w:rPr>
          <w:rFonts w:ascii="Arial" w:eastAsia="Times New Roman" w:hAnsi="Arial" w:cs="Times New Roman"/>
          <w:color w:val="000000"/>
        </w:rPr>
        <w:t>are</w:t>
      </w:r>
      <w:r w:rsidR="00155B29">
        <w:rPr>
          <w:rFonts w:ascii="Arial" w:eastAsia="Times New Roman" w:hAnsi="Arial" w:cs="Times New Roman"/>
          <w:color w:val="000000"/>
        </w:rPr>
        <w:t xml:space="preserve"> also</w:t>
      </w:r>
      <w:r w:rsidR="00273393">
        <w:rPr>
          <w:rFonts w:ascii="Arial" w:eastAsia="Times New Roman" w:hAnsi="Arial" w:cs="Times New Roman"/>
          <w:color w:val="000000"/>
        </w:rPr>
        <w:t xml:space="preserve"> typically </w:t>
      </w:r>
      <w:r w:rsidR="00155B29">
        <w:rPr>
          <w:rFonts w:ascii="Arial" w:eastAsia="Times New Roman" w:hAnsi="Arial" w:cs="Times New Roman"/>
          <w:color w:val="000000"/>
        </w:rPr>
        <w:t>social in their offline life</w:t>
      </w:r>
      <w:r w:rsidR="00273393">
        <w:rPr>
          <w:rFonts w:ascii="Arial" w:eastAsia="Times New Roman" w:hAnsi="Arial" w:cs="Times New Roman"/>
          <w:color w:val="000000"/>
        </w:rPr>
        <w:t xml:space="preserve">, </w:t>
      </w:r>
      <w:r w:rsidR="00305234" w:rsidRPr="00273393">
        <w:rPr>
          <w:rFonts w:ascii="Arial" w:eastAsia="Times New Roman" w:hAnsi="Arial" w:cs="Times New Roman"/>
          <w:color w:val="000000"/>
        </w:rPr>
        <w:t xml:space="preserve">it </w:t>
      </w:r>
      <w:r w:rsidR="00155B29">
        <w:rPr>
          <w:rFonts w:ascii="Arial" w:eastAsia="Times New Roman" w:hAnsi="Arial" w:cs="Times New Roman"/>
          <w:color w:val="000000"/>
        </w:rPr>
        <w:t xml:space="preserve">is </w:t>
      </w:r>
      <w:r w:rsidR="00273393" w:rsidRPr="00273393">
        <w:rPr>
          <w:rFonts w:ascii="Arial" w:eastAsia="Times New Roman" w:hAnsi="Arial" w:cs="Times New Roman"/>
          <w:color w:val="000000"/>
        </w:rPr>
        <w:t xml:space="preserve">their </w:t>
      </w:r>
      <w:r w:rsidR="003E4EF4">
        <w:rPr>
          <w:rFonts w:ascii="Arial" w:eastAsia="Times New Roman" w:hAnsi="Arial" w:cs="Times New Roman"/>
          <w:color w:val="000000"/>
        </w:rPr>
        <w:t>offline (in-person</w:t>
      </w:r>
      <w:r w:rsidR="00155B29">
        <w:rPr>
          <w:rFonts w:ascii="Arial" w:eastAsia="Times New Roman" w:hAnsi="Arial" w:cs="Times New Roman"/>
          <w:color w:val="000000"/>
        </w:rPr>
        <w:t>) social interaction, rather than their social contact on Facebook, that</w:t>
      </w:r>
      <w:r w:rsidR="00273393" w:rsidRPr="00273393">
        <w:rPr>
          <w:rFonts w:ascii="Arial" w:eastAsia="Times New Roman" w:hAnsi="Arial" w:cs="Times New Roman"/>
          <w:color w:val="000000"/>
        </w:rPr>
        <w:t xml:space="preserve"> is associated with reduced</w:t>
      </w:r>
      <w:r w:rsidR="00305234" w:rsidRPr="00273393">
        <w:rPr>
          <w:rFonts w:ascii="Arial" w:eastAsia="Times New Roman" w:hAnsi="Arial" w:cs="Times New Roman"/>
          <w:color w:val="000000"/>
        </w:rPr>
        <w:t xml:space="preserve"> psychiatric </w:t>
      </w:r>
      <w:del w:id="11" w:author="Alan Teo" w:date="2018-07-26T10:31:00Z">
        <w:r w:rsidR="00305234" w:rsidRPr="00273393" w:rsidDel="002F198B">
          <w:rPr>
            <w:rFonts w:ascii="Arial" w:eastAsia="Times New Roman" w:hAnsi="Arial" w:cs="Times New Roman"/>
            <w:color w:val="000000"/>
          </w:rPr>
          <w:delText>problems</w:delText>
        </w:r>
      </w:del>
      <w:ins w:id="12" w:author="Alan Teo" w:date="2018-07-26T10:31:00Z">
        <w:r w:rsidR="002F198B">
          <w:rPr>
            <w:rFonts w:ascii="Arial" w:eastAsia="Times New Roman" w:hAnsi="Arial" w:cs="Times New Roman"/>
            <w:color w:val="000000"/>
          </w:rPr>
          <w:t>symptoms</w:t>
        </w:r>
      </w:ins>
      <w:r w:rsidR="00305234" w:rsidRPr="00273393">
        <w:rPr>
          <w:rFonts w:ascii="Arial" w:eastAsia="Times New Roman" w:hAnsi="Arial" w:cs="Times New Roman"/>
          <w:color w:val="000000"/>
        </w:rPr>
        <w:t>.</w:t>
      </w:r>
      <w:ins w:id="13" w:author="Alan Teo" w:date="2018-07-26T10:31:00Z">
        <w:r w:rsidR="002F198B">
          <w:rPr>
            <w:rFonts w:ascii="Arial" w:eastAsia="Times New Roman" w:hAnsi="Arial" w:cs="Times New Roman"/>
            <w:color w:val="000000"/>
          </w:rPr>
          <w:t xml:space="preserve">  </w:t>
        </w:r>
      </w:ins>
    </w:p>
    <w:p w14:paraId="68462D0A" w14:textId="77777777" w:rsidR="00E57618" w:rsidRDefault="00E57618" w:rsidP="00C414F0">
      <w:pPr>
        <w:outlineLvl w:val="0"/>
        <w:rPr>
          <w:rFonts w:ascii="Arial" w:eastAsia="Times New Roman" w:hAnsi="Arial" w:cs="Times New Roman"/>
          <w:color w:val="000000"/>
        </w:rPr>
      </w:pPr>
    </w:p>
    <w:p w14:paraId="673AC820" w14:textId="77777777" w:rsidR="00C414F0" w:rsidRPr="00BD1335" w:rsidRDefault="00741642" w:rsidP="00C414F0">
      <w:pPr>
        <w:outlineLvl w:val="0"/>
        <w:rPr>
          <w:rFonts w:ascii="Arial" w:hAnsi="Arial"/>
          <w:bCs/>
          <w:color w:val="000000"/>
          <w:szCs w:val="21"/>
        </w:rPr>
      </w:pPr>
      <w:r w:rsidRPr="00431F21">
        <w:rPr>
          <w:rFonts w:ascii="Arial" w:hAnsi="Arial"/>
          <w:b/>
          <w:color w:val="000000"/>
          <w:szCs w:val="21"/>
          <w:u w:val="single"/>
        </w:rPr>
        <w:br w:type="page"/>
      </w:r>
      <w:r w:rsidR="004B3118">
        <w:rPr>
          <w:rFonts w:ascii="Arial" w:hAnsi="Arial"/>
          <w:b/>
          <w:color w:val="000000"/>
          <w:szCs w:val="21"/>
          <w:u w:val="single"/>
        </w:rPr>
        <w:lastRenderedPageBreak/>
        <w:t>INTRODUCTION</w:t>
      </w:r>
    </w:p>
    <w:p w14:paraId="551C5841" w14:textId="77777777" w:rsidR="00D5613F" w:rsidRDefault="00DE4F0A" w:rsidP="00C414F0">
      <w:pPr>
        <w:rPr>
          <w:ins w:id="14" w:author="Alan Teo" w:date="2018-07-26T13:49:00Z"/>
          <w:rFonts w:ascii="Arial" w:hAnsi="Arial"/>
          <w:color w:val="000000"/>
          <w:szCs w:val="21"/>
        </w:rPr>
      </w:pPr>
      <w:r>
        <w:rPr>
          <w:rFonts w:ascii="Arial" w:hAnsi="Arial"/>
          <w:color w:val="000000"/>
          <w:szCs w:val="21"/>
        </w:rPr>
        <w:t>D</w:t>
      </w:r>
      <w:r w:rsidR="00D96C99">
        <w:rPr>
          <w:rFonts w:ascii="Arial" w:hAnsi="Arial"/>
          <w:color w:val="000000"/>
          <w:szCs w:val="21"/>
        </w:rPr>
        <w:t>ecades of</w:t>
      </w:r>
      <w:r w:rsidR="00C414F0" w:rsidRPr="00431F21">
        <w:rPr>
          <w:rFonts w:ascii="Arial" w:hAnsi="Arial"/>
          <w:color w:val="000000"/>
          <w:szCs w:val="21"/>
        </w:rPr>
        <w:t xml:space="preserve"> literature has established the benefits of social </w:t>
      </w:r>
      <w:r w:rsidR="00F951F8" w:rsidRPr="00431F21">
        <w:rPr>
          <w:rFonts w:ascii="Arial" w:hAnsi="Arial"/>
          <w:color w:val="000000"/>
          <w:szCs w:val="21"/>
        </w:rPr>
        <w:t>relationships</w:t>
      </w:r>
      <w:r w:rsidR="00C414F0" w:rsidRPr="00431F21">
        <w:rPr>
          <w:rFonts w:ascii="Arial" w:hAnsi="Arial"/>
          <w:color w:val="000000"/>
          <w:szCs w:val="21"/>
        </w:rPr>
        <w:t xml:space="preserve"> for </w:t>
      </w:r>
      <w:r>
        <w:rPr>
          <w:rFonts w:ascii="Arial" w:hAnsi="Arial"/>
          <w:color w:val="000000"/>
          <w:szCs w:val="21"/>
        </w:rPr>
        <w:t xml:space="preserve">multiple </w:t>
      </w:r>
      <w:r w:rsidR="00C414F0" w:rsidRPr="00431F21">
        <w:rPr>
          <w:rFonts w:ascii="Arial" w:hAnsi="Arial"/>
          <w:color w:val="000000"/>
          <w:szCs w:val="21"/>
        </w:rPr>
        <w:t>aspects of psychological well-being</w:t>
      </w:r>
      <w:r>
        <w:rPr>
          <w:rFonts w:ascii="Arial" w:hAnsi="Arial"/>
          <w:color w:val="000000"/>
          <w:szCs w:val="21"/>
        </w:rPr>
        <w:t xml:space="preserve"> and mental health</w:t>
      </w:r>
      <w:r w:rsidR="000B7472">
        <w:rPr>
          <w:rFonts w:ascii="Arial" w:hAnsi="Arial"/>
          <w:color w:val="000000"/>
          <w:szCs w:val="21"/>
        </w:rPr>
        <w:t>.</w:t>
      </w:r>
      <w:r w:rsidR="003451E8" w:rsidRPr="000B7472">
        <w:rPr>
          <w:rFonts w:ascii="Arial" w:hAnsi="Arial"/>
          <w:color w:val="000000"/>
          <w:szCs w:val="21"/>
        </w:rPr>
        <w:fldChar w:fldCharType="begin"/>
      </w:r>
      <w:r w:rsidR="005F2D17">
        <w:rPr>
          <w:rFonts w:ascii="Arial" w:hAnsi="Arial"/>
          <w:color w:val="000000"/>
          <w:szCs w:val="21"/>
        </w:rPr>
        <w:instrText xml:space="preserve"> ADDIN ZOTERO_ITEM CSL_CITATION {"citationID":"XO6rv1An","properties":{"formattedCitation":"{\\rtf [1]\\uc0\\u8211{}[6]}","plainCitation":"[1]–[6]","dontUpdate":true,"noteIndex":0},"citationItems":[{"id":181,"uris":["http://zotero.org/groups/579511/items/QBAPS8VV"],"uri":["http://zotero.org/groups/579511/items/QBAPS8VV"],"itemData":{"id":181,"type":"article-journal","title":"Social Disconnectedness, Perceived Isolation, and Health Among Older Adults","container-title":"Journal of Health and Social Behavior","page":"31-48","volume":"50","issue":"1","abstract":"Previous research has identified a wide range of indicators of social isolation that pose health risks, including living alone, having a small social network, infrequent participation in social activities, and feelings of loneliness. However, multiple forms of isolation are rarely studied together, making it difficult to determine which aspects of isolation are most deleterious for health. Using population-based data from the National Social Life, Health, and Aging Project, we combine multiple indicators of social isolation into scales assessing social disconnectedness (e.g., small social network, infrequent participation in social activities) and perceived isolation (e.g., loneliness, perceived lack of social support). We examine the extent to which social disconnectedness and perceived isolation have distinct associations with physical and mental health among older adults. Results indicate that social disconnectedness and perceived isolation are independently associated with lower levels of self-rated physical health. However, the association between disconnectedness and mental health may operate through the strong relationship between perceived isolation and mental health. We conclude that health researchers need to consider social disconnectedness and perceived isolation simultaneously. Adapted from the source document.","DOI":"Journal","ISSN":"0022-1465","shortTitle":"Social Disconnectedness, Perceived Isolation, and Health Among Older Adults","author":[{"family":"Cornwell","given":"Erin York"},{"family":"Waite","given":"Linda J."}],"issued":{"date-parts":[["2009"]]}}},{"id":266,"uris":["http://zotero.org/groups/579511/items/GMJWTQPM"],"uri":["http://zotero.org/groups/579511/items/GMJWTQPM"],"itemData":{"id":266,"type":"article-journal","title":"Social ties and mental health","container-title":"Journal of Urban Health: Bulletin of the New York Academy of Medicine","page":"458-467","volume":"78","issue":"3","source":"PubMed","abstract":"It is generally agreed that social ties play a beneficial role in the maintenance of psychological well-being. In this targeted review, we highlight four sets of insights that emerge from the literature on social ties and mental health outcomes (defined as stress reactions, psychological well-being, and psychological distress, including depressive symptoms and anxiety). First, the pathways by which social networks and social supports influence mental health can be described by two alternative (although not mutually exclusive) causal models-the main effect model and the stress-buffering model. Second, the protective effects of social ties on mental health are not uniform across groups in society. Gender differences in support derived from social network participation may partly account for the higher prevalence of psychological distress among women compared to men. Social connections may paradoxically increase levels of mental illness symptoms among women with low resources, especially if such connections entail role strain associated with obligations to provide social support to others. Third, egocentric networks are nested within a broader structure of social relationships. The notion of social capital embraces the embeddedness of individual social ties within the broader social structure. Fourth, despite some successes reported in social support interventions to enhance mental health, further work is needed to deepen our understanding of the design, timing, and dose of interventions that work, as well as the characteristics of individuals who benefit the most.","DOI":"10.1093/jurban/78.3.458","ISSN":"1099-3460","note":"PMID: 11564849\nPMCID: PMC3455910","journalAbbreviation":"J Urban Health","language":"eng","author":[{"family":"Kawachi","given":"I."},{"family":"Berkman","given":"L. F."}],"issued":{"date-parts":[["2001",9]]}}},{"id":1111,"uris":["http://zotero.org/groups/579511/items/D7SCQI85"],"uri":["http://zotero.org/groups/579511/items/D7SCQI85"],"itemData":{"id":1111,"type":"article-journal","title":"From social integration to health: Durkheim in the new millennium.","container-title":"Social Science &amp; Medicine","page":"843-57","volume":"51","issue":"6","abstract":"It is widely recognized that social relationships and affiliation have powerful effects on physical and mental health. When investigators write about the impact of social relationships on health, many terms are used loosely and interchangeably including social networks, social ties and social integration. The aim of this paper is to clarify these terms using a single framework. We discuss: (1) theoretical orientations from diverse disciplines which we believe are fundamental to advancing research in this area; (2) a set of definitions accompanied by major assessment tools; and (3) an overarching model which integrates multilevel phenomena. Theoretical orientations that we draw upon were developed by Durkheim whose work on social integration and suicide are seminal and John Bowlby, a psychiatrist who developed attachment theory in relation to child development and contemporary social network theorists. We present a conceptual model of how social networks impact health. We envision a cascading causal process beginning with the macro-social to psychobiological processes that are dynamically linked together to form the processes by which social integration effects health. We start by embedding social networks in a larger social and cultural context in which upstream forces are seen to condition network structure. Serious consideration of the larger macro-social context in which networks form and are sustained has been lacking in all but a small number of studies and is almost completely absent in studies of social network influences on health. We then move downstream to understand the influences network structure and function have on social and interpersonal behavior. We argue that networks operate at the behavioral level through four primary pathways: (1) provision of social support; (2) social influence; (3) on social engagement and attachment; and (4) access to resources and material goods.","author":[{"family":"Berkman","given":"LF"},{"family":"Glass","given":"T"},{"family":"Brissette","given":"I"},{"family":"Seeman","given":"TE."}],"issued":{"date-parts":[["2000",9]]}}},{"id":284,"uris":["http://zotero.org/groups/579511/items/RH3IUMRV"],"uri":["http://zotero.org/groups/579511/items/RH3IUMRV"],"itemData":{"id":284,"type":"article-journal","title":"Perceived social isolation makes me sad: 5-year cross-lagged analyses of loneliness and depressive symptomatology in the Chicago Health, Aging, and Social Relations Study","container-title":"Psychol Aging","page":"453-63","volume":"25","issue":"2","abstract":"We present evidence from a 5-year longitudinal study for the prospective associations between loneliness and depressive symptoms in a population-based, ethnically diverse sample of 229 men and women who were 50-68 years old at study onset. Cross-lagged panel models were used in which the criterion variables were loneliness and depressive symptoms, considered simultaneously. We used variations on this model to evaluate the possible effects of gender, ethnicity, education, physical functioning, medications, social network size, neuroticism, stressful life events, perceived stress, and social support on the observed associations between loneliness and depressive symptoms. Cross-lagged analyses indicated that loneliness predicted subsequent changes in depressive symptomatology, but not vice versa, and that this temporal association was not attributable to demographic variables, objective social isolation, dispositional negativity, stress, or social support. The importance of distinguishing between loneliness and depressive symptoms and the implications for loneliness and depressive symptomatology in older adults are discussed.","DOI":"10.1037/a0017216","ISSN":"1939-1498 (Electronic) 0882-7974 (Linking)","shortTitle":"Perceived social isolation makes me sad: 5-year cross-lagged analyses of loneliness and depressive symptomatology in the Chicago Health, Aging, and Social Relations Study","author":[{"family":"Cacioppo","given":"J. T."},{"family":"Hawkley","given":"L. C."},{"family":"Thisted","given":"R. A."}],"issued":{"date-parts":[["2010"]]}}},{"id":914,"uris":["http://zotero.org/groups/579511/items/IVMD2M9D"],"uri":["http://zotero.org/groups/579511/items/IVMD2M9D"],"itemData":{"id":914,"type":"article-journal","title":"Social Relationships and Health","container-title":"American Psychologist","page":"676-684","volume":"59","issue":"8","source":"APA PsycNET","abstract":"The author discusses 3 variables that assess different aspects of social relationships-social support, social integration, and negative interaction. The author argues that all 3 are associated with health outcomes, that these variables each influence health through different mechanisms, and that associations between these variables and health are not spurious findings attributable to our personalities. This argument suggests a broader view of how to intervene in social networks to improve health. This includes facilitating both social integration and social support by creating and nurturing both close (strong) and peripheral (weak) ties within natural social networks and reducing opportunities for negative social interaction. Finally, the author emphasizes the necessity to understand more about who benefits most and least from social-connectedness interventions.","DOI":"10.1037/0003-066X.59.8.676","ISSN":"1935-990X(Electronic);0003-066X(Print)","author":[{"family":"Cohen","given":"Sheldon"}],"issued":{"date-parts":[["2004"]]}}},{"id":1115,"uris":["http://zotero.org/groups/579511/items/U9ECIM5P"],"uri":["http://zotero.org/groups/579511/items/U9ECIM5P"],"itemData":{"id":1115,"type":"article-journal","title":"The relative importance of three domains of positive and negative social exchanges: a longitudinal model with comparable measures","container-title":"Psychology and Aging","page":"746-54","volume":"18","issue":"4","author":[{"family":"Newsom","given":"JT"},{"family":"Nishishiba","given":"M"},{"family":"Morgan","given":"DL"},{"family":"Rook","given":"KS"}],"issued":{"date-parts":[["2003",12]]}}}],"schema":"https://github.com/citation-style-language/schema/raw/master/csl-citation.json"} </w:instrText>
      </w:r>
      <w:r w:rsidR="003451E8" w:rsidRPr="000B7472">
        <w:rPr>
          <w:rFonts w:ascii="Arial" w:hAnsi="Arial"/>
          <w:color w:val="000000"/>
          <w:szCs w:val="21"/>
        </w:rPr>
        <w:fldChar w:fldCharType="separate"/>
      </w:r>
      <w:ins w:id="15" w:author="Daschel Franz" w:date="2018-07-27T17:54:00Z">
        <w:r w:rsidR="00A31190" w:rsidRPr="00A31190">
          <w:rPr>
            <w:rFonts w:ascii="Arial" w:eastAsia="Times New Roman" w:hAnsi="Arial" w:cs="Arial"/>
            <w:color w:val="000000"/>
          </w:rPr>
          <w:t>[1–</w:t>
        </w:r>
        <w:r w:rsidR="00FF6710" w:rsidRPr="007938FB">
          <w:rPr>
            <w:rFonts w:ascii="Arial" w:eastAsia="Times New Roman" w:hAnsi="Arial" w:cs="Arial"/>
            <w:color w:val="000000"/>
          </w:rPr>
          <w:t>6]</w:t>
        </w:r>
      </w:ins>
      <w:r w:rsidR="003451E8" w:rsidRPr="000B7472">
        <w:rPr>
          <w:rFonts w:ascii="Arial" w:hAnsi="Arial"/>
          <w:color w:val="000000"/>
          <w:szCs w:val="21"/>
        </w:rPr>
        <w:fldChar w:fldCharType="end"/>
      </w:r>
      <w:r>
        <w:rPr>
          <w:rFonts w:ascii="Arial" w:hAnsi="Arial"/>
          <w:color w:val="000000"/>
          <w:szCs w:val="21"/>
        </w:rPr>
        <w:t xml:space="preserve"> </w:t>
      </w:r>
    </w:p>
    <w:p w14:paraId="3B728D48" w14:textId="77777777" w:rsidR="0027664C" w:rsidRDefault="00E26465" w:rsidP="00C414F0">
      <w:pPr>
        <w:numPr>
          <w:ins w:id="16" w:author="Kearns, Megan C. (CDC/ONDIEH/NCIPC)" w:date="2018-07-26T13:49:00Z"/>
        </w:numPr>
        <w:rPr>
          <w:ins w:id="17" w:author="Alan Teo" w:date="2018-07-26T15:01:00Z"/>
          <w:rFonts w:ascii="Arial" w:hAnsi="Arial"/>
          <w:color w:val="000000"/>
          <w:szCs w:val="21"/>
        </w:rPr>
      </w:pPr>
      <w:ins w:id="18" w:author="Alan Teo" w:date="2018-07-26T14:22:00Z">
        <w:r>
          <w:rPr>
            <w:rFonts w:ascii="Arial" w:hAnsi="Arial"/>
            <w:color w:val="000000"/>
            <w:szCs w:val="21"/>
          </w:rPr>
          <w:t>Social</w:t>
        </w:r>
      </w:ins>
      <w:ins w:id="19" w:author="Alan Teo" w:date="2018-07-26T14:23:00Z">
        <w:r>
          <w:rPr>
            <w:rFonts w:ascii="Arial" w:hAnsi="Arial"/>
            <w:color w:val="000000"/>
            <w:szCs w:val="21"/>
          </w:rPr>
          <w:t xml:space="preserve"> relationships have both structural (e.g.</w:t>
        </w:r>
      </w:ins>
      <w:ins w:id="20" w:author="Alan Teo" w:date="2018-07-26T14:27:00Z">
        <w:r w:rsidR="002D099E">
          <w:rPr>
            <w:rFonts w:ascii="Arial" w:hAnsi="Arial"/>
            <w:color w:val="000000"/>
            <w:szCs w:val="21"/>
          </w:rPr>
          <w:t xml:space="preserve">, </w:t>
        </w:r>
      </w:ins>
      <w:ins w:id="21" w:author="Alan Teo" w:date="2018-07-26T14:28:00Z">
        <w:r w:rsidR="002D099E">
          <w:rPr>
            <w:rFonts w:ascii="Arial" w:hAnsi="Arial"/>
            <w:color w:val="000000"/>
            <w:szCs w:val="21"/>
          </w:rPr>
          <w:t>number of ties, type of relationship</w:t>
        </w:r>
      </w:ins>
      <w:ins w:id="22" w:author="Alan Teo" w:date="2018-07-26T14:23:00Z">
        <w:r>
          <w:rPr>
            <w:rFonts w:ascii="Arial" w:hAnsi="Arial"/>
            <w:color w:val="000000"/>
            <w:szCs w:val="21"/>
          </w:rPr>
          <w:t xml:space="preserve">) and functional </w:t>
        </w:r>
      </w:ins>
      <w:ins w:id="23" w:author="Alan Teo" w:date="2018-07-26T14:26:00Z">
        <w:r w:rsidR="002D099E">
          <w:rPr>
            <w:rFonts w:ascii="Arial" w:hAnsi="Arial"/>
            <w:color w:val="000000"/>
            <w:szCs w:val="21"/>
          </w:rPr>
          <w:t>dimensions</w:t>
        </w:r>
      </w:ins>
      <w:ins w:id="24" w:author="Alan Teo" w:date="2018-07-26T14:23:00Z">
        <w:r>
          <w:rPr>
            <w:rFonts w:ascii="Arial" w:hAnsi="Arial"/>
            <w:color w:val="000000"/>
            <w:szCs w:val="21"/>
          </w:rPr>
          <w:t xml:space="preserve">. </w:t>
        </w:r>
      </w:ins>
      <w:ins w:id="25" w:author="Alan Teo" w:date="2018-07-26T14:28:00Z">
        <w:r w:rsidR="002D099E">
          <w:rPr>
            <w:rFonts w:ascii="Arial" w:hAnsi="Arial"/>
            <w:color w:val="000000"/>
            <w:szCs w:val="21"/>
          </w:rPr>
          <w:t xml:space="preserve">The </w:t>
        </w:r>
      </w:ins>
      <w:ins w:id="26" w:author="Alan Teo" w:date="2018-07-26T14:23:00Z">
        <w:r>
          <w:rPr>
            <w:rFonts w:ascii="Arial" w:hAnsi="Arial"/>
            <w:color w:val="000000"/>
            <w:szCs w:val="21"/>
          </w:rPr>
          <w:t>function of</w:t>
        </w:r>
      </w:ins>
      <w:ins w:id="27" w:author="Alan Teo" w:date="2018-07-26T14:21:00Z">
        <w:r>
          <w:rPr>
            <w:rFonts w:ascii="Arial" w:hAnsi="Arial"/>
            <w:color w:val="000000"/>
            <w:szCs w:val="21"/>
          </w:rPr>
          <w:t xml:space="preserve"> our social ti</w:t>
        </w:r>
      </w:ins>
      <w:ins w:id="28" w:author="Alan Teo" w:date="2018-07-26T14:22:00Z">
        <w:r>
          <w:rPr>
            <w:rFonts w:ascii="Arial" w:hAnsi="Arial"/>
            <w:color w:val="000000"/>
            <w:szCs w:val="21"/>
          </w:rPr>
          <w:t xml:space="preserve">es that has </w:t>
        </w:r>
      </w:ins>
      <w:ins w:id="29" w:author="Alan Teo" w:date="2018-07-26T14:28:00Z">
        <w:r w:rsidR="002D099E">
          <w:rPr>
            <w:rFonts w:ascii="Arial" w:hAnsi="Arial"/>
            <w:color w:val="000000"/>
            <w:szCs w:val="21"/>
          </w:rPr>
          <w:t>perhaps been most</w:t>
        </w:r>
      </w:ins>
      <w:ins w:id="30" w:author="Alan Teo" w:date="2018-07-26T14:22:00Z">
        <w:r>
          <w:rPr>
            <w:rFonts w:ascii="Arial" w:hAnsi="Arial"/>
            <w:color w:val="000000"/>
            <w:szCs w:val="21"/>
          </w:rPr>
          <w:t xml:space="preserve"> linked </w:t>
        </w:r>
      </w:ins>
      <w:ins w:id="31" w:author="Alan Teo" w:date="2018-07-26T14:23:00Z">
        <w:r>
          <w:rPr>
            <w:rFonts w:ascii="Arial" w:hAnsi="Arial"/>
            <w:color w:val="000000"/>
            <w:szCs w:val="21"/>
          </w:rPr>
          <w:t>to</w:t>
        </w:r>
      </w:ins>
      <w:ins w:id="32" w:author="Alan Teo" w:date="2018-07-26T14:22:00Z">
        <w:r>
          <w:rPr>
            <w:rFonts w:ascii="Arial" w:hAnsi="Arial"/>
            <w:color w:val="000000"/>
            <w:szCs w:val="21"/>
          </w:rPr>
          <w:t xml:space="preserve"> health outcomes is social support</w:t>
        </w:r>
      </w:ins>
      <w:ins w:id="33" w:author="Alan Teo" w:date="2018-07-26T14:29:00Z">
        <w:r w:rsidR="002D099E">
          <w:rPr>
            <w:rFonts w:ascii="Arial" w:hAnsi="Arial"/>
            <w:color w:val="000000"/>
            <w:szCs w:val="21"/>
          </w:rPr>
          <w:t xml:space="preserve">. </w:t>
        </w:r>
      </w:ins>
    </w:p>
    <w:p w14:paraId="34A2CA90" w14:textId="77777777" w:rsidR="0027664C" w:rsidRDefault="0027664C" w:rsidP="00C414F0">
      <w:pPr>
        <w:numPr>
          <w:ins w:id="34" w:author="Kearns, Megan C. (CDC/ONDIEH/NCIPC)" w:date="2018-07-26T15:01:00Z"/>
        </w:numPr>
        <w:rPr>
          <w:ins w:id="35" w:author="Alan Teo" w:date="2018-07-26T15:01:00Z"/>
          <w:rFonts w:ascii="Arial" w:hAnsi="Arial"/>
          <w:color w:val="000000"/>
          <w:szCs w:val="21"/>
        </w:rPr>
      </w:pPr>
    </w:p>
    <w:p w14:paraId="6441D41F" w14:textId="77777777" w:rsidR="0027664C" w:rsidRDefault="002D099E" w:rsidP="00C414F0">
      <w:pPr>
        <w:numPr>
          <w:ins w:id="36" w:author="Kearns, Megan C. (CDC/ONDIEH/NCIPC)" w:date="2018-07-26T15:04:00Z"/>
        </w:numPr>
        <w:rPr>
          <w:ins w:id="37" w:author="Alan Teo" w:date="2018-07-26T14:33:00Z"/>
          <w:rFonts w:ascii="Arial" w:hAnsi="Arial"/>
          <w:color w:val="000000"/>
          <w:szCs w:val="21"/>
        </w:rPr>
      </w:pPr>
      <w:ins w:id="38" w:author="Alan Teo" w:date="2018-07-26T14:29:00Z">
        <w:r>
          <w:rPr>
            <w:rFonts w:ascii="Arial" w:hAnsi="Arial"/>
            <w:color w:val="000000"/>
            <w:szCs w:val="21"/>
          </w:rPr>
          <w:t>Social support,</w:t>
        </w:r>
      </w:ins>
      <w:ins w:id="39" w:author="Alan Teo" w:date="2018-07-26T14:27:00Z">
        <w:r>
          <w:rPr>
            <w:rFonts w:ascii="Arial" w:hAnsi="Arial"/>
            <w:color w:val="000000"/>
            <w:szCs w:val="21"/>
          </w:rPr>
          <w:t xml:space="preserve"> either perceived availability or actual receipt of it</w:t>
        </w:r>
      </w:ins>
      <w:ins w:id="40" w:author="Alan Teo" w:date="2018-07-26T14:29:00Z">
        <w:r>
          <w:rPr>
            <w:rFonts w:ascii="Arial" w:hAnsi="Arial"/>
            <w:color w:val="000000"/>
            <w:szCs w:val="21"/>
          </w:rPr>
          <w:t xml:space="preserve">, has been linked </w:t>
        </w:r>
      </w:ins>
      <w:ins w:id="41" w:author="Alan Teo" w:date="2018-07-26T14:30:00Z">
        <w:r>
          <w:rPr>
            <w:rFonts w:ascii="Arial" w:hAnsi="Arial"/>
            <w:color w:val="000000"/>
            <w:szCs w:val="21"/>
          </w:rPr>
          <w:t xml:space="preserve">with better health outcomes </w:t>
        </w:r>
      </w:ins>
      <w:ins w:id="42" w:author="Alan Teo" w:date="2018-07-26T14:29:00Z">
        <w:r>
          <w:rPr>
            <w:rFonts w:ascii="Arial" w:hAnsi="Arial"/>
            <w:color w:val="000000"/>
            <w:szCs w:val="21"/>
          </w:rPr>
          <w:t>across countless observationa</w:t>
        </w:r>
      </w:ins>
      <w:ins w:id="43" w:author="Alan Teo" w:date="2018-07-26T14:30:00Z">
        <w:r>
          <w:rPr>
            <w:rFonts w:ascii="Arial" w:hAnsi="Arial"/>
            <w:color w:val="000000"/>
            <w:szCs w:val="21"/>
          </w:rPr>
          <w:t>l</w:t>
        </w:r>
      </w:ins>
      <w:ins w:id="44" w:author="Alan Teo" w:date="2018-07-26T14:29:00Z">
        <w:r>
          <w:rPr>
            <w:rFonts w:ascii="Arial" w:hAnsi="Arial"/>
            <w:color w:val="000000"/>
            <w:szCs w:val="21"/>
          </w:rPr>
          <w:t xml:space="preserve"> studies.</w:t>
        </w:r>
      </w:ins>
      <w:ins w:id="45" w:author="Daschel Franz" w:date="2018-07-27T17:54:00Z">
        <w:r w:rsidR="003451E8">
          <w:rPr>
            <w:rFonts w:ascii="Arial" w:hAnsi="Arial"/>
            <w:color w:val="000000"/>
            <w:szCs w:val="21"/>
          </w:rPr>
          <w:fldChar w:fldCharType="begin"/>
        </w:r>
      </w:ins>
      <w:ins w:id="46" w:author="Daschel Franz" w:date="2018-07-31T13:33:00Z">
        <w:r w:rsidR="005F2D17">
          <w:rPr>
            <w:rFonts w:ascii="Arial" w:hAnsi="Arial"/>
            <w:color w:val="000000"/>
            <w:szCs w:val="21"/>
          </w:rPr>
          <w:instrText xml:space="preserve"> ADDIN ZOTERO_ITEM CSL_CITATION {"citationID":"a1me2pf6glt","properties":{"formattedCitation":"[5], [7]","plainCitation":"[5], [7]","dontUpdate":true,"noteIndex":0},"citationItems":[{"id":2766,"uris":["http://zotero.org/groups/579511/items/5KT8U975"],"uri":["http://zotero.org/groups/579511/items/5KT8U975"],"itemData":{"id":2766,"type":"article-journal","title":"Social relationships and health","container-title":"Science (New York, N.Y.)","page":"540-545","volume":"241","issue":"4865","source":"PubMed","abstract":"Recent scientific work has established both a theoretical basis and strong empirical evidence for a causal impact of social relationships on health. Prospective studies, which control for baseline health status, consistently show increased risk of death among persons with a low quantity, and sometimes low quality, of social relationships. Experimental and quasi-experimental studies of humans and animals also suggest that social isolation is a major risk factor for mortality from widely varying causes. The mechanisms through which social relationships affect health and the factors that promote or inhibit the development and maintenance of social relationships remain to be explored.","ISSN":"0036-8075","note":"PMID: 3399889","journalAbbreviation":"Science","language":"eng","author":[{"family":"House","given":"J. S."},{"family":"Landis","given":"K. R."},{"family":"Umberson","given":"D."}],"issued":{"date-parts":[["1988",7,29]]}},"label":"page"},{"id":914,"uris":["http://zotero.org/groups/579511/items/IVMD2M9D"],"uri":["http://zotero.org/groups/579511/items/IVMD2M9D"],"itemData":{"id":914,"type":"article-journal","title":"Social Relationships and Health","container-title":"American Psychologist","page":"676-684","volume":"59","issue":"8","source":"APA PsycNET","abstract":"The author discusses 3 variables that assess different aspects of social relationships-social support, social integration, and negative interaction. The author argues that all 3 are associated with health outcomes, that these variables each influence health through different mechanisms, and that associations between these variables and health are not spurious findings attributable to our personalities. This argument suggests a broader view of how to intervene in social networks to improve health. This includes facilitating both social integration and social support by creating and nurturing both close (strong) and peripheral (weak) ties within natural social networks and reducing opportunities for negative social interaction. Finally, the author emphasizes the necessity to understand more about who benefits most and least from social-connectedness interventions.","DOI":"10.1037/0003-066X.59.8.676","ISSN":"1935-990X(Electronic);0003-066X(Print)","author":[{"family":"Cohen","given":"Sheldon"}],"issued":{"date-parts":[["2004"]]}},"label":"page"}],"schema":"https://github.com/citation-style-language/schema/raw/master/csl-citation.json"} </w:instrText>
        </w:r>
      </w:ins>
      <w:r w:rsidR="003451E8">
        <w:rPr>
          <w:rFonts w:ascii="Arial" w:hAnsi="Arial"/>
          <w:color w:val="000000"/>
          <w:szCs w:val="21"/>
        </w:rPr>
        <w:fldChar w:fldCharType="separate"/>
      </w:r>
      <w:ins w:id="47" w:author="Daschel Franz" w:date="2018-07-27T17:54:00Z">
        <w:r w:rsidR="00A31190">
          <w:rPr>
            <w:rFonts w:ascii="Arial" w:hAnsi="Arial"/>
            <w:noProof/>
            <w:color w:val="000000"/>
            <w:szCs w:val="21"/>
          </w:rPr>
          <w:t>[5,</w:t>
        </w:r>
        <w:r w:rsidR="00FF6710">
          <w:rPr>
            <w:rFonts w:ascii="Arial" w:hAnsi="Arial"/>
            <w:noProof/>
            <w:color w:val="000000"/>
            <w:szCs w:val="21"/>
          </w:rPr>
          <w:t>7]</w:t>
        </w:r>
        <w:r w:rsidR="003451E8">
          <w:rPr>
            <w:rFonts w:ascii="Arial" w:hAnsi="Arial"/>
            <w:color w:val="000000"/>
            <w:szCs w:val="21"/>
          </w:rPr>
          <w:fldChar w:fldCharType="end"/>
        </w:r>
      </w:ins>
      <w:ins w:id="48" w:author="Alan Teo" w:date="2018-07-26T14:33:00Z">
        <w:r w:rsidR="00D51618">
          <w:rPr>
            <w:rFonts w:ascii="Arial" w:hAnsi="Arial"/>
            <w:color w:val="000000"/>
            <w:szCs w:val="21"/>
          </w:rPr>
          <w:t xml:space="preserve"> </w:t>
        </w:r>
      </w:ins>
      <w:ins w:id="49" w:author="Alan Teo" w:date="2018-07-26T15:03:00Z">
        <w:r w:rsidR="0027664C">
          <w:rPr>
            <w:rFonts w:ascii="Arial" w:hAnsi="Arial"/>
            <w:color w:val="000000"/>
            <w:szCs w:val="21"/>
          </w:rPr>
          <w:t xml:space="preserve">One of the leading theories of social support argues that it </w:t>
        </w:r>
      </w:ins>
      <w:ins w:id="50" w:author="Alan Teo" w:date="2018-07-26T14:33:00Z">
        <w:r w:rsidR="00D51618">
          <w:rPr>
            <w:rFonts w:ascii="Arial" w:hAnsi="Arial"/>
            <w:color w:val="000000"/>
            <w:szCs w:val="21"/>
          </w:rPr>
          <w:t xml:space="preserve">may </w:t>
        </w:r>
      </w:ins>
      <w:ins w:id="51" w:author="Alan Teo" w:date="2018-07-26T14:49:00Z">
        <w:r w:rsidR="00A20B10">
          <w:rPr>
            <w:rFonts w:ascii="Arial" w:hAnsi="Arial"/>
            <w:color w:val="000000"/>
            <w:szCs w:val="21"/>
          </w:rPr>
          <w:t>act as a buffer, or insurance policy, against stressors that otherwise might induce depression, anxiety o</w:t>
        </w:r>
      </w:ins>
      <w:ins w:id="52" w:author="Alan Teo" w:date="2018-07-26T14:50:00Z">
        <w:r w:rsidR="00A20B10">
          <w:rPr>
            <w:rFonts w:ascii="Arial" w:hAnsi="Arial"/>
            <w:color w:val="000000"/>
            <w:szCs w:val="21"/>
          </w:rPr>
          <w:t>r other emotional problems.</w:t>
        </w:r>
      </w:ins>
      <w:ins w:id="53" w:author="Daschel Franz" w:date="2018-07-27T17:55:00Z">
        <w:r w:rsidR="003451E8">
          <w:rPr>
            <w:rFonts w:ascii="Arial" w:hAnsi="Arial"/>
            <w:color w:val="000000"/>
            <w:szCs w:val="21"/>
          </w:rPr>
          <w:fldChar w:fldCharType="begin"/>
        </w:r>
      </w:ins>
      <w:ins w:id="54" w:author="Daschel Franz" w:date="2018-07-31T13:33:00Z">
        <w:r w:rsidR="005F2D17">
          <w:rPr>
            <w:rFonts w:ascii="Arial" w:hAnsi="Arial"/>
            <w:color w:val="000000"/>
            <w:szCs w:val="21"/>
          </w:rPr>
          <w:instrText xml:space="preserve"> ADDIN ZOTERO_ITEM CSL_CITATION {"citationID":"a25kqdheq8h","properties":{"formattedCitation":"[8]","plainCitation":"[8]","noteIndex":0},"citationItems":[{"id":2773,"uris":["http://zotero.org/groups/579511/items/AFNSPKAW"],"uri":["http://zotero.org/groups/579511/items/AFNSPKAW"],"itemData":{"id":2773,"type":"article-journal","title":"Stress, social support, and the buffering hypothesis.","container-title":"Psychological Bulletin","page":"310-357","volume":"98","issue":"2","abstract":"Examines whether the positive association between social support and well-being is attributable more to an overall beneficial effect of support (main- or direct-effect model) or to a process of support protecting persons from potentially adverse effects of stressful events (buffering model). The review of studies is organized according to (1) whether a measure assesses support structure (the existence of relationships) or function (the extent to which one's interpersonal relationships provide particular resources) and (2) the degree of specificity (vs globality) of the scale. Special attention is given to methodological characteristics that are requisite for a fair comparison of the models. It is concluded that there is evidence consistent with both models. Evidence for the buffering model is found when the social support measure assesses the perceived availability of interpersonal resources that are responsive to the needs elicited by stressful events. Evidence for a main effect model is found when the support measure assesses a person's degree of integration in a large social network. Both conceptualizations of social support are correct in some respects, but each represents a different process through which social support may affect well-being. Implications for theories of social support processes and for the design of preventive interventions are discussed.","DOI":"10.1037/0033-2909.98.2.310","author":[{"family":"Cohen","given":"S"},{"family":"Wills","given":"TA"}],"issued":{"date-parts":[["1985"]]}}}],"schema":"https://github.com/citation-style-language/schema/raw/master/csl-citation.json"} </w:instrText>
        </w:r>
      </w:ins>
      <w:r w:rsidR="003451E8">
        <w:rPr>
          <w:rFonts w:ascii="Arial" w:hAnsi="Arial"/>
          <w:color w:val="000000"/>
          <w:szCs w:val="21"/>
        </w:rPr>
        <w:fldChar w:fldCharType="separate"/>
      </w:r>
      <w:ins w:id="55" w:author="Daschel Franz" w:date="2018-07-27T17:55:00Z">
        <w:r w:rsidR="00FF6710">
          <w:rPr>
            <w:rFonts w:ascii="Arial" w:hAnsi="Arial"/>
            <w:noProof/>
            <w:color w:val="000000"/>
            <w:szCs w:val="21"/>
          </w:rPr>
          <w:t>[8]</w:t>
        </w:r>
        <w:r w:rsidR="003451E8">
          <w:rPr>
            <w:rFonts w:ascii="Arial" w:hAnsi="Arial"/>
            <w:color w:val="000000"/>
            <w:szCs w:val="21"/>
          </w:rPr>
          <w:fldChar w:fldCharType="end"/>
        </w:r>
      </w:ins>
      <w:ins w:id="56" w:author="Alan Teo" w:date="2018-07-26T14:51:00Z">
        <w:r w:rsidR="00471D81">
          <w:rPr>
            <w:rFonts w:ascii="Arial" w:hAnsi="Arial"/>
            <w:color w:val="000000"/>
            <w:szCs w:val="21"/>
          </w:rPr>
          <w:t xml:space="preserve"> </w:t>
        </w:r>
      </w:ins>
      <w:ins w:id="57" w:author="Alan Teo" w:date="2018-07-27T17:10:00Z">
        <w:r w:rsidR="00795223">
          <w:rPr>
            <w:rFonts w:ascii="Arial" w:hAnsi="Arial"/>
            <w:color w:val="000000"/>
            <w:szCs w:val="21"/>
          </w:rPr>
          <w:t>In addition</w:t>
        </w:r>
      </w:ins>
      <w:ins w:id="58" w:author="Alan Teo" w:date="2018-07-26T15:04:00Z">
        <w:r w:rsidR="0027664C">
          <w:rPr>
            <w:rFonts w:ascii="Arial" w:hAnsi="Arial"/>
            <w:color w:val="000000"/>
            <w:szCs w:val="21"/>
          </w:rPr>
          <w:t>,</w:t>
        </w:r>
      </w:ins>
      <w:ins w:id="59" w:author="Alan Teo" w:date="2018-07-27T17:11:00Z">
        <w:r w:rsidR="00795223">
          <w:rPr>
            <w:rFonts w:ascii="Arial" w:hAnsi="Arial"/>
            <w:color w:val="000000"/>
            <w:szCs w:val="21"/>
          </w:rPr>
          <w:t xml:space="preserve"> neuroscience research suggests that</w:t>
        </w:r>
      </w:ins>
      <w:ins w:id="60" w:author="Alan Teo" w:date="2018-07-26T15:04:00Z">
        <w:r w:rsidR="0027664C">
          <w:rPr>
            <w:rFonts w:ascii="Arial" w:hAnsi="Arial"/>
            <w:color w:val="000000"/>
            <w:szCs w:val="21"/>
          </w:rPr>
          <w:t xml:space="preserve"> </w:t>
        </w:r>
      </w:ins>
      <w:ins w:id="61" w:author="Alan Teo" w:date="2018-07-26T14:54:00Z">
        <w:r w:rsidR="00471D81">
          <w:rPr>
            <w:rFonts w:ascii="Arial" w:hAnsi="Arial"/>
            <w:color w:val="000000"/>
            <w:szCs w:val="21"/>
          </w:rPr>
          <w:t>social support</w:t>
        </w:r>
      </w:ins>
      <w:ins w:id="62" w:author="Alan Teo" w:date="2018-07-26T15:10:00Z">
        <w:r w:rsidR="006D0BAB">
          <w:rPr>
            <w:rFonts w:ascii="Arial" w:hAnsi="Arial"/>
            <w:color w:val="000000"/>
            <w:szCs w:val="21"/>
          </w:rPr>
          <w:t xml:space="preserve"> </w:t>
        </w:r>
      </w:ins>
      <w:ins w:id="63" w:author="Alan Teo" w:date="2018-07-27T17:11:00Z">
        <w:r w:rsidR="00795223">
          <w:rPr>
            <w:rFonts w:ascii="Arial" w:hAnsi="Arial"/>
            <w:color w:val="000000"/>
            <w:szCs w:val="21"/>
          </w:rPr>
          <w:t>arises</w:t>
        </w:r>
      </w:ins>
      <w:ins w:id="64" w:author="Alan Teo" w:date="2018-07-26T14:54:00Z">
        <w:r w:rsidR="00471D81">
          <w:rPr>
            <w:rFonts w:ascii="Arial" w:hAnsi="Arial"/>
            <w:color w:val="000000"/>
            <w:szCs w:val="21"/>
          </w:rPr>
          <w:t>, at least in part, from the literal physical presence of support.</w:t>
        </w:r>
      </w:ins>
      <w:ins w:id="65" w:author="Alan Teo" w:date="2018-07-26T14:56:00Z">
        <w:r w:rsidR="00471D81">
          <w:rPr>
            <w:rFonts w:ascii="Arial" w:hAnsi="Arial"/>
            <w:color w:val="000000"/>
            <w:szCs w:val="21"/>
          </w:rPr>
          <w:t xml:space="preserve"> For instance, </w:t>
        </w:r>
      </w:ins>
      <w:ins w:id="66" w:author="Alan Teo" w:date="2018-07-26T14:57:00Z">
        <w:r w:rsidR="00F47056">
          <w:rPr>
            <w:rFonts w:ascii="Arial" w:hAnsi="Arial"/>
            <w:color w:val="000000"/>
            <w:szCs w:val="21"/>
          </w:rPr>
          <w:t>hand</w:t>
        </w:r>
      </w:ins>
      <w:ins w:id="67" w:author="Alan Teo" w:date="2018-07-26T14:59:00Z">
        <w:r w:rsidR="00F47056">
          <w:rPr>
            <w:rFonts w:ascii="Arial" w:hAnsi="Arial"/>
            <w:color w:val="000000"/>
            <w:szCs w:val="21"/>
          </w:rPr>
          <w:t>-</w:t>
        </w:r>
      </w:ins>
      <w:ins w:id="68" w:author="Alan Teo" w:date="2018-07-26T14:57:00Z">
        <w:r w:rsidR="00F47056">
          <w:rPr>
            <w:rFonts w:ascii="Arial" w:hAnsi="Arial"/>
            <w:color w:val="000000"/>
            <w:szCs w:val="21"/>
          </w:rPr>
          <w:t>holding</w:t>
        </w:r>
      </w:ins>
      <w:ins w:id="69" w:author="Alan Teo" w:date="2018-07-26T14:59:00Z">
        <w:r w:rsidR="00F47056">
          <w:rPr>
            <w:rFonts w:ascii="Arial" w:hAnsi="Arial"/>
            <w:color w:val="000000"/>
            <w:szCs w:val="21"/>
          </w:rPr>
          <w:t xml:space="preserve"> by our close supports </w:t>
        </w:r>
      </w:ins>
      <w:ins w:id="70" w:author="Alan Teo" w:date="2018-07-27T17:12:00Z">
        <w:r w:rsidR="00795223">
          <w:rPr>
            <w:rFonts w:ascii="Arial" w:hAnsi="Arial"/>
            <w:color w:val="000000"/>
            <w:szCs w:val="21"/>
          </w:rPr>
          <w:t>seems to</w:t>
        </w:r>
      </w:ins>
      <w:ins w:id="71" w:author="Alan Teo" w:date="2018-07-26T14:59:00Z">
        <w:r w:rsidR="00F47056">
          <w:rPr>
            <w:rFonts w:ascii="Arial" w:hAnsi="Arial"/>
            <w:color w:val="000000"/>
            <w:szCs w:val="21"/>
          </w:rPr>
          <w:t xml:space="preserve"> provide </w:t>
        </w:r>
      </w:ins>
      <w:ins w:id="72" w:author="Alan Teo" w:date="2018-07-27T17:12:00Z">
        <w:r w:rsidR="00795223">
          <w:rPr>
            <w:rFonts w:ascii="Arial" w:hAnsi="Arial"/>
            <w:color w:val="000000"/>
            <w:szCs w:val="21"/>
          </w:rPr>
          <w:t xml:space="preserve">a sense of </w:t>
        </w:r>
      </w:ins>
      <w:ins w:id="73" w:author="Alan Teo" w:date="2018-07-26T14:59:00Z">
        <w:r w:rsidR="00F47056">
          <w:rPr>
            <w:rFonts w:ascii="Arial" w:hAnsi="Arial"/>
            <w:color w:val="000000"/>
            <w:szCs w:val="21"/>
          </w:rPr>
          <w:t>security that our brains use to reduce negative emotion and physiological reactivity.</w:t>
        </w:r>
      </w:ins>
      <w:ins w:id="74" w:author="Daschel Franz" w:date="2018-07-27T17:56:00Z">
        <w:r w:rsidR="003451E8">
          <w:rPr>
            <w:rFonts w:ascii="Arial" w:hAnsi="Arial"/>
            <w:color w:val="000000"/>
            <w:szCs w:val="21"/>
          </w:rPr>
          <w:fldChar w:fldCharType="begin"/>
        </w:r>
      </w:ins>
      <w:ins w:id="75" w:author="Daschel Franz" w:date="2018-07-31T13:33:00Z">
        <w:r w:rsidR="005F2D17">
          <w:rPr>
            <w:rFonts w:ascii="Arial" w:hAnsi="Arial"/>
            <w:color w:val="000000"/>
            <w:szCs w:val="21"/>
          </w:rPr>
          <w:instrText xml:space="preserve"> ADDIN ZOTERO_ITEM CSL_CITATION {"citationID":"a24dv83ekl0","properties":{"formattedCitation":"[9]","plainCitation":"[9]","noteIndex":0},"citationItems":[{"id":2772,"uris":["http://zotero.org/groups/579511/items/FGM9WWKG"],"uri":["http://zotero.org/groups/579511/items/FGM9WWKG"],"itemData":{"id":2772,"type":"article-journal","title":"Lending a hand: social regulation of the neural response to threat.","container-title":"Psychological Science","page":"1032-1039","volume":"12","issue":"17","abstract":"Social contact promotes enhanced health and well-being, likely as a function of the social regulation of emotional responding in the face of various life stressors. For this functional magnetic resonance imaging (fMRI) study, 16 married women were subjected to the threat of electric shock while holding their husband's hand, the hand of an anonymous male experimenter, or no hand at all. Results indicated a pervasive attenuation of activation in the neural systems supporting emotional and behavioral threat responses when the women held their husband's hand. A more limited attenuation of activation in these systems occurred when they held the hand of a stranger. Most strikingly, the effects of spousal hand-holding on neural threat responses varied as a function of marital quality, with higher marital quality predicting less threat-related neural activation in the right anterior insula, superior frontal gyrus, and hypothalamus during spousal, but not stranger, hand-holding.","DOI":"10.1111/j.1467-9280.2006.01832.x","journalAbbreviation":"Psychol Sci","author":[{"family":"Coan","given":"JA"},{"family":"Schaefer","given":"HS"},{"family":"Davidson","given":"RJ"}],"issued":{"date-parts":[["2006"]]}}}],"schema":"https://github.com/citation-style-language/schema/raw/master/csl-citation.json"} </w:instrText>
        </w:r>
      </w:ins>
      <w:r w:rsidR="003451E8">
        <w:rPr>
          <w:rFonts w:ascii="Arial" w:hAnsi="Arial"/>
          <w:color w:val="000000"/>
          <w:szCs w:val="21"/>
        </w:rPr>
        <w:fldChar w:fldCharType="separate"/>
      </w:r>
      <w:ins w:id="76" w:author="Daschel Franz" w:date="2018-07-27T17:57:00Z">
        <w:r w:rsidR="00F36CDB">
          <w:rPr>
            <w:rFonts w:ascii="Arial" w:hAnsi="Arial"/>
            <w:noProof/>
            <w:color w:val="000000"/>
            <w:szCs w:val="21"/>
          </w:rPr>
          <w:t>[9]</w:t>
        </w:r>
      </w:ins>
      <w:ins w:id="77" w:author="Daschel Franz" w:date="2018-07-27T17:56:00Z">
        <w:r w:rsidR="003451E8">
          <w:rPr>
            <w:rFonts w:ascii="Arial" w:hAnsi="Arial"/>
            <w:color w:val="000000"/>
            <w:szCs w:val="21"/>
          </w:rPr>
          <w:fldChar w:fldCharType="end"/>
        </w:r>
      </w:ins>
      <w:ins w:id="78" w:author="Alan Teo" w:date="2018-07-26T14:59:00Z">
        <w:r w:rsidR="00F47056">
          <w:rPr>
            <w:rFonts w:ascii="Arial" w:hAnsi="Arial"/>
            <w:color w:val="000000"/>
            <w:szCs w:val="21"/>
          </w:rPr>
          <w:t xml:space="preserve"> </w:t>
        </w:r>
      </w:ins>
    </w:p>
    <w:p w14:paraId="4C7392FC" w14:textId="77777777" w:rsidR="00D5613F" w:rsidRDefault="00D5613F" w:rsidP="00C414F0">
      <w:pPr>
        <w:numPr>
          <w:ins w:id="79" w:author="Kearns, Megan C. (CDC/ONDIEH/NCIPC)" w:date="2018-07-26T13:49:00Z"/>
        </w:numPr>
        <w:rPr>
          <w:ins w:id="80" w:author="Alan Teo" w:date="2018-07-26T13:49:00Z"/>
          <w:rFonts w:ascii="Arial" w:hAnsi="Arial"/>
          <w:color w:val="000000"/>
          <w:szCs w:val="21"/>
        </w:rPr>
      </w:pPr>
    </w:p>
    <w:p w14:paraId="08DAB2B4" w14:textId="77777777" w:rsidR="00D40876" w:rsidRPr="00431F21" w:rsidRDefault="00D96C99" w:rsidP="00C414F0">
      <w:pPr>
        <w:numPr>
          <w:ins w:id="81" w:author="Kearns, Megan C. (CDC/ONDIEH/NCIPC)" w:date="2018-07-26T13:49:00Z"/>
        </w:numPr>
        <w:rPr>
          <w:rFonts w:ascii="Arial" w:hAnsi="Arial"/>
          <w:color w:val="000000"/>
          <w:szCs w:val="21"/>
        </w:rPr>
      </w:pPr>
      <w:r>
        <w:rPr>
          <w:rFonts w:ascii="Arial" w:hAnsi="Arial"/>
          <w:color w:val="000000"/>
          <w:szCs w:val="21"/>
        </w:rPr>
        <w:t>In today’s world</w:t>
      </w:r>
      <w:r w:rsidR="00F371E3">
        <w:rPr>
          <w:rFonts w:ascii="Arial" w:hAnsi="Arial"/>
          <w:color w:val="000000"/>
          <w:szCs w:val="21"/>
        </w:rPr>
        <w:t>,</w:t>
      </w:r>
      <w:r w:rsidR="008C16A0">
        <w:rPr>
          <w:rFonts w:ascii="Arial" w:hAnsi="Arial"/>
          <w:color w:val="000000"/>
          <w:szCs w:val="21"/>
        </w:rPr>
        <w:t xml:space="preserve"> </w:t>
      </w:r>
      <w:r w:rsidR="00F951F8" w:rsidRPr="00431F21">
        <w:rPr>
          <w:rFonts w:ascii="Arial" w:hAnsi="Arial"/>
          <w:color w:val="000000"/>
          <w:szCs w:val="21"/>
        </w:rPr>
        <w:t>communication</w:t>
      </w:r>
      <w:r w:rsidR="00DE4F0A">
        <w:rPr>
          <w:rFonts w:ascii="Arial" w:hAnsi="Arial"/>
          <w:color w:val="000000"/>
          <w:szCs w:val="21"/>
        </w:rPr>
        <w:t xml:space="preserve"> with friends and family online—and </w:t>
      </w:r>
      <w:r w:rsidR="004B3118">
        <w:rPr>
          <w:rFonts w:ascii="Arial" w:hAnsi="Arial"/>
          <w:color w:val="000000"/>
          <w:szCs w:val="21"/>
        </w:rPr>
        <w:t>particularly</w:t>
      </w:r>
      <w:r w:rsidR="00DE4F0A">
        <w:rPr>
          <w:rFonts w:ascii="Arial" w:hAnsi="Arial"/>
          <w:color w:val="000000"/>
          <w:szCs w:val="21"/>
        </w:rPr>
        <w:t xml:space="preserve"> </w:t>
      </w:r>
      <w:r w:rsidR="00F951F8" w:rsidRPr="00431F21">
        <w:rPr>
          <w:rFonts w:ascii="Arial" w:hAnsi="Arial"/>
          <w:color w:val="000000"/>
          <w:szCs w:val="21"/>
        </w:rPr>
        <w:t>through social media</w:t>
      </w:r>
      <w:r w:rsidR="00DE4F0A">
        <w:rPr>
          <w:rFonts w:ascii="Arial" w:hAnsi="Arial"/>
          <w:color w:val="000000"/>
          <w:szCs w:val="21"/>
        </w:rPr>
        <w:t>—</w:t>
      </w:r>
      <w:r w:rsidR="00F951F8" w:rsidRPr="00431F21">
        <w:rPr>
          <w:rFonts w:ascii="Arial" w:hAnsi="Arial"/>
          <w:color w:val="000000"/>
          <w:szCs w:val="21"/>
        </w:rPr>
        <w:t>is part of daily life.</w:t>
      </w:r>
      <w:r w:rsidR="008C16A0">
        <w:rPr>
          <w:rFonts w:ascii="Arial" w:hAnsi="Arial"/>
          <w:color w:val="000000"/>
          <w:szCs w:val="21"/>
        </w:rPr>
        <w:t xml:space="preserve"> </w:t>
      </w:r>
      <w:r w:rsidR="00F5747C" w:rsidRPr="00431F21">
        <w:rPr>
          <w:rFonts w:ascii="Arial" w:hAnsi="Arial"/>
          <w:color w:val="000000"/>
          <w:szCs w:val="21"/>
        </w:rPr>
        <w:t>The average time a user spends on Facebook</w:t>
      </w:r>
      <w:r w:rsidR="00F951F8" w:rsidRPr="00431F21">
        <w:rPr>
          <w:rFonts w:ascii="Arial" w:hAnsi="Arial"/>
          <w:color w:val="000000"/>
          <w:szCs w:val="21"/>
        </w:rPr>
        <w:t xml:space="preserve"> </w:t>
      </w:r>
      <w:r w:rsidR="00F5747C" w:rsidRPr="00431F21">
        <w:rPr>
          <w:rFonts w:ascii="Arial" w:hAnsi="Arial"/>
          <w:color w:val="000000"/>
          <w:szCs w:val="21"/>
        </w:rPr>
        <w:t>is 50 minutes a day, almost as much time as people spend eating and drinking</w:t>
      </w:r>
      <w:ins w:id="82" w:author="Daschel Franz" w:date="2018-07-27T19:03:00Z">
        <w:r w:rsidR="00A31190">
          <w:rPr>
            <w:rFonts w:ascii="Arial" w:hAnsi="Arial"/>
            <w:color w:val="000000"/>
            <w:szCs w:val="21"/>
          </w:rPr>
          <w:t>.</w:t>
        </w:r>
      </w:ins>
      <w:r w:rsidR="003451E8">
        <w:rPr>
          <w:rFonts w:ascii="Arial" w:hAnsi="Arial"/>
          <w:color w:val="000000"/>
          <w:szCs w:val="21"/>
        </w:rPr>
        <w:fldChar w:fldCharType="begin"/>
      </w:r>
      <w:r w:rsidR="005F2D17">
        <w:rPr>
          <w:rFonts w:ascii="Arial" w:hAnsi="Arial"/>
          <w:color w:val="000000"/>
          <w:szCs w:val="21"/>
        </w:rPr>
        <w:instrText xml:space="preserve"> ADDIN ZOTERO_ITEM CSL_CITATION {"citationID":"aj8t67ugae","properties":{"formattedCitation":"[10]","plainCitation":"[10]","noteIndex":0},"citationItems":[{"id":2758,"uris":["http://zotero.org/groups/579511/items/JCHDZ9GI"],"uri":["http://zotero.org/groups/579511/items/JCHDZ9GI"],"itemData":{"id":2758,"type":"article-newspaper","title":"Facebook Has 50 Minutes of Your Time Each Day. It Wants More","container-title":"The New York Times","publisher-place":"New York, NY","event-place":"New York, NY","URL":"https://www.nytimes.com/2016/05/06/business/facebook-bends-the-rules-of-audience-engagement-to-its-advantage.html","author":[{"family":"Stewart","given":"James"}],"issued":{"date-parts":[["2016",5,5]]}}}],"schema":"https://github.com/citation-style-language/schema/raw/master/csl-citation.json"} </w:instrText>
      </w:r>
      <w:r w:rsidR="003451E8">
        <w:rPr>
          <w:rFonts w:ascii="Arial" w:hAnsi="Arial"/>
          <w:color w:val="000000"/>
          <w:szCs w:val="21"/>
        </w:rPr>
        <w:fldChar w:fldCharType="separate"/>
      </w:r>
      <w:ins w:id="83" w:author="Daschel Franz" w:date="2018-07-27T17:57:00Z">
        <w:r w:rsidR="00F36CDB">
          <w:rPr>
            <w:rFonts w:ascii="Arial" w:hAnsi="Arial"/>
            <w:color w:val="000000"/>
            <w:szCs w:val="21"/>
          </w:rPr>
          <w:t>[10]</w:t>
        </w:r>
      </w:ins>
      <w:r w:rsidR="003451E8">
        <w:rPr>
          <w:rFonts w:ascii="Arial" w:hAnsi="Arial"/>
          <w:color w:val="000000"/>
          <w:szCs w:val="21"/>
        </w:rPr>
        <w:fldChar w:fldCharType="end"/>
      </w:r>
      <w:r w:rsidR="00F5747C" w:rsidRPr="00431F21">
        <w:rPr>
          <w:rFonts w:ascii="Arial" w:hAnsi="Arial"/>
          <w:color w:val="000000"/>
          <w:szCs w:val="21"/>
        </w:rPr>
        <w:t xml:space="preserve"> </w:t>
      </w:r>
      <w:r w:rsidR="00F951F8" w:rsidRPr="00431F21">
        <w:rPr>
          <w:rFonts w:ascii="Arial" w:hAnsi="Arial"/>
          <w:color w:val="000000"/>
          <w:szCs w:val="21"/>
        </w:rPr>
        <w:t xml:space="preserve">Given this modern reality, </w:t>
      </w:r>
      <w:r w:rsidR="00DE4F0A">
        <w:rPr>
          <w:rFonts w:ascii="Arial" w:hAnsi="Arial"/>
          <w:color w:val="000000"/>
          <w:szCs w:val="21"/>
        </w:rPr>
        <w:t>researchers and the general public alike</w:t>
      </w:r>
      <w:r w:rsidR="00F951F8" w:rsidRPr="00431F21">
        <w:rPr>
          <w:rFonts w:ascii="Arial" w:hAnsi="Arial"/>
          <w:color w:val="000000"/>
          <w:szCs w:val="21"/>
        </w:rPr>
        <w:t xml:space="preserve"> are </w:t>
      </w:r>
      <w:r w:rsidR="00DE4F0A">
        <w:rPr>
          <w:rFonts w:ascii="Arial" w:hAnsi="Arial"/>
          <w:color w:val="000000"/>
          <w:szCs w:val="21"/>
        </w:rPr>
        <w:t xml:space="preserve">keenly </w:t>
      </w:r>
      <w:r w:rsidR="00F951F8" w:rsidRPr="00431F21">
        <w:rPr>
          <w:rFonts w:ascii="Arial" w:hAnsi="Arial"/>
          <w:color w:val="000000"/>
          <w:szCs w:val="21"/>
        </w:rPr>
        <w:t xml:space="preserve">interested in how </w:t>
      </w:r>
      <w:r w:rsidR="008C16A0">
        <w:rPr>
          <w:rFonts w:ascii="Arial" w:hAnsi="Arial"/>
          <w:color w:val="000000"/>
          <w:szCs w:val="21"/>
        </w:rPr>
        <w:t xml:space="preserve">online </w:t>
      </w:r>
      <w:r w:rsidR="00F951F8" w:rsidRPr="00431F21">
        <w:rPr>
          <w:rFonts w:ascii="Arial" w:hAnsi="Arial"/>
          <w:color w:val="000000"/>
          <w:szCs w:val="21"/>
        </w:rPr>
        <w:t>social contact—also referred to as computer-mediated communication—</w:t>
      </w:r>
      <w:r w:rsidR="00D40876" w:rsidRPr="00431F21">
        <w:rPr>
          <w:rFonts w:ascii="Arial" w:hAnsi="Arial"/>
          <w:color w:val="000000"/>
          <w:szCs w:val="21"/>
        </w:rPr>
        <w:t>impacts our well-being and mental health.</w:t>
      </w:r>
      <w:r w:rsidR="00F5747C" w:rsidRPr="00431F21">
        <w:rPr>
          <w:rFonts w:ascii="Arial" w:hAnsi="Arial"/>
          <w:color w:val="000000"/>
          <w:szCs w:val="21"/>
        </w:rPr>
        <w:t xml:space="preserve"> </w:t>
      </w:r>
      <w:r w:rsidR="0027664C">
        <w:rPr>
          <w:rFonts w:ascii="Arial" w:hAnsi="Arial"/>
          <w:color w:val="000000"/>
          <w:szCs w:val="21"/>
        </w:rPr>
        <w:t xml:space="preserve">Nonetheless, much of </w:t>
      </w:r>
      <w:del w:id="84" w:author="Alan Teo" w:date="2018-07-26T15:05:00Z">
        <w:r w:rsidR="0027664C" w:rsidDel="0027664C">
          <w:rPr>
            <w:rFonts w:ascii="Arial" w:hAnsi="Arial"/>
            <w:color w:val="000000"/>
            <w:szCs w:val="21"/>
          </w:rPr>
          <w:delText xml:space="preserve">this </w:delText>
        </w:r>
      </w:del>
      <w:ins w:id="85" w:author="Alan Teo" w:date="2018-07-26T15:05:00Z">
        <w:r w:rsidR="0027664C">
          <w:rPr>
            <w:rFonts w:ascii="Arial" w:hAnsi="Arial"/>
            <w:color w:val="000000"/>
            <w:szCs w:val="21"/>
          </w:rPr>
          <w:t>the research on social support</w:t>
        </w:r>
      </w:ins>
      <w:del w:id="86" w:author="Alan Teo" w:date="2018-07-26T15:05:00Z">
        <w:r w:rsidR="0027664C" w:rsidDel="0027664C">
          <w:rPr>
            <w:rFonts w:ascii="Arial" w:hAnsi="Arial"/>
            <w:color w:val="000000"/>
            <w:szCs w:val="21"/>
          </w:rPr>
          <w:delText>research</w:delText>
        </w:r>
      </w:del>
      <w:r w:rsidR="0027664C">
        <w:rPr>
          <w:rFonts w:ascii="Arial" w:hAnsi="Arial"/>
          <w:color w:val="000000"/>
          <w:szCs w:val="21"/>
        </w:rPr>
        <w:t>, has either pre-dated contemporary modes of social interaction, not directly compared offline and online modes of social interaction, or implicitly assumed</w:t>
      </w:r>
      <w:r w:rsidR="0027664C" w:rsidRPr="00431F21">
        <w:rPr>
          <w:rFonts w:ascii="Arial" w:hAnsi="Arial"/>
          <w:color w:val="000000"/>
          <w:szCs w:val="21"/>
        </w:rPr>
        <w:t xml:space="preserve"> social contact </w:t>
      </w:r>
      <w:r w:rsidR="0027664C">
        <w:rPr>
          <w:rFonts w:ascii="Arial" w:hAnsi="Arial"/>
          <w:color w:val="000000"/>
          <w:szCs w:val="21"/>
        </w:rPr>
        <w:t>to be face-to-face.</w:t>
      </w:r>
    </w:p>
    <w:p w14:paraId="49065F1C" w14:textId="77777777" w:rsidR="00F951F8" w:rsidRPr="00431F21" w:rsidRDefault="00F951F8" w:rsidP="00C414F0">
      <w:pPr>
        <w:rPr>
          <w:rFonts w:ascii="Arial" w:hAnsi="Arial"/>
          <w:color w:val="000000"/>
          <w:szCs w:val="21"/>
        </w:rPr>
      </w:pPr>
    </w:p>
    <w:p w14:paraId="147B8619" w14:textId="77777777" w:rsidR="00CF385B" w:rsidRDefault="002655DE" w:rsidP="007948DE">
      <w:pPr>
        <w:rPr>
          <w:rFonts w:ascii="Arial" w:hAnsi="Arial"/>
          <w:color w:val="000000"/>
          <w:szCs w:val="21"/>
        </w:rPr>
      </w:pPr>
      <w:ins w:id="87" w:author="Alan Teo" w:date="2018-07-26T11:06:00Z">
        <w:r>
          <w:rPr>
            <w:rFonts w:ascii="Arial" w:hAnsi="Arial"/>
            <w:color w:val="000000"/>
            <w:szCs w:val="21"/>
          </w:rPr>
          <w:t>In a sample of community-residing older adults in the United States, we p</w:t>
        </w:r>
      </w:ins>
      <w:del w:id="88" w:author="Alan Teo" w:date="2018-07-26T11:06:00Z">
        <w:r w:rsidR="00371C93" w:rsidDel="002655DE">
          <w:rPr>
            <w:rFonts w:ascii="Arial" w:hAnsi="Arial"/>
            <w:color w:val="000000"/>
            <w:szCs w:val="21"/>
          </w:rPr>
          <w:delText>P</w:delText>
        </w:r>
      </w:del>
      <w:r w:rsidR="00371C93">
        <w:rPr>
          <w:rFonts w:ascii="Arial" w:hAnsi="Arial"/>
          <w:color w:val="000000"/>
          <w:szCs w:val="21"/>
        </w:rPr>
        <w:t>reviously</w:t>
      </w:r>
      <w:r w:rsidR="00C414F0" w:rsidRPr="00431F21">
        <w:rPr>
          <w:rFonts w:ascii="Arial" w:hAnsi="Arial"/>
          <w:color w:val="000000"/>
          <w:szCs w:val="21"/>
        </w:rPr>
        <w:t xml:space="preserve"> </w:t>
      </w:r>
      <w:del w:id="89" w:author="Alan Teo" w:date="2018-07-26T11:06:00Z">
        <w:r w:rsidR="00C414F0" w:rsidRPr="00431F21" w:rsidDel="002655DE">
          <w:rPr>
            <w:rFonts w:ascii="Arial" w:hAnsi="Arial"/>
            <w:color w:val="000000"/>
            <w:szCs w:val="21"/>
          </w:rPr>
          <w:delText xml:space="preserve">we </w:delText>
        </w:r>
      </w:del>
      <w:r w:rsidR="00C414F0" w:rsidRPr="00431F21">
        <w:rPr>
          <w:rFonts w:ascii="Arial" w:hAnsi="Arial"/>
          <w:color w:val="000000"/>
          <w:szCs w:val="21"/>
        </w:rPr>
        <w:t xml:space="preserve">showed </w:t>
      </w:r>
      <w:r w:rsidR="00D40876" w:rsidRPr="00431F21">
        <w:rPr>
          <w:rFonts w:ascii="Arial" w:hAnsi="Arial"/>
          <w:color w:val="000000"/>
          <w:szCs w:val="21"/>
        </w:rPr>
        <w:t>that as</w:t>
      </w:r>
      <w:r w:rsidR="00C414F0" w:rsidRPr="00431F21">
        <w:rPr>
          <w:rFonts w:ascii="Arial" w:hAnsi="Arial"/>
          <w:color w:val="000000"/>
          <w:szCs w:val="21"/>
        </w:rPr>
        <w:t xml:space="preserve"> </w:t>
      </w:r>
      <w:r w:rsidR="00D40876" w:rsidRPr="00431F21">
        <w:rPr>
          <w:rFonts w:ascii="Arial" w:hAnsi="Arial"/>
          <w:color w:val="000000"/>
          <w:szCs w:val="21"/>
        </w:rPr>
        <w:t>in-person</w:t>
      </w:r>
      <w:r w:rsidR="00C414F0" w:rsidRPr="00431F21">
        <w:rPr>
          <w:rFonts w:ascii="Arial" w:hAnsi="Arial"/>
          <w:color w:val="000000"/>
          <w:szCs w:val="21"/>
        </w:rPr>
        <w:t xml:space="preserve"> social contact became more frequent, the risk of developing </w:t>
      </w:r>
      <w:r w:rsidR="00CF7DC6" w:rsidRPr="00431F21">
        <w:rPr>
          <w:rFonts w:ascii="Arial" w:hAnsi="Arial"/>
          <w:color w:val="000000"/>
          <w:szCs w:val="21"/>
        </w:rPr>
        <w:t>depression</w:t>
      </w:r>
      <w:r w:rsidR="00C414F0" w:rsidRPr="00431F21">
        <w:rPr>
          <w:rFonts w:ascii="Arial" w:hAnsi="Arial"/>
          <w:color w:val="000000"/>
          <w:szCs w:val="21"/>
        </w:rPr>
        <w:t xml:space="preserve"> two years later declined in a dose-dependent fashion</w:t>
      </w:r>
      <w:r w:rsidR="00B237D4">
        <w:rPr>
          <w:rFonts w:ascii="Arial" w:hAnsi="Arial"/>
          <w:color w:val="000000"/>
          <w:szCs w:val="21"/>
        </w:rPr>
        <w:t>.</w:t>
      </w:r>
      <w:r w:rsidR="003451E8">
        <w:rPr>
          <w:rFonts w:ascii="Arial" w:hAnsi="Arial"/>
          <w:color w:val="000000"/>
          <w:szCs w:val="21"/>
        </w:rPr>
        <w:fldChar w:fldCharType="begin"/>
      </w:r>
      <w:r w:rsidR="005F2D17">
        <w:rPr>
          <w:rFonts w:ascii="Arial" w:hAnsi="Arial"/>
          <w:color w:val="000000"/>
          <w:szCs w:val="21"/>
        </w:rPr>
        <w:instrText xml:space="preserve"> ADDIN ZOTERO_ITEM CSL_CITATION {"citationID":"a1q1416oi8n","properties":{"formattedCitation":"[11]","plainCitation":"[11]","noteIndex":0},"citationItems":[{"id":1098,"uris":["http://zotero.org/groups/579511/items/4UM88HIM"],"uri":["http://zotero.org/groups/579511/items/4UM88HIM"],"itemData":{"id":1098,"type":"article-journal","title":"Does Mode of Contact with Different Types of Social Relationships Predict Depression in Older Adults? Evidence from a Nationally Representative Survey","container-title":"Journal of the American Geriatrics Society","page":"2014-2022","volume":"63","issue":"10","source":"PubMed","abstract":"OBJECTIVES: To determine associations between use of three different modes of social contact (in person, telephone, written or e-mail), contact with different types of people, and risk of depressive symptoms in a nationally representative, longitudinal sample of older adults.\nDESIGN: Population-based observational cohort.\nSETTING: Urban and suburban communities throughout the contiguous United States.\nPARTICIPANTS: Individuals aged 50 and older who participated in the Health and Retirement Survey between 2004 and 2010 (N = 11,065).\nMEASUREMENTS: Frequency of participant use of the three modes of social contact with children, other family members, and friends at baseline were used to predict depressive symptoms (measured using the eight-item Center for Epidemiologic Studies Depression Scale) 2 years later using multivariable logistic regression models.\nRESULTS: Probability of having depressive symptoms steadily increased as frequency of in-person-but not telephone or written or e-mail contact-decreased. After controlling for demographic, clinical, and social variables, individuals with in-person social contact every few months or less with children, other family, and friends had a significantly higher probability of clinically significant depressive symptoms 2 years later (11.5%) than those having in-person contact once or twice per month (8.1%; P &lt; .001) or once or twice per week (7.3%; P &lt; .001). Older age, interpersonal conflict, and depression at baseline moderated some of the effects of social contact on depressive symptoms.\nCONCLUSION: Frequency of in-person social contact with friends and family independently predicts risk of subsequent depression in older adults. Clinicians should consider encouraging face-to-face social interactions as a preventive strategy for depression.","DOI":"10.1111/jgs.13667","ISSN":"1532-5415","note":"PMID: 26437566","shortTitle":"Does Mode of Contact with Different Types of Social Relationships Predict Depression in Older Adults?","journalAbbreviation":"J Am Geriatr Soc","language":"eng","author":[{"family":"Teo","given":"Alan R."},{"family":"Choi","given":"HwaJung"},{"family":"Andrea","given":"Sarah B."},{"family":"Valenstein","given":"Marcia"},{"family":"Newsom","given":"Jason T."},{"family":"Dobscha","given":"Steven K."},{"family":"Zivin","given":"Kara"}],"issued":{"date-parts":[["2015",10]]}}}],"schema":"https://github.com/citation-style-language/schema/raw/master/csl-citation.json"} </w:instrText>
      </w:r>
      <w:r w:rsidR="003451E8">
        <w:rPr>
          <w:rFonts w:ascii="Arial" w:hAnsi="Arial"/>
          <w:color w:val="000000"/>
          <w:szCs w:val="21"/>
        </w:rPr>
        <w:fldChar w:fldCharType="separate"/>
      </w:r>
      <w:ins w:id="90" w:author="Daschel Franz" w:date="2018-07-27T17:57:00Z">
        <w:r w:rsidR="00F36CDB">
          <w:rPr>
            <w:rFonts w:ascii="Arial" w:hAnsi="Arial"/>
            <w:color w:val="000000"/>
            <w:szCs w:val="21"/>
          </w:rPr>
          <w:t>[11]</w:t>
        </w:r>
      </w:ins>
      <w:r w:rsidR="003451E8">
        <w:rPr>
          <w:rFonts w:ascii="Arial" w:hAnsi="Arial"/>
          <w:color w:val="000000"/>
          <w:szCs w:val="21"/>
        </w:rPr>
        <w:fldChar w:fldCharType="end"/>
      </w:r>
      <w:r w:rsidR="00C414F0" w:rsidRPr="00431F21">
        <w:rPr>
          <w:rFonts w:ascii="Arial" w:hAnsi="Arial"/>
          <w:color w:val="000000"/>
          <w:szCs w:val="21"/>
        </w:rPr>
        <w:t xml:space="preserve"> In contrast, increasing amounts of contact via phone, writing, or email did not </w:t>
      </w:r>
      <w:r w:rsidR="00000D80">
        <w:rPr>
          <w:rFonts w:ascii="Arial" w:hAnsi="Arial"/>
          <w:color w:val="000000"/>
          <w:szCs w:val="21"/>
        </w:rPr>
        <w:t>have</w:t>
      </w:r>
      <w:r w:rsidR="00C414F0" w:rsidRPr="00431F21">
        <w:rPr>
          <w:rFonts w:ascii="Arial" w:hAnsi="Arial"/>
          <w:color w:val="000000"/>
          <w:szCs w:val="21"/>
        </w:rPr>
        <w:t xml:space="preserve"> such a protective effect against </w:t>
      </w:r>
      <w:r w:rsidR="00CF7DC6" w:rsidRPr="00431F21">
        <w:rPr>
          <w:rFonts w:ascii="Arial" w:hAnsi="Arial"/>
          <w:color w:val="000000"/>
          <w:szCs w:val="21"/>
        </w:rPr>
        <w:t>depressive symptoms</w:t>
      </w:r>
      <w:r w:rsidR="004B4C1E">
        <w:rPr>
          <w:rFonts w:ascii="Arial" w:hAnsi="Arial"/>
          <w:color w:val="000000"/>
          <w:szCs w:val="21"/>
        </w:rPr>
        <w:t>.</w:t>
      </w:r>
      <w:r w:rsidR="00D40876" w:rsidRPr="00431F21">
        <w:rPr>
          <w:rFonts w:ascii="Arial" w:hAnsi="Arial"/>
          <w:color w:val="000000"/>
          <w:szCs w:val="21"/>
        </w:rPr>
        <w:t xml:space="preserve"> </w:t>
      </w:r>
      <w:r w:rsidR="00371C93">
        <w:rPr>
          <w:rFonts w:ascii="Arial" w:hAnsi="Arial"/>
          <w:color w:val="000000"/>
          <w:szCs w:val="21"/>
        </w:rPr>
        <w:t>Still</w:t>
      </w:r>
      <w:r w:rsidR="00D40876" w:rsidRPr="00431F21">
        <w:rPr>
          <w:rFonts w:ascii="Arial" w:hAnsi="Arial"/>
          <w:color w:val="000000"/>
          <w:szCs w:val="21"/>
        </w:rPr>
        <w:t xml:space="preserve">, it is unclear </w:t>
      </w:r>
      <w:r w:rsidR="00CF7DC6" w:rsidRPr="00431F21">
        <w:rPr>
          <w:rFonts w:ascii="Arial" w:hAnsi="Arial"/>
          <w:color w:val="000000"/>
          <w:szCs w:val="21"/>
        </w:rPr>
        <w:t>whether</w:t>
      </w:r>
      <w:r w:rsidR="00D40876" w:rsidRPr="00431F21">
        <w:rPr>
          <w:rFonts w:ascii="Arial" w:hAnsi="Arial"/>
          <w:color w:val="000000"/>
          <w:szCs w:val="21"/>
        </w:rPr>
        <w:t xml:space="preserve"> these findings </w:t>
      </w:r>
      <w:r w:rsidR="00CF7DC6" w:rsidRPr="00431F21">
        <w:rPr>
          <w:rFonts w:ascii="Arial" w:hAnsi="Arial"/>
          <w:color w:val="000000"/>
          <w:szCs w:val="21"/>
        </w:rPr>
        <w:t>differ when considering</w:t>
      </w:r>
      <w:r w:rsidR="00D40876" w:rsidRPr="00431F21">
        <w:rPr>
          <w:rFonts w:ascii="Arial" w:hAnsi="Arial"/>
          <w:color w:val="000000"/>
          <w:szCs w:val="21"/>
        </w:rPr>
        <w:t xml:space="preserve"> interactions on </w:t>
      </w:r>
      <w:r w:rsidR="00D40876" w:rsidRPr="00081C77">
        <w:rPr>
          <w:rFonts w:ascii="Arial" w:hAnsi="Arial"/>
          <w:color w:val="000000"/>
          <w:szCs w:val="21"/>
        </w:rPr>
        <w:t>social media</w:t>
      </w:r>
      <w:r w:rsidR="00D40876" w:rsidRPr="00431F21">
        <w:rPr>
          <w:rFonts w:ascii="Arial" w:hAnsi="Arial"/>
          <w:color w:val="000000"/>
          <w:szCs w:val="21"/>
        </w:rPr>
        <w:t xml:space="preserve">. </w:t>
      </w:r>
      <w:r w:rsidR="00CF6A65">
        <w:rPr>
          <w:rFonts w:ascii="Arial" w:hAnsi="Arial"/>
          <w:color w:val="000000"/>
          <w:szCs w:val="21"/>
        </w:rPr>
        <w:t>Results of studies on</w:t>
      </w:r>
      <w:r w:rsidR="003A4228">
        <w:rPr>
          <w:rFonts w:ascii="Arial" w:hAnsi="Arial"/>
          <w:color w:val="000000"/>
          <w:szCs w:val="21"/>
        </w:rPr>
        <w:t xml:space="preserve"> social media use have been mixed, some suggesting increased risk for mental health problems</w:t>
      </w:r>
      <w:ins w:id="91" w:author="Daschel Franz" w:date="2018-07-27T19:04:00Z">
        <w:r w:rsidR="00A31190">
          <w:rPr>
            <w:rFonts w:ascii="Arial" w:hAnsi="Arial"/>
            <w:color w:val="000000"/>
            <w:szCs w:val="21"/>
          </w:rPr>
          <w:t xml:space="preserve"> </w:t>
        </w:r>
      </w:ins>
      <w:r w:rsidR="003451E8">
        <w:rPr>
          <w:rFonts w:ascii="Arial" w:hAnsi="Arial"/>
          <w:color w:val="000000"/>
          <w:szCs w:val="21"/>
        </w:rPr>
        <w:fldChar w:fldCharType="begin"/>
      </w:r>
      <w:r w:rsidR="005F2D17">
        <w:rPr>
          <w:rFonts w:ascii="Arial" w:hAnsi="Arial"/>
          <w:color w:val="000000"/>
          <w:szCs w:val="21"/>
        </w:rPr>
        <w:instrText xml:space="preserve"> ADDIN ZOTERO_ITEM CSL_CITATION {"citationID":"M4o35toh","properties":{"formattedCitation":"{\\rtf [12]\\uc0\\u8211{}[14]}","plainCitation":"[12]–[14]","dontUpdate":true,"noteIndex":0},"citationItems":[{"id":371,"uris":["http://zotero.org/groups/579511/items/WP3J8XZ4"],"uri":["http://zotero.org/groups/579511/items/WP3J8XZ4"],"itemData":{"id":371,"type":"article-journal","title":"Facebook use predicts declines in subjective well-being in young adults","container-title":"PloS One","page":"e69841","volume":"8","issue":"8","source":"NCBI PubMed","abstract":"Over 500 million people interact daily with Facebook. Yet, whether Facebook use influences subjective well-being over time is unknown. We addressed this issue using experience-sampling, the most reliable method for measuring in-vivo behavior and psychological experience. We text-messaged people five times per day for two-weeks to examine how Facebook use influences the two components of subjective well-being: how people feel moment-to-moment and how satisfied they are with their lives. Our results indicate that Facebook use predicts negative shifts on both of these variables over time. The more people used Facebook at one time point, the worse they felt the next time we text-messaged them; the more they used Facebook over two-weeks, the more their life satisfaction levels declined over time. Interacting with other people \"directly\" did not predict these negative outcomes. They were also not moderated by the size of people's Facebook networks, their perceived supportiveness, motivation for using Facebook, gender, loneliness, self-esteem, or depression. On the surface, Facebook provides an invaluable resource for fulfilling the basic human need for social connection. Rather than enhancing well-being, however, these findings suggest that Facebook may undermine it.","DOI":"10.1371/journal.pone.0069841","ISSN":"1932-6203","note":"PMID: 23967061 \nPMCID: PMC3743827","journalAbbreviation":"PLoS ONE","language":"eng","author":[{"family":"Kross","given":"Ethan"},{"family":"Verduyn","given":"Philippe"},{"family":"Demiralp","given":"Emre"},{"family":"Park","given":"Jiyoung"},{"family":"Lee","given":"David Seungjae"},{"family":"Lin","given":"Natalie"},{"family":"Shablack","given":"Holly"},{"family":"Jonides","given":"John"},{"family":"Ybarra","given":"Oscar"}],"issued":{"date-parts":[["2013"]]}}},{"id":1101,"uris":["http://zotero.org/groups/579511/items/JRDZ9R6X"],"uri":["http://zotero.org/groups/579511/items/JRDZ9R6X"],"itemData":{"id":1101,"type":"article-journal","title":"Association of Facebook Use With Compromised Well-Being: A Longitudinal Study","container-title":"American Journal of Epidemiology","page":"203-211","volume":"185","issue":"3","source":"PubMed","abstract":"Face-to-face social interactions enhance well-being. With the ubiquity of social media, important questions have arisen about the impact of online social interactions. In the present study, we assessed the associations of both online and offline social networks with several subjective measures of well-being. We used 3 waves (2013, 2014, and 2015) of data from 5,208 subjects in the nationally representative Gallup Panel Social Network Study survey, including social network measures, in combination with objective measures of Facebook use. We investigated the associations of Facebook activity and real-world social network activity with self-reported physical health, self-reported mental health, self-reported life satisfaction, and body mass index. Our results showed that overall, the use of Facebook was negatively associated with well-being. For example, a 1-standard-deviation increase in \"likes clicked\" (clicking \"like\" on someone else's content), \"links clicked\" (clicking a link to another site or article), or \"status updates\" (updating one's own Facebook status) was associated with a decrease of 5%-8% of a standard deviation in self-reported mental health. These associations were robust to multivariate cross-sectional analyses, as well as to 2-wave prospective analyses. The negative associations of Facebook use were comparable to or greater in magnitude than the positive impact of offline interactions, which suggests a possible tradeoff between offline and online relationships.","DOI":"10.1093/aje/kww189","ISSN":"1476-6256","note":"PMID: 28093386","shortTitle":"Association of Facebook Use With Compromised Well-Being","journalAbbreviation":"Am. J. Epidemiol.","language":"eng","author":[{"family":"Shakya","given":"Holly B."},{"family":"Christakis","given":"Nicholas A."}],"issued":{"date-parts":[["2017",2,1]]}}},{"id":1139,"uris":["http://zotero.org/groups/579511/items/CFWDRC2H"],"uri":["http://zotero.org/groups/579511/items/CFWDRC2H"],"itemData":{"id":1139,"type":"article-journal","title":"Passive Facebook usage undermines affective well-being: Experimental and longitudinal evidence","container-title":"Journal of Experimental Psychology: General","page":"480-488","volume":"144","issue":"2","source":"APA PsycNET","abstract":"Prior research indicates that Facebook usage predicts declines in subjective well-being over time. How does this come about? We examined this issue in 2 studies using experimental and field methods. In Study 1, cueing people in the laboratory to use Facebook passively (rather than actively) led to declines in affective well-being over time. Study 2 replicated these findings in the field using experience-sampling techniques. It also demonstrated how passive Facebook usage leads to declines in affective well-being: by increasing envy. Critically, the relationship between passive Facebook usage and changes in affective well-being remained significant when controlling for active Facebook use, non-Facebook online social network usage, and direct social interactions, highlighting the specificity of this result. These findings demonstrate that passive Facebook usage undermines affective well-being.","DOI":"10.1037/xge0000057","ISSN":"1939-2222 0096-3445","shortTitle":"Passive Facebook usage undermines affective well-being","language":"English","author":[{"family":"Verduyn","given":"Philippe"},{"family":"Lee","given":"David Seungjae"},{"family":"Park","given":"Jiyoung"},{"family":"Shablack","given":"Holly"},{"family":"Orvell","given":"Ariana"},{"family":"Bayer","given":"Joseph"},{"family":"Ybarra","given":"Oscar"},{"family":"Jonides","given":"John"},{"family":"Kross","given":"Ethan"}],"issued":{"date-parts":[["2015"]]}}}],"schema":"https://github.com/citation-style-language/schema/raw/master/csl-citation.json"} </w:instrText>
      </w:r>
      <w:r w:rsidR="003451E8">
        <w:rPr>
          <w:rFonts w:ascii="Arial" w:hAnsi="Arial"/>
          <w:color w:val="000000"/>
          <w:szCs w:val="21"/>
        </w:rPr>
        <w:fldChar w:fldCharType="separate"/>
      </w:r>
      <w:ins w:id="92" w:author="Daschel Franz" w:date="2018-07-27T17:57:00Z">
        <w:r w:rsidR="00A31190" w:rsidRPr="00A31190">
          <w:rPr>
            <w:rFonts w:ascii="Arial" w:eastAsia="Times New Roman" w:hAnsi="Arial" w:cs="Arial"/>
            <w:color w:val="000000"/>
          </w:rPr>
          <w:t>[12</w:t>
        </w:r>
        <w:r w:rsidR="00F36CDB" w:rsidRPr="00AE45C7">
          <w:rPr>
            <w:rFonts w:ascii="Arial" w:eastAsia="Times New Roman" w:hAnsi="Arial" w:cs="Arial"/>
            <w:color w:val="000000"/>
          </w:rPr>
          <w:t>–14]</w:t>
        </w:r>
      </w:ins>
      <w:r w:rsidR="003451E8">
        <w:rPr>
          <w:rFonts w:ascii="Arial" w:hAnsi="Arial"/>
          <w:color w:val="000000"/>
          <w:szCs w:val="21"/>
        </w:rPr>
        <w:fldChar w:fldCharType="end"/>
      </w:r>
      <w:r w:rsidR="003A4228">
        <w:rPr>
          <w:rFonts w:ascii="Arial" w:hAnsi="Arial"/>
          <w:color w:val="000000"/>
          <w:szCs w:val="21"/>
        </w:rPr>
        <w:t xml:space="preserve"> and others concluding a positive impact</w:t>
      </w:r>
      <w:r w:rsidR="000B7472">
        <w:rPr>
          <w:rFonts w:ascii="Arial" w:hAnsi="Arial"/>
          <w:color w:val="000000"/>
          <w:szCs w:val="21"/>
        </w:rPr>
        <w:t>.</w:t>
      </w:r>
      <w:r w:rsidR="003451E8">
        <w:rPr>
          <w:rFonts w:ascii="Arial" w:hAnsi="Arial"/>
          <w:color w:val="000000"/>
          <w:szCs w:val="21"/>
        </w:rPr>
        <w:fldChar w:fldCharType="begin"/>
      </w:r>
      <w:r w:rsidR="005F2D17">
        <w:rPr>
          <w:rFonts w:ascii="Arial" w:hAnsi="Arial"/>
          <w:color w:val="000000"/>
          <w:szCs w:val="21"/>
        </w:rPr>
        <w:instrText xml:space="preserve"> ADDIN ZOTERO_ITEM CSL_CITATION {"citationID":"MxFMOLux","properties":{"formattedCitation":"{\\rtf [15]\\uc0\\u8211{}[17]}","plainCitation":"[15]–[17]","dontUpdate":true,"noteIndex":0},"citationItems":[{"id":631,"uris":["http://zotero.org/groups/579511/items/A23BTWGH"],"uri":["http://zotero.org/groups/579511/items/A23BTWGH"],"itemData":{"id":631,"type":"article-journal","title":"The Benefits of Facebook “Friends:” Social Capital and College Students’ Use of Online Social Network Sites","container-title":"Journal of Computer-Mediated Communication","page":"1143-1168","volume":"12","issue":"4","source":"Wiley Online Library","abstract":"This study examines the relationship between use of Facebook, a popular online social network site, and the formation and maintenance of social capital. In addition to assessing bonding and bridging social capital, we explore a dimension of social capital that assesses one’s ability to stay connected with members of a previously inhabited community, which we call maintained social capital. Regression analyses conducted on results from a survey of undergraduate students (N = 286) suggest a strong association between use of Facebook and the three types of social capital, with the strongest relationship being to bridging social capital. In addition, Facebook usage was found to interact with measures of psychological well-being, suggesting that it might provide greater benefits for users experiencing low self-esteem and low life satisfaction.","DOI":"10.1111/j.1083-6101.2007.00367.x","ISSN":"1083-6101","shortTitle":"The Benefits of Facebook “Friends","language":"en","author":[{"family":"Ellison","given":"Nicole B."},{"family":"Steinfield","given":"Charles"},{"family":"Lampe","given":"Cliff"}],"issued":{"date-parts":[["2007",7,1]]}}},{"id":1108,"uris":["http://zotero.org/groups/579511/items/CCVD9E9S"],"uri":["http://zotero.org/groups/579511/items/CCVD9E9S"],"itemData":{"id":1108,"type":"article-journal","title":"Facebook friends with (health) benefits? Exploring social network site use and perceptions of social support, stress, and well-being.","container-title":"Cyberpsychology, Behavior and Social Networking","page":"721-7","volume":"16","issue":"10","abstract":"There is clear evidence that interpersonal social support impacts stress levels and, in turn, degree of physical illness and psychological well-being. This study examines whether mediated social networks serve the same palliative function. A survey of 401 undergraduate Facebook users revealed that, as predicted, number of Facebook friends associated with stronger perceptions of social support, which in turn associated with reduced stress, and in turn less physical illness and greater well-being. This effect was minimized when interpersonal network size was taken into consideration. However, for those who have experienced many objective life stressors, the number of Facebook friends emerged as the stronger predictor of perceived social support. The \"more-friends-the-better\" heuristic is proposed as the most likely explanation for these findings.","DOI":"10. 1089/cyber.2012.0521","author":[{"family":"Nabi","given":"RL"},{"family":"Prestin","given":"A"},{"family":"So","given":"J"}],"issued":{"date-parts":[["2013",10]]}}},{"id":1130,"uris":["http://zotero.org/groups/579511/items/8DZCWHAF"],"uri":["http://zotero.org/groups/579511/items/8DZCWHAF"],"itemData":{"id":1130,"type":"article-journal","title":"The Relationship Between Facebook Use and Well-Being Depends on Communication Type and Tie Strength","container-title":"Journal of Computer-Mediated Communication","page":"265-281","volume":"21","issue":"4","source":"Wiley Online Library","abstract":"An extensive literature shows that social relationships influence psychological well-being, but the underlying mechanisms remain unclear. We test predictions about online interactions and well-being made by theories of belongingness, relationship maintenance, relational investment, social support, and social comparison. An opt-in panel study of 1,910 Facebook users linked self-reported measures of well-being to counts of respondents' Facebook activities from server logs. Specific uses of the site were associated with improvements in well-being: Receiving targeted, composed communication from strong ties was associated with improvements in well-being while viewing friends' wide-audience broadcasts and receiving one-click feedback were not. These results suggest that people derive benefits from online communication, as long it comes from people they care about and has been tailored for them.","DOI":"10.1111/jcc4.12162","ISSN":"1083-6101","journalAbbreviation":"J Comput-Mediat Comm","language":"en","author":[{"family":"Burke","given":"Moira"},{"family":"Kraut","given":"Robert E."}],"issued":{"date-parts":[["2016",7,1]]}}}],"schema":"https://github.com/citation-style-language/schema/raw/master/csl-citation.json"} </w:instrText>
      </w:r>
      <w:r w:rsidR="003451E8">
        <w:rPr>
          <w:rFonts w:ascii="Arial" w:hAnsi="Arial"/>
          <w:color w:val="000000"/>
          <w:szCs w:val="21"/>
        </w:rPr>
        <w:fldChar w:fldCharType="separate"/>
      </w:r>
      <w:ins w:id="93" w:author="Daschel Franz" w:date="2018-07-27T17:57:00Z">
        <w:r w:rsidR="00A31190" w:rsidRPr="00A31190">
          <w:rPr>
            <w:rFonts w:ascii="Arial" w:eastAsia="Times New Roman" w:hAnsi="Arial" w:cs="Arial"/>
            <w:color w:val="000000"/>
          </w:rPr>
          <w:t>[15</w:t>
        </w:r>
        <w:r w:rsidR="00F36CDB" w:rsidRPr="00E95395">
          <w:rPr>
            <w:rFonts w:ascii="Arial" w:eastAsia="Times New Roman" w:hAnsi="Arial" w:cs="Arial"/>
            <w:color w:val="000000"/>
          </w:rPr>
          <w:t>–17]</w:t>
        </w:r>
      </w:ins>
      <w:r w:rsidR="003451E8">
        <w:rPr>
          <w:rFonts w:ascii="Arial" w:hAnsi="Arial"/>
          <w:color w:val="000000"/>
          <w:szCs w:val="21"/>
        </w:rPr>
        <w:fldChar w:fldCharType="end"/>
      </w:r>
      <w:r w:rsidR="00CF385B">
        <w:rPr>
          <w:rFonts w:ascii="Arial" w:hAnsi="Arial"/>
          <w:color w:val="000000"/>
          <w:szCs w:val="21"/>
        </w:rPr>
        <w:t xml:space="preserve"> </w:t>
      </w:r>
      <w:r w:rsidR="00151F78">
        <w:rPr>
          <w:rFonts w:ascii="Arial" w:hAnsi="Arial"/>
          <w:color w:val="000000"/>
          <w:szCs w:val="21"/>
        </w:rPr>
        <w:t xml:space="preserve">Additionally, other mental health outcomes besides depression warrant investigation. Among military veterans in the United States, for instance, </w:t>
      </w:r>
      <w:r w:rsidR="00151F78" w:rsidRPr="00431F21">
        <w:rPr>
          <w:rFonts w:ascii="Arial" w:hAnsi="Arial" w:cs="Arial"/>
          <w:color w:val="000000"/>
        </w:rPr>
        <w:t xml:space="preserve">rates of </w:t>
      </w:r>
      <w:r w:rsidR="00151F78">
        <w:rPr>
          <w:rFonts w:ascii="Arial" w:hAnsi="Arial" w:cs="Arial"/>
          <w:color w:val="000000"/>
        </w:rPr>
        <w:t xml:space="preserve">PTSD, </w:t>
      </w:r>
      <w:r w:rsidR="00926BD3">
        <w:rPr>
          <w:rFonts w:ascii="Arial" w:hAnsi="Arial" w:cs="Arial"/>
          <w:color w:val="000000"/>
        </w:rPr>
        <w:t>substance</w:t>
      </w:r>
      <w:r w:rsidR="00151F78">
        <w:rPr>
          <w:rFonts w:ascii="Arial" w:hAnsi="Arial" w:cs="Arial"/>
          <w:color w:val="000000"/>
        </w:rPr>
        <w:t xml:space="preserve"> use disorder</w:t>
      </w:r>
      <w:r w:rsidR="00926BD3">
        <w:rPr>
          <w:rFonts w:ascii="Arial" w:hAnsi="Arial" w:cs="Arial"/>
          <w:color w:val="000000"/>
        </w:rPr>
        <w:t>s</w:t>
      </w:r>
      <w:r w:rsidR="00151F78">
        <w:rPr>
          <w:rFonts w:ascii="Arial" w:hAnsi="Arial" w:cs="Arial"/>
          <w:color w:val="000000"/>
        </w:rPr>
        <w:t xml:space="preserve">, </w:t>
      </w:r>
      <w:r w:rsidR="00926BD3">
        <w:rPr>
          <w:rFonts w:ascii="Arial" w:hAnsi="Arial" w:cs="Arial"/>
          <w:color w:val="000000"/>
        </w:rPr>
        <w:t xml:space="preserve">and </w:t>
      </w:r>
      <w:r w:rsidR="00151F78" w:rsidRPr="00431F21">
        <w:rPr>
          <w:rFonts w:ascii="Arial" w:hAnsi="Arial" w:cs="Arial"/>
          <w:color w:val="000000"/>
        </w:rPr>
        <w:t>suicide</w:t>
      </w:r>
      <w:r w:rsidR="00151F78">
        <w:rPr>
          <w:rFonts w:ascii="Arial" w:hAnsi="Arial" w:cs="Arial"/>
          <w:color w:val="000000"/>
        </w:rPr>
        <w:t xml:space="preserve"> are </w:t>
      </w:r>
      <w:r w:rsidR="00371C93">
        <w:rPr>
          <w:rFonts w:ascii="Arial" w:hAnsi="Arial" w:cs="Arial"/>
          <w:color w:val="000000"/>
        </w:rPr>
        <w:t xml:space="preserve">also </w:t>
      </w:r>
      <w:r w:rsidR="00926BD3" w:rsidRPr="000B7472">
        <w:rPr>
          <w:rFonts w:ascii="Arial" w:hAnsi="Arial"/>
          <w:color w:val="000000"/>
          <w:szCs w:val="21"/>
        </w:rPr>
        <w:t>high</w:t>
      </w:r>
      <w:r w:rsidR="000B7472">
        <w:rPr>
          <w:rFonts w:ascii="Arial" w:hAnsi="Arial"/>
          <w:color w:val="000000"/>
          <w:szCs w:val="21"/>
        </w:rPr>
        <w:t>.[</w:t>
      </w:r>
      <w:r w:rsidR="003451E8" w:rsidRPr="000B7472">
        <w:rPr>
          <w:rFonts w:ascii="Arial" w:hAnsi="Arial"/>
          <w:color w:val="000000"/>
          <w:szCs w:val="21"/>
        </w:rPr>
        <w:fldChar w:fldCharType="begin"/>
      </w:r>
      <w:r w:rsidR="005F2D17">
        <w:rPr>
          <w:rFonts w:ascii="Arial" w:hAnsi="Arial"/>
          <w:color w:val="000000"/>
          <w:szCs w:val="21"/>
        </w:rPr>
        <w:instrText xml:space="preserve"> ADDIN ZOTERO_ITEM CSL_CITATION {"citationID":"kerkC0vm","properties":{"formattedCitation":"{\\rtf [18]\\uc0\\u8211{}[21]}","plainCitation":"[18]–[21]","dontUpdate":true,"noteIndex":0},"citationItems":[{"id":270,"uris":["http://zotero.org/groups/579511/items/N34W2MZE"],"uri":["http://zotero.org/groups/579511/items/N34W2MZE"],"itemData":{"id":270,"type":"article-journal","title":"Psychopathology, Iraq and Afghanistan service, and suicide among Veterans Health Administration patients","container-title":"Journal of Consulting and Clinical Psychology","page":"323-330","volume":"80","issue":"3","source":"PubMed","abstract":"OBJECTIVE: Despite concerns regarding elevated psychiatric morbidity and suicide among veterans returning from Operations Enduring Freedom and Iraqi Freedom (OEF/OIF), little is known about the impact of psychiatric conditions on the risk of suicide in these veterans. To inform tailored suicide prevention efforts, it is important to assess interrelationships between OEF/OIF status, psychiatric morbidity, and suicide mortality. This study sought to examine potential associations between OEF/OIF status and suicide mortality among individuals receiving care in the Department of Veterans Affairs health system, the Veterans Health Administration (VHA). Analyses assessed potential interactions between OEF/OIF status and psychiatric conditions as predictors of suicide.\nMETHOD: Analyses included data for all individuals who received VHA services during fiscal year (FY) 2007 or FY08 and were alive at the start of FY08 (N = 5,772,282).\nRESULTS: For this cohort, there were 1,920 suicide deaths in FY08, including 96 among OEF/OIF veterans. Controlling for demographic factors, psychiatric conditions, OEF/OIF status, and the interaction between psychiatric conditions and OEF/OIF status, no main effects of OEF/OIF status were observed. However, a significant interaction was found between psychiatric conditions and OEF/OIF status. Specifically, having a diagnosed mental health condition was associated with a greater risk of suicide among OEF/OIF veterans (hazard ratio [HR] = 4.41; 95% confidence interval [CI]: 2.57, 7.55; p &lt; .01) than among non-OEF/OIF veterans (HR = 2.48; 95% CI [2.27, 2.71]; p &lt; .01).\nCONCLUSION: These findings highlight the importance of mental health screening and intervention for OEF/OIF veterans.","DOI":"10.1037/a0028266","ISSN":"1939-2117","note":"PMID: 22545742","journalAbbreviation":"J Consult Clin Psychol","language":"eng","author":[{"family":"Ilgen","given":"Mark A."},{"family":"McCarthy","given":"John F."},{"family":"Ignacio","given":"Rosalinda V."},{"family":"Bohnert","given":"Amy S. B."},{"family":"Valenstein","given":"Marcia"},{"family":"Blow","given":"Frederic C."},{"family":"Katz","given":"Ira R."}],"issued":{"date-parts":[["2012",6]]}}},{"id":2760,"uris":["http://zotero.org/groups/579511/items/NEZUIES7"],"uri":["http://zotero.org/groups/579511/items/NEZUIES7"],"itemData":{"id":2760,"type":"article-journal","title":"A randomized controlled trial of telephone motivational interviewing to enhance mental health treatment engagement in Iraq and Afghanistan veterans","container-title":"General hospital psychiatry","page":"450-9","volume":"34","issue":"5","DOI":"10.1016/j.genhosppsych.2012.04.007","author":[{"family":"Seal","given":"KH"},{"family":"Abadjian","given":"L"},{"family":"McCamish","given":"N"},{"family":"Shi","given":"Y"},{"family":"Tarasovsky","given":"G"},{"family":"Weingardt","given":"K"}],"issued":{"date-parts":[["2012",10]]}}},{"id":2759,"uris":["http://zotero.org/groups/579511/items/CCKAFGW8"],"uri":["http://zotero.org/groups/579511/items/CCKAFGW8"],"itemData":{"id":2759,"type":"article-journal","title":"Risk of Suicide Among US Military Service Members Following Operation Enduring Freedom or Operation Iraqi Freedom Deployment and Separation From the US Military","container-title":"JAMA Psychiatry","page":"561-9","volume":"72","issue":"6","DOI":"10.1001/jamapsychiatry.2014.3195","author":[{"family":"Reger","given":"MA"},{"family":"Smolenski","given":"DJ"},{"family":"Skopp","given":"NA"},{"family":"Metzger-Abamukang","given":"MJ"},{"family":"Kang","given":"HK"},{"family":"Bullman","given":"TA"},{"family":"Perdue","given":"S"},{"family":"Gahm","given":"GA"}],"issued":{"date-parts":[["2015",6]]}}},{"id":2737,"uris":["http://zotero.org/groups/579511/items/VTSFA87C"],"uri":["http://zotero.org/groups/579511/items/VTSFA87C"],"itemData":{"id":2737,"type":"article-journal","title":"Substance use disorders in Iraq and Afghanistan veterans in VA healthcare, 2001-2010: Implications for screening, diagnosis and treatment","container-title":"Drug and Alcohol Dependence","page":"93-101","volume":"116","issue":"1-3","source":"PubMed","abstract":"BACKGROUND: The prevalence and correlates of alcohol use disorder (AUD) and drug use disorder (DUD) diagnoses in Iraq and Afghanistan veterans who are new users of Department of Veterans Affairs (VA) healthcare nationwide has not been evaluated.\nMETHODS: VA administrative data were used in retrospective cross-sectional descriptive and multivariable analyses to determine the prevalence and independent correlates of AUD and DUD in 456,502 Iraq and Afghanistan veterans who were first-time users of VA healthcare between October 15, 2001 and September 30, 2009 and followed through January 1, 2010.\nRESULTS: Over 11% received substance use disorder diagnoses: AUD, DUD or both; 10% received AUD diagnoses, 5% received DUD diagnoses and 3% received both. Male sex, age &lt; 25 years, being never married or divorced, and proxies for greater combat exposure were independently associated with AUD and DUD diagnoses. Of those with AUD, DUD or both diagnoses, 55-75% also received PTSD or depression diagnoses. AUD, DUD or both diagnoses were 3-4.5 times more likely in veterans with PTSD and depression (p &lt; 0.001).\nCONCLUSIONS: Post-deployment AUD and DUD diagnoses were more prevalent in subgroups of Iraq and Afghanistan veterans and were highly comorbid with PTSD and depression. Stigma and lack of universal screening may have reduced the number of DUD diagnoses reported. There is a need for improved screening and diagnosis of substance use disorders and increased availability of integrated treatments that simultaneously address AUD and DUD in the context of PTSD and other deployment-related mental health disorders.","DOI":"10.1016/j.drugalcdep.2010.11.027","ISSN":"1879-0046","note":"PMID: 21277712","shortTitle":"Substance use disorders in Iraq and Afghanistan veterans in VA healthcare, 2001-2010","journalAbbreviation":"Drug Alcohol Depend","language":"eng","author":[{"family":"Seal","given":"Karen H."},{"family":"Cohen","given":"Greg"},{"family":"Waldrop","given":"Angela"},{"family":"Cohen","given":"Beth E."},{"family":"Maguen","given":"Shira"},{"family":"Ren","given":"Li"}],"issued":{"date-parts":[["2011",7,1]]}}}],"schema":"https://github.com/citation-style-language/schema/raw/master/csl-citation.json"} </w:instrText>
      </w:r>
      <w:r w:rsidR="003451E8" w:rsidRPr="000B7472">
        <w:rPr>
          <w:rFonts w:ascii="Arial" w:hAnsi="Arial"/>
          <w:color w:val="000000"/>
          <w:szCs w:val="21"/>
        </w:rPr>
        <w:fldChar w:fldCharType="separate"/>
      </w:r>
      <w:ins w:id="94" w:author="Daschel Franz" w:date="2018-07-27T17:57:00Z">
        <w:r w:rsidR="00A31190" w:rsidRPr="00A31190">
          <w:rPr>
            <w:rFonts w:ascii="Arial" w:eastAsia="Times New Roman" w:hAnsi="Arial" w:cs="Arial"/>
            <w:color w:val="000000"/>
          </w:rPr>
          <w:t>18</w:t>
        </w:r>
        <w:r w:rsidR="00F36CDB" w:rsidRPr="00E95395">
          <w:rPr>
            <w:rFonts w:ascii="Arial" w:eastAsia="Times New Roman" w:hAnsi="Arial" w:cs="Arial"/>
            <w:color w:val="000000"/>
          </w:rPr>
          <w:t>–21]</w:t>
        </w:r>
      </w:ins>
      <w:r w:rsidR="003451E8" w:rsidRPr="000B7472">
        <w:rPr>
          <w:rFonts w:ascii="Arial" w:hAnsi="Arial"/>
          <w:color w:val="000000"/>
          <w:szCs w:val="21"/>
        </w:rPr>
        <w:fldChar w:fldCharType="end"/>
      </w:r>
      <w:r w:rsidR="00151F78">
        <w:rPr>
          <w:rFonts w:ascii="Arial" w:hAnsi="Arial"/>
          <w:color w:val="000000"/>
          <w:szCs w:val="21"/>
        </w:rPr>
        <w:t xml:space="preserve"> </w:t>
      </w:r>
    </w:p>
    <w:p w14:paraId="61D42726" w14:textId="77777777" w:rsidR="00CF385B" w:rsidRDefault="00CF385B" w:rsidP="007948DE">
      <w:pPr>
        <w:rPr>
          <w:rFonts w:ascii="Arial" w:hAnsi="Arial"/>
          <w:color w:val="000000"/>
          <w:szCs w:val="21"/>
        </w:rPr>
      </w:pPr>
    </w:p>
    <w:p w14:paraId="22EED43E" w14:textId="77777777" w:rsidR="00215DE4" w:rsidRPr="00431F21" w:rsidRDefault="00151F78" w:rsidP="007948DE">
      <w:pPr>
        <w:rPr>
          <w:rFonts w:ascii="Arial" w:hAnsi="Arial"/>
          <w:color w:val="000000"/>
          <w:szCs w:val="21"/>
        </w:rPr>
      </w:pPr>
      <w:r>
        <w:rPr>
          <w:rFonts w:ascii="Arial" w:hAnsi="Arial"/>
          <w:color w:val="000000"/>
          <w:szCs w:val="21"/>
        </w:rPr>
        <w:t>Finally</w:t>
      </w:r>
      <w:r w:rsidR="00D40876" w:rsidRPr="00431F21">
        <w:rPr>
          <w:rFonts w:ascii="Arial" w:hAnsi="Arial"/>
          <w:color w:val="000000"/>
          <w:szCs w:val="21"/>
        </w:rPr>
        <w:t xml:space="preserve">, </w:t>
      </w:r>
      <w:r w:rsidR="00000D80">
        <w:rPr>
          <w:rFonts w:ascii="Arial" w:hAnsi="Arial"/>
          <w:color w:val="000000"/>
          <w:szCs w:val="21"/>
        </w:rPr>
        <w:t xml:space="preserve">it is important to know </w:t>
      </w:r>
      <w:r w:rsidR="00000D80" w:rsidRPr="00431F21">
        <w:rPr>
          <w:rFonts w:ascii="Arial" w:hAnsi="Arial"/>
          <w:color w:val="000000"/>
          <w:szCs w:val="21"/>
        </w:rPr>
        <w:t>whether relationship</w:t>
      </w:r>
      <w:r w:rsidR="00000D80">
        <w:rPr>
          <w:rFonts w:ascii="Arial" w:hAnsi="Arial"/>
          <w:color w:val="000000"/>
          <w:szCs w:val="21"/>
        </w:rPr>
        <w:t>s</w:t>
      </w:r>
      <w:r w:rsidR="00000D80" w:rsidRPr="00431F21">
        <w:rPr>
          <w:rFonts w:ascii="Arial" w:hAnsi="Arial"/>
          <w:color w:val="000000"/>
          <w:szCs w:val="21"/>
        </w:rPr>
        <w:t xml:space="preserve"> on social media might su</w:t>
      </w:r>
      <w:r w:rsidR="00000D80">
        <w:rPr>
          <w:rFonts w:ascii="Arial" w:hAnsi="Arial"/>
          <w:color w:val="000000"/>
          <w:szCs w:val="21"/>
        </w:rPr>
        <w:t>bstitute for those in a person’s offline</w:t>
      </w:r>
      <w:r w:rsidR="00000D80" w:rsidRPr="00431F21">
        <w:rPr>
          <w:rFonts w:ascii="Arial" w:hAnsi="Arial"/>
          <w:color w:val="000000"/>
          <w:szCs w:val="21"/>
        </w:rPr>
        <w:t xml:space="preserve"> life</w:t>
      </w:r>
      <w:r w:rsidR="00506C43">
        <w:rPr>
          <w:rFonts w:ascii="Arial" w:hAnsi="Arial"/>
          <w:color w:val="000000"/>
          <w:szCs w:val="21"/>
        </w:rPr>
        <w:t xml:space="preserve">, a notion </w:t>
      </w:r>
      <w:r w:rsidR="00D40876" w:rsidRPr="00431F21">
        <w:rPr>
          <w:rFonts w:ascii="Arial" w:hAnsi="Arial"/>
          <w:color w:val="000000"/>
          <w:szCs w:val="21"/>
        </w:rPr>
        <w:t xml:space="preserve">called </w:t>
      </w:r>
      <w:r w:rsidR="00D40876" w:rsidRPr="000D42D5">
        <w:rPr>
          <w:rFonts w:ascii="Arial" w:hAnsi="Arial"/>
          <w:i/>
          <w:color w:val="000000"/>
          <w:szCs w:val="21"/>
        </w:rPr>
        <w:t>network substitution</w:t>
      </w:r>
      <w:r w:rsidR="00506C43">
        <w:rPr>
          <w:rFonts w:ascii="Arial" w:hAnsi="Arial"/>
          <w:color w:val="000000"/>
          <w:szCs w:val="21"/>
        </w:rPr>
        <w:t>.</w:t>
      </w:r>
      <w:r w:rsidR="00CF385B">
        <w:rPr>
          <w:rFonts w:ascii="Arial" w:hAnsi="Arial"/>
          <w:color w:val="000000"/>
          <w:szCs w:val="21"/>
        </w:rPr>
        <w:t xml:space="preserve"> </w:t>
      </w:r>
      <w:r w:rsidR="00506C43">
        <w:rPr>
          <w:rFonts w:ascii="Arial" w:hAnsi="Arial"/>
          <w:color w:val="000000"/>
          <w:szCs w:val="21"/>
        </w:rPr>
        <w:t xml:space="preserve">People have </w:t>
      </w:r>
      <w:r w:rsidR="00CF385B">
        <w:rPr>
          <w:rFonts w:ascii="Arial" w:hAnsi="Arial"/>
          <w:color w:val="000000"/>
          <w:szCs w:val="21"/>
        </w:rPr>
        <w:t>limited time for socialization. K</w:t>
      </w:r>
      <w:r w:rsidR="00506C43">
        <w:rPr>
          <w:rFonts w:ascii="Arial" w:hAnsi="Arial"/>
          <w:color w:val="000000"/>
          <w:szCs w:val="21"/>
        </w:rPr>
        <w:t xml:space="preserve">nowing </w:t>
      </w:r>
      <w:r w:rsidR="00CF385B">
        <w:rPr>
          <w:rFonts w:ascii="Arial" w:hAnsi="Arial"/>
          <w:color w:val="000000"/>
          <w:szCs w:val="21"/>
        </w:rPr>
        <w:t xml:space="preserve">how much time and energy to invest in social media, </w:t>
      </w:r>
      <w:r w:rsidR="00506C43">
        <w:rPr>
          <w:rFonts w:ascii="Arial" w:hAnsi="Arial"/>
          <w:color w:val="000000"/>
          <w:szCs w:val="21"/>
        </w:rPr>
        <w:t xml:space="preserve">or how much screen time is </w:t>
      </w:r>
      <w:r w:rsidR="00CF385B">
        <w:rPr>
          <w:rFonts w:ascii="Arial" w:hAnsi="Arial"/>
          <w:color w:val="000000"/>
          <w:szCs w:val="21"/>
        </w:rPr>
        <w:t>reasonable,</w:t>
      </w:r>
      <w:r w:rsidR="00506C43">
        <w:rPr>
          <w:rFonts w:ascii="Arial" w:hAnsi="Arial"/>
          <w:color w:val="000000"/>
          <w:szCs w:val="21"/>
        </w:rPr>
        <w:t xml:space="preserve"> is of great interest </w:t>
      </w:r>
      <w:r w:rsidR="00506C43">
        <w:rPr>
          <w:rFonts w:ascii="Arial" w:hAnsi="Arial"/>
          <w:color w:val="000000"/>
          <w:szCs w:val="21"/>
        </w:rPr>
        <w:lastRenderedPageBreak/>
        <w:t>to the public</w:t>
      </w:r>
      <w:r w:rsidR="00244E9A">
        <w:rPr>
          <w:rFonts w:ascii="Arial" w:hAnsi="Arial"/>
          <w:color w:val="000000"/>
          <w:szCs w:val="21"/>
        </w:rPr>
        <w:t>,</w:t>
      </w:r>
      <w:r w:rsidR="003451E8">
        <w:rPr>
          <w:rFonts w:ascii="Arial" w:hAnsi="Arial"/>
          <w:color w:val="000000"/>
          <w:szCs w:val="21"/>
        </w:rPr>
        <w:fldChar w:fldCharType="begin"/>
      </w:r>
      <w:r w:rsidR="005F2D17">
        <w:rPr>
          <w:rFonts w:ascii="Arial" w:hAnsi="Arial"/>
          <w:color w:val="000000"/>
          <w:szCs w:val="21"/>
        </w:rPr>
        <w:instrText xml:space="preserve"> ADDIN ZOTERO_ITEM CSL_CITATION {"citationID":"apq7kt6p42","properties":{"formattedCitation":"[22]","plainCitation":"[22]","noteIndex":0},"citationItems":[{"id":2842,"uris":["http://zotero.org/groups/579511/items/Q6QDPBAE"],"uri":["http://zotero.org/groups/579511/items/Q6QDPBAE"],"itemData":{"id":2842,"type":"article-newspaper","title":"Facebook admits spending too much time on Facebook might be bad for you","container-title":"USA Today","URL":"https://www.usatoday.com/story/tech/talkingtech/2017/12/18/facebook-admits-spending-too-much-time-facebook-might-bad-you/960418001/","author":[{"family":"Molina","given":"Brett"}],"issued":{"date-parts":[["2017",12,28]]}}}],"schema":"https://github.com/citation-style-language/schema/raw/master/csl-citation.json"} </w:instrText>
      </w:r>
      <w:r w:rsidR="003451E8">
        <w:rPr>
          <w:rFonts w:ascii="Arial" w:hAnsi="Arial"/>
          <w:color w:val="000000"/>
          <w:szCs w:val="21"/>
        </w:rPr>
        <w:fldChar w:fldCharType="separate"/>
      </w:r>
      <w:ins w:id="95" w:author="Daschel Franz" w:date="2018-07-27T17:57:00Z">
        <w:r w:rsidR="00F36CDB">
          <w:rPr>
            <w:rFonts w:ascii="Arial" w:hAnsi="Arial"/>
            <w:color w:val="000000"/>
            <w:szCs w:val="21"/>
          </w:rPr>
          <w:t>[22]</w:t>
        </w:r>
      </w:ins>
      <w:r w:rsidR="003451E8">
        <w:rPr>
          <w:rFonts w:ascii="Arial" w:hAnsi="Arial"/>
          <w:color w:val="000000"/>
          <w:szCs w:val="21"/>
        </w:rPr>
        <w:fldChar w:fldCharType="end"/>
      </w:r>
      <w:r w:rsidR="00506C43">
        <w:rPr>
          <w:rFonts w:ascii="Arial" w:hAnsi="Arial"/>
          <w:color w:val="000000"/>
          <w:szCs w:val="21"/>
        </w:rPr>
        <w:t xml:space="preserve"> as well as researchers developing social media-based interventions</w:t>
      </w:r>
      <w:r w:rsidR="007B4116">
        <w:rPr>
          <w:rFonts w:ascii="Arial" w:hAnsi="Arial"/>
          <w:color w:val="000000"/>
          <w:szCs w:val="21"/>
        </w:rPr>
        <w:t>.</w:t>
      </w:r>
      <w:r w:rsidR="003451E8">
        <w:rPr>
          <w:rFonts w:ascii="Arial" w:hAnsi="Arial"/>
          <w:color w:val="000000"/>
          <w:szCs w:val="21"/>
        </w:rPr>
        <w:fldChar w:fldCharType="begin"/>
      </w:r>
      <w:r w:rsidR="005F2D17">
        <w:rPr>
          <w:rFonts w:ascii="Arial" w:hAnsi="Arial"/>
          <w:color w:val="000000"/>
          <w:szCs w:val="21"/>
        </w:rPr>
        <w:instrText xml:space="preserve"> ADDIN ZOTERO_ITEM CSL_CITATION {"citationID":"a14fiv3jkjc","properties":{"formattedCitation":"[23]","plainCitation":"[23]","noteIndex":0},"citationItems":[{"id":1328,"uris":["http://zotero.org/groups/579511/items/365N3Q78"],"uri":["http://zotero.org/groups/579511/items/365N3Q78"],"itemData":{"id":1328,"type":"article-journal","title":"Social networks, social media, and social diseases","container-title":"BMJ","page":"f3007","volume":"346","source":"www.bmj.com","abstract":"Use of social media in healthcare is increasing. Enrico Coiera argues that it has the potential to change not only the way we deliver care but also the way we treat some diseases\n\nSocial processes underpin everything from our lifestyle choices, our health decisions, to the way healthcare is conceived and delivered. Social media—information tools that both exploit and celebrate our social nature—are beginning to be used across healthcare, and proponents see this technology reshaping everything from disease management to biomedical research. However, social media could have an even stronger role, enabling us to treat socially shaped diseases such as obesity, depression, diabetes, and heart disease. In this article I outline the growth of social network thinking and describe several current uses of social media in healthcare before describing how our understanding of social networks and media could be harnessed for this stronger role of treating socially shaped diseases. I also end with a caveat about the dangers of social media.\n\nSocial networks are a way of representing the ties that bind us as individuals into families, groups, organisations, and societies.1 With the realisation that even weak social ties have the power to influence,2 social network research has grown dramatically (box 1). The past decade has seen a growth of over 50% in the literature on social networks in healthcare.3 Social networks underpin the way physicians seek advice from each other4 and adopt new drugs,5 the way that evidence propagates,6 and the diffusion of safety and quality practices.3\n\n#### Box 1: Social contagion\n\nPeople tend to have friends who are similar to themselves—in interests,7, beliefs, and behaviour—a phenomenon known as homophily.8 The big debate in social network research has been whether homophily is simply the result of similar individuals clustering (“birds of a feather”) or …","DOI":"10.1136/bmj.f3007","ISSN":"1756-1833","note":"PMID: 23697672","journalAbbreviation":"BMJ","language":"en","author":[{"family":"Coiera","given":"Enrico"}],"issued":{"date-parts":[["2013",5,22]]}}}],"schema":"https://github.com/citation-style-language/schema/raw/master/csl-citation.json"} </w:instrText>
      </w:r>
      <w:r w:rsidR="003451E8">
        <w:rPr>
          <w:rFonts w:ascii="Arial" w:hAnsi="Arial"/>
          <w:color w:val="000000"/>
          <w:szCs w:val="21"/>
        </w:rPr>
        <w:fldChar w:fldCharType="separate"/>
      </w:r>
      <w:ins w:id="96" w:author="Daschel Franz" w:date="2018-07-27T17:57:00Z">
        <w:r w:rsidR="00F36CDB">
          <w:rPr>
            <w:rFonts w:ascii="Arial" w:hAnsi="Arial"/>
            <w:color w:val="000000"/>
            <w:szCs w:val="21"/>
          </w:rPr>
          <w:t>[23]</w:t>
        </w:r>
      </w:ins>
      <w:r w:rsidR="003451E8">
        <w:rPr>
          <w:rFonts w:ascii="Arial" w:hAnsi="Arial"/>
          <w:color w:val="000000"/>
          <w:szCs w:val="21"/>
        </w:rPr>
        <w:fldChar w:fldCharType="end"/>
      </w:r>
    </w:p>
    <w:p w14:paraId="3F511688" w14:textId="77777777" w:rsidR="007948DE" w:rsidRPr="00431F21" w:rsidRDefault="007948DE" w:rsidP="007948DE">
      <w:pPr>
        <w:rPr>
          <w:rFonts w:ascii="Arial" w:hAnsi="Arial" w:cs="Arial"/>
          <w:color w:val="000000"/>
        </w:rPr>
      </w:pPr>
    </w:p>
    <w:p w14:paraId="24DA283D" w14:textId="77777777" w:rsidR="00431F21" w:rsidRPr="00FE16C3" w:rsidRDefault="00AD406B" w:rsidP="007948DE">
      <w:pPr>
        <w:rPr>
          <w:rFonts w:ascii="Arial" w:hAnsi="Arial" w:cs="Arial"/>
          <w:color w:val="000000"/>
        </w:rPr>
      </w:pPr>
      <w:r w:rsidRPr="00FE16C3">
        <w:rPr>
          <w:rFonts w:ascii="Arial" w:hAnsi="Arial" w:cs="Arial"/>
          <w:color w:val="000000"/>
        </w:rPr>
        <w:t xml:space="preserve">In this paper, we aimed to address two research questions. First, </w:t>
      </w:r>
      <w:del w:id="97" w:author="Alan Teo" w:date="2018-08-02T14:49:00Z">
        <w:r w:rsidR="00FE16C3" w:rsidRPr="00FE16C3" w:rsidDel="00AE54BF">
          <w:rPr>
            <w:rFonts w:ascii="Arial" w:hAnsi="Arial" w:cs="Arial"/>
            <w:color w:val="000000"/>
          </w:rPr>
          <w:delText>d</w:delText>
        </w:r>
        <w:r w:rsidR="00FE16C3" w:rsidRPr="00FE16C3" w:rsidDel="00AE54BF">
          <w:rPr>
            <w:rFonts w:ascii="Arial" w:hAnsi="Arial"/>
          </w:rPr>
          <w:delText>o</w:delText>
        </w:r>
      </w:del>
      <w:ins w:id="98" w:author="Alan Teo" w:date="2018-08-02T14:49:00Z">
        <w:r w:rsidR="00AE54BF">
          <w:rPr>
            <w:rFonts w:ascii="Arial" w:hAnsi="Arial" w:cs="Arial"/>
            <w:color w:val="000000"/>
          </w:rPr>
          <w:t>to what extent do</w:t>
        </w:r>
      </w:ins>
      <w:r w:rsidR="00FE16C3" w:rsidRPr="00FE16C3">
        <w:rPr>
          <w:rFonts w:ascii="Arial" w:hAnsi="Arial"/>
        </w:rPr>
        <w:t xml:space="preserve"> </w:t>
      </w:r>
      <w:del w:id="99" w:author="Alan Teo" w:date="2018-07-26T13:51:00Z">
        <w:r w:rsidR="00FE16C3" w:rsidRPr="00FE16C3" w:rsidDel="00D5613F">
          <w:rPr>
            <w:rFonts w:ascii="Arial" w:hAnsi="Arial"/>
          </w:rPr>
          <w:delText xml:space="preserve">individuals </w:delText>
        </w:r>
      </w:del>
      <w:ins w:id="100" w:author="Alan Teo" w:date="2018-07-26T13:51:00Z">
        <w:r w:rsidR="00D5613F">
          <w:rPr>
            <w:rFonts w:ascii="Arial" w:hAnsi="Arial"/>
          </w:rPr>
          <w:t>veterans</w:t>
        </w:r>
      </w:ins>
      <w:ins w:id="101" w:author="Alan Teo" w:date="2018-08-02T14:49:00Z">
        <w:r w:rsidR="00AE54BF">
          <w:rPr>
            <w:rFonts w:ascii="Arial" w:hAnsi="Arial"/>
          </w:rPr>
          <w:t xml:space="preserve"> who socialize on Facebook</w:t>
        </w:r>
      </w:ins>
      <w:ins w:id="102" w:author="Alan Teo" w:date="2018-08-02T14:50:00Z">
        <w:r w:rsidR="00AE54BF">
          <w:rPr>
            <w:rFonts w:ascii="Arial" w:hAnsi="Arial"/>
          </w:rPr>
          <w:t xml:space="preserve"> also have in-person social contact</w:t>
        </w:r>
      </w:ins>
      <w:del w:id="103" w:author="Alan Teo" w:date="2018-08-02T14:50:00Z">
        <w:r w:rsidR="00FE16C3" w:rsidRPr="00FE16C3" w:rsidDel="00AE54BF">
          <w:rPr>
            <w:rFonts w:ascii="Arial" w:hAnsi="Arial"/>
          </w:rPr>
          <w:delText xml:space="preserve">who frequently interact on </w:delText>
        </w:r>
        <w:r w:rsidR="00FE16C3" w:rsidRPr="00FE16C3" w:rsidDel="00AE54BF">
          <w:rPr>
            <w:rFonts w:ascii="Arial" w:hAnsi="Arial" w:cs="Arial"/>
            <w:color w:val="000000"/>
          </w:rPr>
          <w:delText>Facebook engage in less in-person social contact than their less frequent counterparts</w:delText>
        </w:r>
      </w:del>
      <w:r w:rsidR="00FE16C3" w:rsidRPr="00FE16C3">
        <w:rPr>
          <w:rFonts w:ascii="Arial" w:hAnsi="Arial" w:cs="Arial"/>
          <w:color w:val="000000"/>
        </w:rPr>
        <w:t xml:space="preserve">? </w:t>
      </w:r>
      <w:r w:rsidRPr="00FE16C3">
        <w:rPr>
          <w:rFonts w:ascii="Arial" w:hAnsi="Arial" w:cs="Arial"/>
          <w:color w:val="000000"/>
        </w:rPr>
        <w:t xml:space="preserve">Second, </w:t>
      </w:r>
      <w:r w:rsidR="00273393">
        <w:rPr>
          <w:rFonts w:ascii="Arial" w:hAnsi="Arial" w:cs="Arial"/>
          <w:color w:val="000000"/>
        </w:rPr>
        <w:t>is</w:t>
      </w:r>
      <w:r w:rsidR="006B0540" w:rsidRPr="00FE16C3">
        <w:rPr>
          <w:rFonts w:ascii="Arial" w:hAnsi="Arial" w:cs="Arial"/>
          <w:color w:val="000000"/>
        </w:rPr>
        <w:t xml:space="preserve"> more</w:t>
      </w:r>
      <w:r w:rsidR="00431F21" w:rsidRPr="00FE16C3">
        <w:rPr>
          <w:rFonts w:ascii="Arial" w:hAnsi="Arial" w:cs="Arial"/>
          <w:color w:val="000000"/>
        </w:rPr>
        <w:t xml:space="preserve"> social contact on Facebook </w:t>
      </w:r>
      <w:r w:rsidR="00046479" w:rsidRPr="00FE16C3">
        <w:rPr>
          <w:rFonts w:ascii="Arial" w:hAnsi="Arial" w:cs="Arial"/>
          <w:color w:val="000000"/>
        </w:rPr>
        <w:t>(</w:t>
      </w:r>
      <w:r w:rsidR="006F76C0" w:rsidRPr="00FE16C3">
        <w:rPr>
          <w:rFonts w:ascii="Arial" w:hAnsi="Arial" w:cs="Arial"/>
          <w:color w:val="000000"/>
        </w:rPr>
        <w:t>or</w:t>
      </w:r>
      <w:r w:rsidR="00431F21" w:rsidRPr="00FE16C3">
        <w:rPr>
          <w:rFonts w:ascii="Arial" w:hAnsi="Arial" w:cs="Arial"/>
          <w:color w:val="000000"/>
        </w:rPr>
        <w:t xml:space="preserve"> </w:t>
      </w:r>
      <w:r w:rsidR="00046479" w:rsidRPr="00FE16C3">
        <w:rPr>
          <w:rFonts w:ascii="Arial" w:hAnsi="Arial" w:cs="Arial"/>
          <w:color w:val="000000"/>
        </w:rPr>
        <w:t>conversely, in-person)</w:t>
      </w:r>
      <w:r w:rsidR="00431F21" w:rsidRPr="00FE16C3">
        <w:rPr>
          <w:rFonts w:ascii="Arial" w:hAnsi="Arial" w:cs="Arial"/>
          <w:color w:val="000000"/>
        </w:rPr>
        <w:t xml:space="preserve"> </w:t>
      </w:r>
      <w:r w:rsidR="00273393">
        <w:rPr>
          <w:rFonts w:ascii="Arial" w:hAnsi="Arial" w:cs="Arial"/>
          <w:color w:val="000000"/>
        </w:rPr>
        <w:t>associated with lower</w:t>
      </w:r>
      <w:r w:rsidR="006B0540" w:rsidRPr="00FE16C3">
        <w:rPr>
          <w:rFonts w:ascii="Arial" w:hAnsi="Arial" w:cs="Arial"/>
          <w:color w:val="000000"/>
        </w:rPr>
        <w:t xml:space="preserve"> risk of</w:t>
      </w:r>
      <w:r w:rsidR="00431F21" w:rsidRPr="00FE16C3">
        <w:rPr>
          <w:rFonts w:ascii="Arial" w:hAnsi="Arial" w:cs="Arial"/>
          <w:color w:val="000000"/>
        </w:rPr>
        <w:t xml:space="preserve"> screening positive for psychiatric disorders or suicidality in military veterans?</w:t>
      </w:r>
      <w:ins w:id="104" w:author="Alan Teo" w:date="2018-07-25T14:24:00Z">
        <w:r w:rsidR="00D24E43">
          <w:rPr>
            <w:rFonts w:ascii="Arial" w:hAnsi="Arial" w:cs="Arial"/>
            <w:color w:val="000000"/>
          </w:rPr>
          <w:t xml:space="preserve"> We hypothesized that</w:t>
        </w:r>
      </w:ins>
      <w:ins w:id="105" w:author="Alan Teo" w:date="2018-08-02T14:46:00Z">
        <w:r w:rsidR="00230C11">
          <w:rPr>
            <w:rFonts w:ascii="Arial" w:hAnsi="Arial" w:cs="Arial"/>
            <w:color w:val="000000"/>
          </w:rPr>
          <w:t>: 1)</w:t>
        </w:r>
      </w:ins>
      <w:ins w:id="106" w:author="Alan Teo" w:date="2018-07-25T14:24:00Z">
        <w:r w:rsidR="00D24E43">
          <w:rPr>
            <w:rFonts w:ascii="Arial" w:hAnsi="Arial" w:cs="Arial"/>
            <w:color w:val="000000"/>
          </w:rPr>
          <w:t xml:space="preserve"> </w:t>
        </w:r>
      </w:ins>
      <w:ins w:id="107" w:author="Alan Teo" w:date="2018-07-26T13:52:00Z">
        <w:r w:rsidR="00D5613F">
          <w:rPr>
            <w:rFonts w:ascii="Arial" w:hAnsi="Arial" w:cs="Arial"/>
            <w:color w:val="000000"/>
          </w:rPr>
          <w:t xml:space="preserve">veterans using </w:t>
        </w:r>
      </w:ins>
      <w:ins w:id="108" w:author="Alan Teo" w:date="2018-07-25T14:24:00Z">
        <w:r w:rsidR="00D24E43">
          <w:rPr>
            <w:rFonts w:ascii="Arial" w:hAnsi="Arial" w:cs="Arial"/>
            <w:color w:val="000000"/>
          </w:rPr>
          <w:t>Facebook would not engage i</w:t>
        </w:r>
        <w:r w:rsidR="00230C11">
          <w:rPr>
            <w:rFonts w:ascii="Arial" w:hAnsi="Arial" w:cs="Arial"/>
            <w:color w:val="000000"/>
          </w:rPr>
          <w:t>n less in-person social contact</w:t>
        </w:r>
      </w:ins>
      <w:ins w:id="109" w:author="Alan Teo" w:date="2018-08-02T14:46:00Z">
        <w:r w:rsidR="00230C11">
          <w:rPr>
            <w:rFonts w:ascii="Arial" w:hAnsi="Arial" w:cs="Arial"/>
            <w:color w:val="000000"/>
          </w:rPr>
          <w:t xml:space="preserve">; </w:t>
        </w:r>
      </w:ins>
      <w:ins w:id="110" w:author="Alan Teo" w:date="2018-07-25T14:24:00Z">
        <w:r w:rsidR="00D24E43">
          <w:rPr>
            <w:rFonts w:ascii="Arial" w:hAnsi="Arial" w:cs="Arial"/>
            <w:color w:val="000000"/>
          </w:rPr>
          <w:t xml:space="preserve">and </w:t>
        </w:r>
      </w:ins>
      <w:ins w:id="111" w:author="Alan Teo" w:date="2018-08-02T14:46:00Z">
        <w:r w:rsidR="00230C11">
          <w:rPr>
            <w:rFonts w:ascii="Arial" w:hAnsi="Arial" w:cs="Arial"/>
            <w:color w:val="000000"/>
          </w:rPr>
          <w:t>2)</w:t>
        </w:r>
      </w:ins>
      <w:ins w:id="112" w:author="Alan Teo" w:date="2018-07-25T14:24:00Z">
        <w:r w:rsidR="00D24E43">
          <w:rPr>
            <w:rFonts w:ascii="Arial" w:hAnsi="Arial" w:cs="Arial"/>
            <w:color w:val="000000"/>
          </w:rPr>
          <w:t xml:space="preserve"> </w:t>
        </w:r>
      </w:ins>
      <w:ins w:id="113" w:author="Alan Teo" w:date="2018-08-02T14:47:00Z">
        <w:r w:rsidR="00230C11">
          <w:rPr>
            <w:rFonts w:ascii="Arial" w:hAnsi="Arial" w:cs="Arial"/>
            <w:color w:val="000000"/>
          </w:rPr>
          <w:t xml:space="preserve">both </w:t>
        </w:r>
      </w:ins>
      <w:ins w:id="114" w:author="Alan Teo" w:date="2018-07-25T14:24:00Z">
        <w:r w:rsidR="00D24E43">
          <w:rPr>
            <w:rFonts w:ascii="Arial" w:hAnsi="Arial" w:cs="Arial"/>
            <w:color w:val="000000"/>
          </w:rPr>
          <w:t>social conta</w:t>
        </w:r>
      </w:ins>
      <w:ins w:id="115" w:author="Alan Teo" w:date="2018-07-25T14:25:00Z">
        <w:r w:rsidR="00D24E43">
          <w:rPr>
            <w:rFonts w:ascii="Arial" w:hAnsi="Arial" w:cs="Arial"/>
            <w:color w:val="000000"/>
          </w:rPr>
          <w:t xml:space="preserve">ct </w:t>
        </w:r>
      </w:ins>
      <w:ins w:id="116" w:author="Alan Teo" w:date="2018-07-26T10:51:00Z">
        <w:r w:rsidR="00DA1F79">
          <w:rPr>
            <w:rFonts w:ascii="Arial" w:hAnsi="Arial" w:cs="Arial"/>
            <w:color w:val="000000"/>
          </w:rPr>
          <w:t xml:space="preserve">on Facebook </w:t>
        </w:r>
      </w:ins>
      <w:ins w:id="117" w:author="Alan Teo" w:date="2018-08-02T14:47:00Z">
        <w:r w:rsidR="00230C11">
          <w:rPr>
            <w:rFonts w:ascii="Arial" w:hAnsi="Arial" w:cs="Arial"/>
            <w:color w:val="000000"/>
          </w:rPr>
          <w:t>and in-person would</w:t>
        </w:r>
      </w:ins>
      <w:ins w:id="118" w:author="Alan Teo" w:date="2018-07-25T14:25:00Z">
        <w:r w:rsidR="00257893">
          <w:rPr>
            <w:rFonts w:ascii="Arial" w:hAnsi="Arial" w:cs="Arial"/>
            <w:color w:val="000000"/>
          </w:rPr>
          <w:t xml:space="preserve"> be associated with lower risk of psychiatric symptoms.</w:t>
        </w:r>
      </w:ins>
    </w:p>
    <w:p w14:paraId="604674EA" w14:textId="77777777" w:rsidR="00215DE4" w:rsidRPr="00431F21" w:rsidRDefault="00215DE4" w:rsidP="007948DE">
      <w:pPr>
        <w:rPr>
          <w:rFonts w:ascii="Arial" w:eastAsia="Times New Roman" w:hAnsi="Arial" w:cs="Times New Roman"/>
          <w:color w:val="000000"/>
        </w:rPr>
      </w:pPr>
    </w:p>
    <w:p w14:paraId="0A001D29" w14:textId="77777777" w:rsidR="00215DE4" w:rsidRPr="00431F21" w:rsidRDefault="004B3118" w:rsidP="00215DE4">
      <w:pPr>
        <w:rPr>
          <w:rFonts w:ascii="Arial" w:hAnsi="Arial" w:cs="Arial"/>
          <w:b/>
          <w:color w:val="000000"/>
          <w:u w:val="single"/>
        </w:rPr>
      </w:pPr>
      <w:r>
        <w:rPr>
          <w:rFonts w:ascii="Arial" w:hAnsi="Arial" w:cs="Arial"/>
          <w:b/>
          <w:color w:val="000000"/>
          <w:u w:val="single"/>
        </w:rPr>
        <w:t>METHODS</w:t>
      </w:r>
    </w:p>
    <w:p w14:paraId="416B73CE" w14:textId="77777777" w:rsidR="00566D7C" w:rsidRPr="00195ACE" w:rsidRDefault="00566D7C" w:rsidP="00566D7C">
      <w:pPr>
        <w:rPr>
          <w:rFonts w:ascii="Arial" w:hAnsi="Arial" w:cs="Arial"/>
          <w:b/>
          <w:color w:val="000000"/>
        </w:rPr>
      </w:pPr>
      <w:r w:rsidRPr="00195ACE">
        <w:rPr>
          <w:rFonts w:ascii="Arial" w:hAnsi="Arial" w:cs="Arial"/>
          <w:b/>
          <w:color w:val="000000"/>
        </w:rPr>
        <w:t>Participants and Recruitment</w:t>
      </w:r>
    </w:p>
    <w:p w14:paraId="52466B5E" w14:textId="77777777" w:rsidR="00566D7C" w:rsidRPr="00431F21" w:rsidRDefault="00566D7C" w:rsidP="00566D7C">
      <w:pPr>
        <w:rPr>
          <w:rFonts w:ascii="Arial" w:hAnsi="Arial" w:cs="Arial"/>
        </w:rPr>
      </w:pPr>
      <w:r w:rsidRPr="00431F21">
        <w:rPr>
          <w:rFonts w:ascii="Arial" w:hAnsi="Arial" w:cs="Arial"/>
          <w:color w:val="000000"/>
        </w:rPr>
        <w:t xml:space="preserve">The target population for </w:t>
      </w:r>
      <w:r w:rsidR="006B0540">
        <w:rPr>
          <w:rFonts w:ascii="Arial" w:hAnsi="Arial" w:cs="Arial"/>
          <w:color w:val="000000"/>
        </w:rPr>
        <w:t>our study</w:t>
      </w:r>
      <w:r w:rsidRPr="00431F21">
        <w:rPr>
          <w:rFonts w:ascii="Arial" w:hAnsi="Arial" w:cs="Arial"/>
          <w:color w:val="000000"/>
        </w:rPr>
        <w:t xml:space="preserve"> was U.S. military veterans </w:t>
      </w:r>
      <w:r w:rsidR="00F371E3">
        <w:rPr>
          <w:rFonts w:ascii="Arial" w:hAnsi="Arial" w:cs="Arial"/>
          <w:color w:val="000000"/>
        </w:rPr>
        <w:t>who served since September 2001</w:t>
      </w:r>
      <w:r w:rsidRPr="00431F21">
        <w:rPr>
          <w:rFonts w:ascii="Arial" w:hAnsi="Arial" w:cs="Arial"/>
          <w:color w:val="000000"/>
        </w:rPr>
        <w:t xml:space="preserve">, </w:t>
      </w:r>
      <w:r w:rsidR="00F371E3">
        <w:rPr>
          <w:rFonts w:ascii="Arial" w:hAnsi="Arial" w:cs="Arial"/>
          <w:color w:val="000000"/>
        </w:rPr>
        <w:t>a group often</w:t>
      </w:r>
      <w:r w:rsidRPr="00431F21">
        <w:rPr>
          <w:rFonts w:ascii="Arial" w:hAnsi="Arial" w:cs="Arial"/>
          <w:color w:val="000000"/>
        </w:rPr>
        <w:t xml:space="preserve"> referred to as Iraq and Afghanistan era veterans. </w:t>
      </w:r>
      <w:r w:rsidR="006B0540">
        <w:rPr>
          <w:rFonts w:ascii="Arial" w:hAnsi="Arial" w:cs="Arial"/>
          <w:color w:val="000000"/>
        </w:rPr>
        <w:t xml:space="preserve">We chose this population as one with high rates of social isolation, depression, PTSD, and suicidality, and </w:t>
      </w:r>
      <w:r w:rsidR="00F371E3">
        <w:rPr>
          <w:rFonts w:ascii="Arial" w:hAnsi="Arial" w:cs="Arial"/>
          <w:color w:val="000000"/>
        </w:rPr>
        <w:t xml:space="preserve">largely </w:t>
      </w:r>
      <w:r w:rsidR="006B0540">
        <w:rPr>
          <w:rFonts w:ascii="Arial" w:hAnsi="Arial" w:cs="Arial"/>
          <w:color w:val="000000"/>
        </w:rPr>
        <w:t xml:space="preserve">consisting of individuals </w:t>
      </w:r>
      <w:r w:rsidR="00533F66">
        <w:rPr>
          <w:rFonts w:ascii="Arial" w:hAnsi="Arial" w:cs="Arial"/>
          <w:color w:val="000000"/>
        </w:rPr>
        <w:t xml:space="preserve">who </w:t>
      </w:r>
      <w:r w:rsidR="006B0540">
        <w:rPr>
          <w:rFonts w:ascii="Arial" w:hAnsi="Arial" w:cs="Arial"/>
          <w:color w:val="000000"/>
        </w:rPr>
        <w:t xml:space="preserve">are </w:t>
      </w:r>
      <w:r w:rsidR="00A56F24">
        <w:rPr>
          <w:rFonts w:ascii="Arial" w:hAnsi="Arial" w:cs="Arial"/>
          <w:color w:val="000000"/>
        </w:rPr>
        <w:t>online and</w:t>
      </w:r>
      <w:r w:rsidR="006B0540">
        <w:rPr>
          <w:rFonts w:ascii="Arial" w:hAnsi="Arial" w:cs="Arial"/>
          <w:color w:val="000000"/>
        </w:rPr>
        <w:t xml:space="preserve"> facile with social media</w:t>
      </w:r>
      <w:r w:rsidRPr="00431F21">
        <w:rPr>
          <w:rFonts w:ascii="Arial" w:hAnsi="Arial" w:cs="Arial"/>
          <w:color w:val="000000"/>
        </w:rPr>
        <w:t xml:space="preserve">. </w:t>
      </w:r>
      <w:r w:rsidR="001C2081">
        <w:rPr>
          <w:rFonts w:ascii="Arial" w:hAnsi="Arial" w:cs="Arial"/>
          <w:color w:val="000000"/>
        </w:rPr>
        <w:t xml:space="preserve">Among the 1,329 who completed </w:t>
      </w:r>
      <w:r w:rsidR="00707F99">
        <w:rPr>
          <w:rFonts w:ascii="Arial" w:hAnsi="Arial" w:cs="Arial"/>
          <w:color w:val="000000"/>
        </w:rPr>
        <w:t>the online</w:t>
      </w:r>
      <w:r w:rsidR="001C2081">
        <w:rPr>
          <w:rFonts w:ascii="Arial" w:hAnsi="Arial" w:cs="Arial"/>
          <w:color w:val="000000"/>
        </w:rPr>
        <w:t xml:space="preserve"> </w:t>
      </w:r>
      <w:r w:rsidR="00707F99">
        <w:rPr>
          <w:rFonts w:ascii="Arial" w:hAnsi="Arial" w:cs="Arial"/>
          <w:color w:val="000000"/>
        </w:rPr>
        <w:t>screener</w:t>
      </w:r>
      <w:r w:rsidR="001C2081">
        <w:rPr>
          <w:rFonts w:ascii="Arial" w:hAnsi="Arial" w:cs="Arial"/>
          <w:color w:val="000000"/>
        </w:rPr>
        <w:t>, 711 met eligibility criteria</w:t>
      </w:r>
      <w:r w:rsidR="00707F99">
        <w:rPr>
          <w:rFonts w:ascii="Arial" w:hAnsi="Arial" w:cs="Arial"/>
          <w:color w:val="000000"/>
        </w:rPr>
        <w:t xml:space="preserve"> (</w:t>
      </w:r>
      <w:r w:rsidR="00707F99" w:rsidRPr="00431F21">
        <w:rPr>
          <w:rFonts w:ascii="Arial" w:hAnsi="Arial" w:cs="Arial"/>
          <w:color w:val="000000"/>
        </w:rPr>
        <w:t xml:space="preserve">age 18 or older, </w:t>
      </w:r>
      <w:r w:rsidR="00707F99">
        <w:rPr>
          <w:rFonts w:ascii="Arial" w:hAnsi="Arial" w:cs="Arial"/>
          <w:color w:val="000000"/>
        </w:rPr>
        <w:t xml:space="preserve">had </w:t>
      </w:r>
      <w:r w:rsidR="00707F99" w:rsidRPr="00431F21">
        <w:rPr>
          <w:rFonts w:ascii="Arial" w:hAnsi="Arial" w:cs="Arial"/>
          <w:color w:val="000000"/>
        </w:rPr>
        <w:t xml:space="preserve">been on active duty after September 2001 but not </w:t>
      </w:r>
      <w:r w:rsidR="00707F99">
        <w:rPr>
          <w:rFonts w:ascii="Arial" w:hAnsi="Arial" w:cs="Arial"/>
          <w:color w:val="000000"/>
        </w:rPr>
        <w:t>at the time of the survey). Of these, 605 completed the online survey, and w</w:t>
      </w:r>
      <w:r w:rsidRPr="00431F21">
        <w:rPr>
          <w:rFonts w:ascii="Arial" w:hAnsi="Arial" w:cs="Arial"/>
          <w:color w:val="000000"/>
        </w:rPr>
        <w:t xml:space="preserve">e excluded </w:t>
      </w:r>
      <w:r w:rsidR="00707F99">
        <w:rPr>
          <w:rFonts w:ascii="Arial" w:hAnsi="Arial" w:cs="Arial"/>
          <w:color w:val="000000"/>
        </w:rPr>
        <w:t xml:space="preserve">from analysis </w:t>
      </w:r>
      <w:r w:rsidRPr="00431F21">
        <w:rPr>
          <w:rFonts w:ascii="Arial" w:hAnsi="Arial" w:cs="Arial"/>
          <w:color w:val="000000"/>
        </w:rPr>
        <w:t>individual</w:t>
      </w:r>
      <w:r w:rsidR="00DF5E6B">
        <w:rPr>
          <w:rFonts w:ascii="Arial" w:hAnsi="Arial" w:cs="Arial"/>
          <w:color w:val="000000"/>
        </w:rPr>
        <w:t>s</w:t>
      </w:r>
      <w:r w:rsidRPr="00431F21">
        <w:rPr>
          <w:rFonts w:ascii="Arial" w:hAnsi="Arial" w:cs="Arial"/>
          <w:color w:val="000000"/>
        </w:rPr>
        <w:t xml:space="preserve"> who completed surveys in less than five minutes</w:t>
      </w:r>
      <w:r w:rsidR="00707F99">
        <w:rPr>
          <w:rFonts w:ascii="Arial" w:hAnsi="Arial" w:cs="Arial"/>
          <w:color w:val="000000"/>
        </w:rPr>
        <w:t xml:space="preserve"> (n=10)</w:t>
      </w:r>
      <w:r w:rsidRPr="00431F21">
        <w:rPr>
          <w:rFonts w:ascii="Arial" w:hAnsi="Arial" w:cs="Arial"/>
          <w:color w:val="000000"/>
        </w:rPr>
        <w:t>, had a duplicate or multiple survey responses</w:t>
      </w:r>
      <w:r w:rsidR="00707F99">
        <w:rPr>
          <w:rFonts w:ascii="Arial" w:hAnsi="Arial" w:cs="Arial"/>
          <w:color w:val="000000"/>
        </w:rPr>
        <w:t xml:space="preserve"> (n=6)</w:t>
      </w:r>
      <w:r w:rsidRPr="00431F21">
        <w:rPr>
          <w:rFonts w:ascii="Arial" w:hAnsi="Arial" w:cs="Arial"/>
          <w:color w:val="000000"/>
        </w:rPr>
        <w:t xml:space="preserve">, or incorrectly answered a military-related ‘insider knowledge’ question </w:t>
      </w:r>
      <w:r w:rsidR="00707F99">
        <w:rPr>
          <w:rFonts w:ascii="Arial" w:hAnsi="Arial" w:cs="Arial"/>
          <w:color w:val="000000"/>
        </w:rPr>
        <w:t xml:space="preserve">designed </w:t>
      </w:r>
      <w:r w:rsidRPr="00431F21">
        <w:rPr>
          <w:rFonts w:ascii="Arial" w:hAnsi="Arial" w:cs="Arial"/>
          <w:color w:val="000000"/>
        </w:rPr>
        <w:t>to red</w:t>
      </w:r>
      <w:r w:rsidR="009239DD">
        <w:rPr>
          <w:rFonts w:ascii="Arial" w:hAnsi="Arial" w:cs="Arial"/>
          <w:color w:val="000000"/>
        </w:rPr>
        <w:t>uce chance of online survey mis</w:t>
      </w:r>
      <w:r w:rsidRPr="00431F21">
        <w:rPr>
          <w:rFonts w:ascii="Arial" w:hAnsi="Arial" w:cs="Arial"/>
          <w:color w:val="000000"/>
        </w:rPr>
        <w:t>representation</w:t>
      </w:r>
      <w:r w:rsidR="00707F99">
        <w:rPr>
          <w:rFonts w:ascii="Arial" w:hAnsi="Arial" w:cs="Arial"/>
          <w:color w:val="000000"/>
        </w:rPr>
        <w:t xml:space="preserve"> (n=2</w:t>
      </w:r>
      <w:r w:rsidRPr="00431F21">
        <w:rPr>
          <w:rFonts w:ascii="Arial" w:hAnsi="Arial" w:cs="Arial"/>
          <w:color w:val="000000"/>
        </w:rPr>
        <w:t>)</w:t>
      </w:r>
      <w:r w:rsidR="00707F99">
        <w:rPr>
          <w:rFonts w:ascii="Arial" w:hAnsi="Arial" w:cs="Arial"/>
          <w:color w:val="000000"/>
        </w:rPr>
        <w:t>,</w:t>
      </w:r>
      <w:r w:rsidR="003451E8" w:rsidRPr="00431F21">
        <w:rPr>
          <w:rFonts w:ascii="Arial" w:hAnsi="Arial" w:cs="Arial"/>
          <w:color w:val="000000"/>
        </w:rPr>
        <w:fldChar w:fldCharType="begin"/>
      </w:r>
      <w:r w:rsidR="005F2D17">
        <w:rPr>
          <w:rFonts w:ascii="Arial" w:hAnsi="Arial" w:cs="Arial"/>
          <w:color w:val="000000"/>
        </w:rPr>
        <w:instrText xml:space="preserve"> ADDIN ZOTERO_ITEM CSL_CITATION {"citationID":"xbx1lk7d","properties":{"formattedCitation":"[24], [25]","plainCitation":"[24], [25]","dontUpdate":true,"noteIndex":0},"citationItems":[{"id":1204,"uris":["http://zotero.org/groups/579511/items/U93W3VHQ"],"uri":["http://zotero.org/groups/579511/items/U93W3VHQ"],"itemData":{"id":1204,"type":"article-journal","title":"Using facebook to recruit young adult veterans: online mental health research","container-title":"JMIR research protocols","page":"e63","volume":"4","issue":"2","source":"PubMed","abstract":"BACKGROUND: Veteran research has primarily been conducted with clinical samples and those already involved in health care systems, but much is to be learned about veterans in the community. Facebook is a novel yet largely unexplored avenue for recruiting veteran participants for epidemiological and clinical studies.\nOBJECTIVE: In this study, we utilized Facebook to recruit a sample of young adult veterans for the first phase of an online alcohol intervention study. We describe the successful Facebook recruitment process, including data collection from over 1000 veteran participants in approximately 3 weeks, procedures to verify participation eligibility, and comparison of our sample with nationally available norms.\nMETHODS: Participants were young adult veterans aged 18-34 recruited through Facebook as part of a large study to document normative drinking behavior among a large community sample of veterans. Facebook ads were targeted toward young veterans to collect information on demographics and military characteristics, health behaviors, mental health, and health care utilization.\nRESULTS: We obtained a sample of 1023 verified veteran participants over a period of 24 days for the advertising price of approximately US $7.05 per verified veteran participant. Our recruitment strategy yielded a sample similar to the US population of young adult veterans in most demographic areas except for race/ethnicity and previous branch of service, which when we weighted the sample on race/ethnicity and branch a sample better matched with the population data was obtained. The Facebook sample recruited veterans who were engaged in a variety of risky health behaviors such as binge drinking and marijuana use. One fourth of veterans had never since discharge been to an appointment for physical health care and about half had attended an appointment for service compensation review. Only half had attended any appointment for a mental health concern at any clinic or hospital. Despite more than half screening positive for current probable mental health disorders such as post-traumatic stress disorder, depression, anxiety, only about 1 in 3 received mental health care in the past year and only 1 in 50 received such care within the past month.\nCONCLUSIONS: This work expands on the work of other studies that have examined clinical samples of veterans only and suggests Facebook can be an adequate method of obtaining samples of veterans in need of care.\nTRIAL REGISTRATION: Clinicaltrials.gov NCT02187887; http://clinicaltrials.gov/ct2/show/NCT02187887 (Archived by WebCite at http://www.webcitation.org/6YiUKRsXY).","DOI":"10.2196/resprot.3996","ISSN":"1929-0748","note":"PMID: 26033209\nPMCID: PMC4526897","shortTitle":"Using facebook to recruit young adult veterans","journalAbbreviation":"JMIR Res Protoc","language":"eng","author":[{"family":"Pedersen","given":"Eric R."},{"family":"Helmuth","given":"Eric D."},{"family":"Marshall","given":"Grant N."},{"family":"Schell","given":"Terry L."},{"family":"PunKay","given":"Marc"},{"family":"Kurz","given":"Jeremy"}],"issued":{"date-parts":[["2015",6,1]]}}},{"id":2723,"uris":["http://zotero.org/groups/579511/items/6F45WGPJ"],"uri":["http://zotero.org/groups/579511/items/6F45WGPJ"],"itemData":{"id":2723,"type":"article-journal","title":"Strategies to address participant misrepresentation for eligibility in Web-based research","container-title":"International journal of methods in psychiatric research","page":"120-9","volume":"23","issue":"1","DOI":"10.1002/mpr.1415","author":[{"family":"Kramer","given":"J"},{"family":"Rubin","given":"A"},{"family":"Coster","given":"W"},{"family":"Helmuth","given":"E"},{"family":"Hermos","given":"J"},{"family":"Rosenbloom","given":"D"},{"family":"Moed","given":"R"},{"family":"Dooley","given":"M"},{"family":"Kao","given":"YC"},{"family":"Lijenquist","given":"D"},{"family":"Brief","given":"D"},{"family":"Enggasser","given":"J"},{"family":"Keane","given":"T"},{"family":"Roy","given":"M"},{"family":"Lachowicz","given":"M"}],"issued":{"date-parts":[["2014",3]]}}}],"schema":"https://github.com/citation-style-language/schema/raw/master/csl-citation.json"} </w:instrText>
      </w:r>
      <w:r w:rsidR="003451E8" w:rsidRPr="00431F21">
        <w:rPr>
          <w:rFonts w:ascii="Arial" w:hAnsi="Arial" w:cs="Arial"/>
          <w:color w:val="000000"/>
        </w:rPr>
        <w:fldChar w:fldCharType="separate"/>
      </w:r>
      <w:ins w:id="119" w:author="Daschel Franz" w:date="2018-07-27T17:57:00Z">
        <w:r w:rsidR="00F36CDB">
          <w:rPr>
            <w:rFonts w:ascii="Arial" w:hAnsi="Arial" w:cs="Arial"/>
            <w:color w:val="000000"/>
          </w:rPr>
          <w:t>[24</w:t>
        </w:r>
      </w:ins>
      <w:r w:rsidR="00CC6234">
        <w:rPr>
          <w:rFonts w:ascii="Arial" w:hAnsi="Arial" w:cs="Arial"/>
          <w:color w:val="000000"/>
        </w:rPr>
        <w:t>,</w:t>
      </w:r>
      <w:ins w:id="120" w:author="Daschel Franz" w:date="2018-07-27T17:57:00Z">
        <w:r w:rsidR="00F36CDB">
          <w:rPr>
            <w:rFonts w:ascii="Arial" w:hAnsi="Arial" w:cs="Arial"/>
            <w:color w:val="000000"/>
          </w:rPr>
          <w:t>25]</w:t>
        </w:r>
      </w:ins>
      <w:r w:rsidR="003451E8" w:rsidRPr="00431F21">
        <w:rPr>
          <w:rFonts w:ascii="Arial" w:hAnsi="Arial" w:cs="Arial"/>
          <w:color w:val="000000"/>
        </w:rPr>
        <w:fldChar w:fldCharType="end"/>
      </w:r>
      <w:r w:rsidR="00707F99">
        <w:rPr>
          <w:rFonts w:ascii="Arial" w:hAnsi="Arial" w:cs="Arial"/>
          <w:color w:val="000000"/>
        </w:rPr>
        <w:t xml:space="preserve"> resulting in a final analytic sample of 587 participants.</w:t>
      </w:r>
      <w:r w:rsidRPr="00431F21">
        <w:rPr>
          <w:rFonts w:ascii="Arial" w:hAnsi="Arial" w:cs="Arial"/>
          <w:color w:val="000000"/>
        </w:rPr>
        <w:t xml:space="preserve"> </w:t>
      </w:r>
    </w:p>
    <w:p w14:paraId="7291E490" w14:textId="77777777" w:rsidR="00566D7C" w:rsidRPr="00431F21" w:rsidRDefault="00566D7C" w:rsidP="00566D7C">
      <w:pPr>
        <w:rPr>
          <w:rFonts w:ascii="Arial" w:hAnsi="Arial" w:cs="Arial"/>
          <w:b/>
          <w:color w:val="000000"/>
        </w:rPr>
      </w:pPr>
    </w:p>
    <w:p w14:paraId="61FA6C56" w14:textId="77777777" w:rsidR="00566D7C" w:rsidRPr="00195ACE" w:rsidRDefault="00566D7C" w:rsidP="00566D7C">
      <w:pPr>
        <w:rPr>
          <w:rFonts w:ascii="Arial" w:hAnsi="Arial" w:cs="Arial"/>
          <w:b/>
        </w:rPr>
      </w:pPr>
      <w:r w:rsidRPr="00195ACE">
        <w:rPr>
          <w:rFonts w:ascii="Arial" w:hAnsi="Arial" w:cs="Arial"/>
          <w:b/>
        </w:rPr>
        <w:t>Procedure</w:t>
      </w:r>
    </w:p>
    <w:p w14:paraId="5F1AFB2D" w14:textId="77777777" w:rsidR="00566D7C" w:rsidRPr="00431F21" w:rsidRDefault="00566D7C" w:rsidP="00566D7C">
      <w:pPr>
        <w:rPr>
          <w:rFonts w:ascii="Arial" w:eastAsia="Calibri" w:hAnsi="Arial" w:cs="Arial"/>
        </w:rPr>
      </w:pPr>
      <w:r w:rsidRPr="00431F21">
        <w:rPr>
          <w:rFonts w:ascii="Arial" w:hAnsi="Arial" w:cs="Arial"/>
          <w:color w:val="000000"/>
        </w:rPr>
        <w:t>Online survey participants were recruited using Facebook ads containing a call to action to participate in a health research study</w:t>
      </w:r>
      <w:ins w:id="121" w:author="Alan Teo" w:date="2018-07-26T10:35:00Z">
        <w:r w:rsidR="004D2D67">
          <w:rPr>
            <w:rFonts w:ascii="Arial" w:hAnsi="Arial" w:cs="Arial"/>
            <w:color w:val="000000"/>
          </w:rPr>
          <w:t>, which we</w:t>
        </w:r>
        <w:r w:rsidR="003431D4">
          <w:rPr>
            <w:rFonts w:ascii="Arial" w:hAnsi="Arial" w:cs="Arial"/>
            <w:color w:val="000000"/>
          </w:rPr>
          <w:t xml:space="preserve"> describe in a </w:t>
        </w:r>
      </w:ins>
      <w:ins w:id="122" w:author="Alan Teo" w:date="2018-07-26T10:36:00Z">
        <w:r w:rsidR="003431D4">
          <w:rPr>
            <w:rFonts w:ascii="Arial" w:hAnsi="Arial" w:cs="Arial"/>
            <w:color w:val="000000"/>
          </w:rPr>
          <w:t>separate</w:t>
        </w:r>
      </w:ins>
      <w:ins w:id="123" w:author="Alan Teo" w:date="2018-07-26T10:35:00Z">
        <w:r w:rsidR="003431D4">
          <w:rPr>
            <w:rFonts w:ascii="Arial" w:hAnsi="Arial" w:cs="Arial"/>
            <w:color w:val="000000"/>
          </w:rPr>
          <w:t xml:space="preserve"> publication</w:t>
        </w:r>
      </w:ins>
      <w:r w:rsidRPr="00431F21">
        <w:rPr>
          <w:rFonts w:ascii="Arial" w:hAnsi="Arial" w:cs="Arial"/>
          <w:color w:val="000000"/>
        </w:rPr>
        <w:t>.</w:t>
      </w:r>
      <w:ins w:id="124" w:author="Daschel Franz" w:date="2018-07-27T17:57:00Z">
        <w:r w:rsidR="003451E8">
          <w:rPr>
            <w:rFonts w:ascii="Arial" w:hAnsi="Arial" w:cs="Arial"/>
            <w:color w:val="000000"/>
          </w:rPr>
          <w:fldChar w:fldCharType="begin"/>
        </w:r>
      </w:ins>
      <w:ins w:id="125" w:author="Daschel Franz" w:date="2018-07-31T13:33:00Z">
        <w:r w:rsidR="005F2D17">
          <w:rPr>
            <w:rFonts w:ascii="Arial" w:hAnsi="Arial" w:cs="Arial"/>
            <w:color w:val="000000"/>
          </w:rPr>
          <w:instrText xml:space="preserve"> ADDIN ZOTERO_ITEM CSL_CITATION {"citationID":"a20i0u377el","properties":{"formattedCitation":"[26]","plainCitation":"[26]","noteIndex":0},"citationItems":[{"id":2769,"uris":["http://zotero.org/groups/579511/items/ACWDCCHN"],"uri":["http://zotero.org/groups/579511/items/ACWDCCHN"],"itemData":{"id":2769,"type":"article-journal","title":"Reaching Those At Risk for Psychiatric Disorders and Suicidal Ideation: Facebook Advertisements to Recruit Military Veterans","container-title":"JMIR Mental Health","page":"e10078","volume":"5","issue":"3","abstract":"Background: Younger military veterans are at high risk for psychiatric disorders and suicide. Reaching and engaging veterans in mental health care and research is challenging. Social media platforms may be an effective channel to connect with veterans.\n\nObjective: This study tested the effectiveness of Facebook advertisements in reaching and recruiting Iraq and Afghanistan-era military veterans in a research study focused on mental health.\n\nMethods: Facebook ads requesting participation in an online health survey ran for six weeks in 2017. Ads varied imagery and headlines. Validated instruments were used to screen for psychiatric disorders and suicidality. Outcomes included impressions, click-through rate, survey completion, and cost per survey completed.\n\nResults: Advertisements produced 827,918 impressions, 9,527 clicks, and 587 survey completions. Lack of enrollment in Veterans Affairs health care (193/587, 33%) and positive screens for current mental health problems were common, including posttraumatic stress disorder (266/585, 45%), problematic drinking (243/584, 42%), major depression (164/586, 28%), and suicidality (132/585, 23%). Approximately half of the survey participants (285/587, 49%) were recruited with just 2 of the 15 ads, which showed soldiers marching tied to an “incentive” or “sharing” headline. These 2 ads were also the most cost-effective, at US $4.88 and US $5.90 per participant, respectively. Among veterans with current suicidal ideation, the survey-taking image resulted in higher survey completion than the soldiers marching image (P=.007).\n\nConclusions: Facebook advertisements are effective in rapidly and inexpensively reaching military veterans, including those at risk for mental health problems and suicidality, and those not receiving Veterans Affairs health care. Advertisement image and headlines may help optimize the effectiveness of advertisements for specific subgroups.","DOI":"10.2196/10078","author":[{"family":"Teo","given":"Alan R"},{"family":"Liebow","given":"Samuel BL"},{"family":"Chan","given":"Benjamin"},{"family":"Dobscha","given":"Steven K"},{"family":"Graham","given":"Amanda L"}],"issued":{"date-parts":[["2018"]]}}}],"schema":"https://github.com/citation-style-language/schema/raw/master/csl-citation.json"} </w:instrText>
        </w:r>
      </w:ins>
      <w:r w:rsidR="003451E8">
        <w:rPr>
          <w:rFonts w:ascii="Arial" w:hAnsi="Arial" w:cs="Arial"/>
          <w:color w:val="000000"/>
        </w:rPr>
        <w:fldChar w:fldCharType="separate"/>
      </w:r>
      <w:ins w:id="126" w:author="Daschel Franz" w:date="2018-07-27T17:57:00Z">
        <w:r w:rsidR="00F36CDB">
          <w:rPr>
            <w:rFonts w:ascii="Arial" w:hAnsi="Arial" w:cs="Arial"/>
            <w:noProof/>
            <w:color w:val="000000"/>
          </w:rPr>
          <w:t>[26]</w:t>
        </w:r>
        <w:r w:rsidR="003451E8">
          <w:rPr>
            <w:rFonts w:ascii="Arial" w:hAnsi="Arial" w:cs="Arial"/>
            <w:color w:val="000000"/>
          </w:rPr>
          <w:fldChar w:fldCharType="end"/>
        </w:r>
      </w:ins>
      <w:r w:rsidRPr="00431F21">
        <w:rPr>
          <w:rFonts w:ascii="Arial" w:hAnsi="Arial" w:cs="Arial"/>
          <w:color w:val="000000"/>
        </w:rPr>
        <w:t xml:space="preserve"> </w:t>
      </w:r>
      <w:ins w:id="127" w:author="Alan Teo" w:date="2018-07-26T10:35:00Z">
        <w:r w:rsidR="003431D4">
          <w:rPr>
            <w:rFonts w:ascii="Arial" w:hAnsi="Arial" w:cs="Arial"/>
            <w:color w:val="000000"/>
          </w:rPr>
          <w:t>In brief, s</w:t>
        </w:r>
      </w:ins>
      <w:r w:rsidRPr="00431F21">
        <w:rPr>
          <w:rFonts w:ascii="Arial" w:hAnsi="Arial" w:cs="Arial"/>
          <w:color w:val="000000"/>
        </w:rPr>
        <w:t xml:space="preserve">tudy ads broadly targeted Facebook users in the United States of any age or gender who had interests relevant to military veterans (e.g., an interest in the “United States Armed Forces”). </w:t>
      </w:r>
      <w:r w:rsidR="001B2FB2">
        <w:rPr>
          <w:rFonts w:ascii="Arial" w:hAnsi="Arial" w:cs="Arial"/>
          <w:color w:val="000000"/>
        </w:rPr>
        <w:t xml:space="preserve">Survey items confirmed respondents’ status as a veteran. </w:t>
      </w:r>
      <w:r w:rsidRPr="00431F21">
        <w:rPr>
          <w:rFonts w:ascii="Arial" w:hAnsi="Arial" w:cs="Arial"/>
        </w:rPr>
        <w:t>A</w:t>
      </w:r>
      <w:r w:rsidR="00DF5E6B">
        <w:rPr>
          <w:rFonts w:ascii="Arial" w:hAnsi="Arial" w:cs="Arial"/>
        </w:rPr>
        <w:t>ds were hosted by Facebook page</w:t>
      </w:r>
      <w:r w:rsidRPr="00431F21">
        <w:rPr>
          <w:rFonts w:ascii="Arial" w:hAnsi="Arial" w:cs="Arial"/>
        </w:rPr>
        <w:t xml:space="preserve">s affiliated with Oregon Health &amp; Science University (OHSU) and linked to an online </w:t>
      </w:r>
      <w:r w:rsidRPr="00431F21">
        <w:rPr>
          <w:rFonts w:ascii="Arial" w:eastAsia="Calibri" w:hAnsi="Arial" w:cs="Arial"/>
        </w:rPr>
        <w:t xml:space="preserve">survey. After completing an eligibility screener, participants proceeded to the full online survey, which was </w:t>
      </w:r>
      <w:r w:rsidRPr="00431F21">
        <w:rPr>
          <w:rFonts w:ascii="Arial" w:hAnsi="Arial" w:cs="Arial"/>
        </w:rPr>
        <w:t>active between January and March 2017</w:t>
      </w:r>
      <w:r w:rsidRPr="00431F21">
        <w:rPr>
          <w:rFonts w:ascii="Arial" w:eastAsia="Calibri" w:hAnsi="Arial" w:cs="Arial"/>
        </w:rPr>
        <w:t xml:space="preserve">. </w:t>
      </w:r>
    </w:p>
    <w:p w14:paraId="2922E8AE" w14:textId="77777777" w:rsidR="00215DE4" w:rsidRPr="00431F21" w:rsidRDefault="00215DE4" w:rsidP="007948DE">
      <w:pPr>
        <w:rPr>
          <w:rFonts w:ascii="Arial" w:eastAsia="Times New Roman" w:hAnsi="Arial" w:cs="Times New Roman"/>
          <w:color w:val="000000"/>
        </w:rPr>
      </w:pPr>
    </w:p>
    <w:p w14:paraId="3B45344D" w14:textId="77777777" w:rsidR="00215DE4" w:rsidRPr="00195ACE" w:rsidRDefault="00215DE4" w:rsidP="00215DE4">
      <w:pPr>
        <w:rPr>
          <w:rFonts w:ascii="Arial" w:hAnsi="Arial" w:cs="Arial"/>
          <w:b/>
        </w:rPr>
      </w:pPr>
      <w:r w:rsidRPr="00195ACE">
        <w:rPr>
          <w:rFonts w:ascii="Arial" w:hAnsi="Arial" w:cs="Arial"/>
          <w:b/>
        </w:rPr>
        <w:t>Measures</w:t>
      </w:r>
    </w:p>
    <w:p w14:paraId="68F446B0" w14:textId="77777777" w:rsidR="00132EEC" w:rsidRPr="00431F21" w:rsidRDefault="008D7283" w:rsidP="00690FE2">
      <w:pPr>
        <w:rPr>
          <w:rFonts w:ascii="Arial" w:hAnsi="Arial" w:cs="Arial"/>
          <w:color w:val="000000"/>
        </w:rPr>
      </w:pPr>
      <w:r>
        <w:rPr>
          <w:rFonts w:ascii="Arial" w:hAnsi="Arial" w:cs="Arial"/>
          <w:color w:val="000000"/>
          <w:u w:val="single"/>
        </w:rPr>
        <w:t xml:space="preserve">Independent Variables: </w:t>
      </w:r>
      <w:r w:rsidR="00174113" w:rsidRPr="00431F21">
        <w:rPr>
          <w:rFonts w:ascii="Arial" w:hAnsi="Arial" w:cs="Arial"/>
          <w:color w:val="000000"/>
          <w:u w:val="single"/>
        </w:rPr>
        <w:t xml:space="preserve">Social </w:t>
      </w:r>
      <w:r>
        <w:rPr>
          <w:rFonts w:ascii="Arial" w:hAnsi="Arial" w:cs="Arial"/>
          <w:color w:val="000000"/>
          <w:u w:val="single"/>
        </w:rPr>
        <w:t>C</w:t>
      </w:r>
      <w:r w:rsidR="00174113" w:rsidRPr="00431F21">
        <w:rPr>
          <w:rFonts w:ascii="Arial" w:hAnsi="Arial" w:cs="Arial"/>
          <w:color w:val="000000"/>
          <w:u w:val="single"/>
        </w:rPr>
        <w:t>ontact</w:t>
      </w:r>
      <w:r>
        <w:rPr>
          <w:rFonts w:ascii="Arial" w:hAnsi="Arial" w:cs="Arial"/>
          <w:color w:val="000000"/>
        </w:rPr>
        <w:t>.</w:t>
      </w:r>
      <w:r w:rsidR="00174113" w:rsidRPr="00431F21">
        <w:rPr>
          <w:rFonts w:ascii="Arial" w:hAnsi="Arial" w:cs="Arial"/>
          <w:color w:val="000000"/>
        </w:rPr>
        <w:t xml:space="preserve"> We assessed </w:t>
      </w:r>
      <w:r w:rsidR="000341A3" w:rsidRPr="00431F21">
        <w:rPr>
          <w:rFonts w:ascii="Arial" w:hAnsi="Arial" w:cs="Arial"/>
          <w:color w:val="000000"/>
        </w:rPr>
        <w:t>frequency of social contact occurring</w:t>
      </w:r>
      <w:r w:rsidR="001C419B">
        <w:rPr>
          <w:rFonts w:ascii="Arial" w:hAnsi="Arial" w:cs="Arial"/>
          <w:color w:val="000000"/>
        </w:rPr>
        <w:t>:</w:t>
      </w:r>
      <w:r w:rsidR="000341A3" w:rsidRPr="00431F21">
        <w:rPr>
          <w:rFonts w:ascii="Arial" w:hAnsi="Arial" w:cs="Arial"/>
          <w:color w:val="000000"/>
        </w:rPr>
        <w:t xml:space="preserve"> 1) </w:t>
      </w:r>
      <w:r w:rsidR="00174113" w:rsidRPr="00431F21">
        <w:rPr>
          <w:rFonts w:ascii="Arial" w:hAnsi="Arial" w:cs="Arial"/>
          <w:color w:val="000000"/>
        </w:rPr>
        <w:t xml:space="preserve">in-person and </w:t>
      </w:r>
      <w:r w:rsidR="000341A3" w:rsidRPr="00431F21">
        <w:rPr>
          <w:rFonts w:ascii="Arial" w:hAnsi="Arial" w:cs="Arial"/>
          <w:color w:val="000000"/>
        </w:rPr>
        <w:t xml:space="preserve">2) </w:t>
      </w:r>
      <w:r w:rsidR="00174113" w:rsidRPr="00431F21">
        <w:rPr>
          <w:rFonts w:ascii="Arial" w:hAnsi="Arial" w:cs="Arial"/>
          <w:color w:val="000000"/>
        </w:rPr>
        <w:t>o</w:t>
      </w:r>
      <w:r w:rsidR="000341A3" w:rsidRPr="00431F21">
        <w:rPr>
          <w:rFonts w:ascii="Arial" w:hAnsi="Arial" w:cs="Arial"/>
          <w:color w:val="000000"/>
        </w:rPr>
        <w:t>n Facebook</w:t>
      </w:r>
      <w:r w:rsidR="001C419B">
        <w:rPr>
          <w:rFonts w:ascii="Arial" w:hAnsi="Arial" w:cs="Arial"/>
          <w:color w:val="000000"/>
        </w:rPr>
        <w:t>,</w:t>
      </w:r>
      <w:r w:rsidR="000341A3" w:rsidRPr="00431F21">
        <w:rPr>
          <w:rFonts w:ascii="Arial" w:hAnsi="Arial" w:cs="Arial"/>
          <w:color w:val="000000"/>
        </w:rPr>
        <w:t xml:space="preserve"> by adapting previously validated </w:t>
      </w:r>
      <w:r w:rsidR="007D70D6" w:rsidRPr="00431F21">
        <w:rPr>
          <w:rFonts w:ascii="Arial" w:hAnsi="Arial" w:cs="Arial"/>
          <w:color w:val="000000"/>
        </w:rPr>
        <w:t>survey items used by</w:t>
      </w:r>
      <w:r w:rsidR="00174113" w:rsidRPr="00431F21">
        <w:rPr>
          <w:rFonts w:ascii="Arial" w:hAnsi="Arial" w:cs="Arial"/>
          <w:color w:val="000000"/>
        </w:rPr>
        <w:t xml:space="preserve"> the Health and Re</w:t>
      </w:r>
      <w:r w:rsidR="00566D7C" w:rsidRPr="00431F21">
        <w:rPr>
          <w:rFonts w:ascii="Arial" w:hAnsi="Arial" w:cs="Arial"/>
          <w:color w:val="000000"/>
        </w:rPr>
        <w:t>t</w:t>
      </w:r>
      <w:r w:rsidR="007940FC">
        <w:rPr>
          <w:rFonts w:ascii="Arial" w:hAnsi="Arial" w:cs="Arial"/>
          <w:color w:val="000000"/>
        </w:rPr>
        <w:t>irement Study and Pew Research</w:t>
      </w:r>
      <w:r w:rsidR="003F0DC7">
        <w:rPr>
          <w:rFonts w:ascii="Arial" w:hAnsi="Arial" w:cs="Arial"/>
          <w:color w:val="000000"/>
        </w:rPr>
        <w:t>.</w:t>
      </w:r>
      <w:r w:rsidR="003451E8" w:rsidRPr="00431F21">
        <w:rPr>
          <w:rFonts w:ascii="Arial" w:hAnsi="Arial" w:cs="Arial"/>
          <w:color w:val="000000"/>
        </w:rPr>
        <w:fldChar w:fldCharType="begin"/>
      </w:r>
      <w:r w:rsidR="005F2D17">
        <w:rPr>
          <w:rFonts w:ascii="Arial" w:hAnsi="Arial" w:cs="Arial"/>
          <w:color w:val="000000"/>
        </w:rPr>
        <w:instrText xml:space="preserve"> ADDIN ZOTERO_ITEM CSL_CITATION {"citationID":"GjZLGkTh","properties":{"formattedCitation":"[27], [28]","plainCitation":"[27], [28]","dontUpdate":true,"noteIndex":0},"citationItems":[{"id":1337,"uris":["http://zotero.org/groups/579511/items/8DPQZVWT"],"uri":["http://zotero.org/groups/579511/items/8DPQZVWT"],"itemData":{"id":1337,"type":"webpage","title":"Health and Retirement Study: Participant Lifestyle Questionnaire","URL":"http://hrsonline.isr.umich.edu/modules/meta/2010/core/qnaire/online/HRS2010_SAQ_Final.pdf","issued":{"date-parts":[["2010"]]},"accessed":{"date-parts":[["2016",11,29]]}}},{"id":1336,"uris":["http://zotero.org/groups/579511/items/UU7X8BFU"],"uri":["http://zotero.org/groups/579511/items/UU7X8BFU"],"itemData":{"id":1336,"type":"post-weblog","title":"Pew Research Center: Internet, Science &amp; Technology","abstract":"The Pew Research Center’s Internet &amp; American Life Project, a nonprofit, nonpartisan research organization, provides free data and analysis on the social","URL":"http://www.pewinternet.org/","shortTitle":"Pew Research Center","issued":{"date-parts":[["2016"]]},"accessed":{"date-parts":[["2016",11,29]]}}}],"schema":"https://github.com/citation-style-language/schema/raw/master/csl-citation.json"} </w:instrText>
      </w:r>
      <w:r w:rsidR="003451E8" w:rsidRPr="00431F21">
        <w:rPr>
          <w:rFonts w:ascii="Arial" w:hAnsi="Arial" w:cs="Arial"/>
          <w:color w:val="000000"/>
        </w:rPr>
        <w:fldChar w:fldCharType="separate"/>
      </w:r>
      <w:ins w:id="128" w:author="Daschel Franz" w:date="2018-07-27T17:57:00Z">
        <w:r w:rsidR="00F36CDB">
          <w:rPr>
            <w:rFonts w:ascii="Arial" w:hAnsi="Arial" w:cs="Arial"/>
            <w:color w:val="000000"/>
          </w:rPr>
          <w:t>[27</w:t>
        </w:r>
      </w:ins>
      <w:r w:rsidR="00CC6234">
        <w:rPr>
          <w:rFonts w:ascii="Arial" w:hAnsi="Arial" w:cs="Arial"/>
          <w:color w:val="000000"/>
        </w:rPr>
        <w:t xml:space="preserve">, </w:t>
      </w:r>
      <w:ins w:id="129" w:author="Daschel Franz" w:date="2018-07-27T17:57:00Z">
        <w:r w:rsidR="00F36CDB">
          <w:rPr>
            <w:rFonts w:ascii="Arial" w:hAnsi="Arial" w:cs="Arial"/>
            <w:color w:val="000000"/>
          </w:rPr>
          <w:t>28]</w:t>
        </w:r>
      </w:ins>
      <w:r w:rsidR="003451E8" w:rsidRPr="00431F21">
        <w:rPr>
          <w:rFonts w:ascii="Arial" w:hAnsi="Arial" w:cs="Arial"/>
          <w:color w:val="000000"/>
        </w:rPr>
        <w:fldChar w:fldCharType="end"/>
      </w:r>
      <w:r w:rsidR="00174113" w:rsidRPr="00431F21">
        <w:rPr>
          <w:rFonts w:ascii="Arial" w:hAnsi="Arial" w:cs="Arial"/>
          <w:color w:val="000000"/>
        </w:rPr>
        <w:t xml:space="preserve"> </w:t>
      </w:r>
      <w:r w:rsidR="007D70D6" w:rsidRPr="00431F21">
        <w:rPr>
          <w:rFonts w:ascii="Arial" w:hAnsi="Arial" w:cs="Arial"/>
          <w:color w:val="000000"/>
        </w:rPr>
        <w:t>We asked participants,</w:t>
      </w:r>
      <w:r w:rsidR="00174113" w:rsidRPr="00431F21">
        <w:rPr>
          <w:rFonts w:ascii="Arial" w:hAnsi="Arial" w:cs="Arial"/>
          <w:color w:val="000000"/>
        </w:rPr>
        <w:t xml:space="preserve"> “</w:t>
      </w:r>
      <w:r w:rsidR="00690FE2" w:rsidRPr="00431F21">
        <w:rPr>
          <w:rFonts w:ascii="Arial" w:hAnsi="Arial" w:cs="Arial"/>
          <w:color w:val="000000"/>
        </w:rPr>
        <w:t>On average, how often do you do each of the following with</w:t>
      </w:r>
      <w:r w:rsidR="00132EEC" w:rsidRPr="00431F21">
        <w:rPr>
          <w:rFonts w:ascii="Arial" w:hAnsi="Arial" w:cs="Arial"/>
          <w:color w:val="000000"/>
        </w:rPr>
        <w:t xml:space="preserve"> any of your friends or fa</w:t>
      </w:r>
      <w:r w:rsidR="007D70D6" w:rsidRPr="00431F21">
        <w:rPr>
          <w:rFonts w:ascii="Arial" w:hAnsi="Arial" w:cs="Arial"/>
          <w:color w:val="000000"/>
        </w:rPr>
        <w:t>mily:</w:t>
      </w:r>
      <w:r w:rsidR="00132EEC" w:rsidRPr="00431F21">
        <w:rPr>
          <w:rFonts w:ascii="Arial" w:hAnsi="Arial" w:cs="Arial"/>
          <w:color w:val="000000"/>
        </w:rPr>
        <w:t xml:space="preserve"> Meet up-in person? Actively interact on Facebook, such as sharing, posting, commenting, or tagging?” We used a 5-</w:t>
      </w:r>
      <w:r w:rsidR="00132EEC" w:rsidRPr="00431F21">
        <w:rPr>
          <w:rFonts w:ascii="Arial" w:hAnsi="Arial" w:cs="Arial"/>
          <w:color w:val="000000"/>
        </w:rPr>
        <w:lastRenderedPageBreak/>
        <w:t>point response scale ranging from “several times a day” to “every few weeks or less often.”</w:t>
      </w:r>
    </w:p>
    <w:p w14:paraId="7E48AA2C" w14:textId="77777777" w:rsidR="00215DE4" w:rsidRPr="00431F21" w:rsidRDefault="00215DE4" w:rsidP="007948DE">
      <w:pPr>
        <w:rPr>
          <w:rFonts w:ascii="Arial" w:eastAsia="Times New Roman" w:hAnsi="Arial" w:cs="Times New Roman"/>
          <w:color w:val="000000"/>
        </w:rPr>
      </w:pPr>
    </w:p>
    <w:p w14:paraId="44B54AD4" w14:textId="77777777" w:rsidR="00215DE4" w:rsidRPr="00431F21" w:rsidRDefault="008D7283" w:rsidP="00215DE4">
      <w:pPr>
        <w:rPr>
          <w:rFonts w:ascii="Arial" w:hAnsi="Arial" w:cs="Arial"/>
          <w:color w:val="000000"/>
        </w:rPr>
      </w:pPr>
      <w:r>
        <w:rPr>
          <w:rFonts w:ascii="Arial" w:hAnsi="Arial" w:cs="Arial"/>
          <w:color w:val="000000"/>
          <w:u w:val="single"/>
        </w:rPr>
        <w:t xml:space="preserve">Dependent Variables: Probable </w:t>
      </w:r>
      <w:r w:rsidR="00215DE4" w:rsidRPr="00431F21">
        <w:rPr>
          <w:rFonts w:ascii="Arial" w:hAnsi="Arial" w:cs="Arial"/>
          <w:color w:val="000000"/>
          <w:u w:val="single"/>
        </w:rPr>
        <w:t xml:space="preserve">Psychiatric </w:t>
      </w:r>
      <w:r>
        <w:rPr>
          <w:rFonts w:ascii="Arial" w:hAnsi="Arial" w:cs="Arial"/>
          <w:color w:val="000000"/>
          <w:u w:val="single"/>
        </w:rPr>
        <w:t>D</w:t>
      </w:r>
      <w:r w:rsidR="00215DE4" w:rsidRPr="00431F21">
        <w:rPr>
          <w:rFonts w:ascii="Arial" w:hAnsi="Arial" w:cs="Arial"/>
          <w:color w:val="000000"/>
          <w:u w:val="single"/>
        </w:rPr>
        <w:t>isorder</w:t>
      </w:r>
      <w:r>
        <w:rPr>
          <w:rFonts w:ascii="Arial" w:hAnsi="Arial" w:cs="Arial"/>
          <w:color w:val="000000"/>
          <w:u w:val="single"/>
        </w:rPr>
        <w:t>s and Suicidality</w:t>
      </w:r>
      <w:r>
        <w:rPr>
          <w:rFonts w:ascii="Arial" w:hAnsi="Arial" w:cs="Arial"/>
          <w:color w:val="000000"/>
        </w:rPr>
        <w:t>.</w:t>
      </w:r>
    </w:p>
    <w:p w14:paraId="7A046FC5" w14:textId="77777777" w:rsidR="00215DE4" w:rsidRPr="00431F21" w:rsidRDefault="00215DE4" w:rsidP="00215DE4">
      <w:pPr>
        <w:rPr>
          <w:rFonts w:ascii="Arial" w:hAnsi="Arial" w:cs="Arial"/>
          <w:color w:val="000000"/>
        </w:rPr>
      </w:pPr>
      <w:r w:rsidRPr="00431F21">
        <w:rPr>
          <w:rFonts w:ascii="Arial" w:hAnsi="Arial" w:cs="Arial"/>
          <w:color w:val="000000"/>
        </w:rPr>
        <w:t xml:space="preserve">To screen for mental health problems, </w:t>
      </w:r>
      <w:r w:rsidR="000341A3" w:rsidRPr="00431F21">
        <w:rPr>
          <w:rFonts w:ascii="Arial" w:hAnsi="Arial" w:cs="Arial"/>
          <w:color w:val="000000"/>
        </w:rPr>
        <w:t xml:space="preserve">we employed </w:t>
      </w:r>
      <w:r w:rsidR="00AC5CD9">
        <w:rPr>
          <w:rFonts w:ascii="Arial" w:hAnsi="Arial" w:cs="Arial"/>
          <w:color w:val="000000"/>
        </w:rPr>
        <w:t>a number of validated</w:t>
      </w:r>
      <w:r w:rsidRPr="00431F21">
        <w:rPr>
          <w:rFonts w:ascii="Arial" w:hAnsi="Arial" w:cs="Arial"/>
          <w:color w:val="000000"/>
        </w:rPr>
        <w:t xml:space="preserve"> self-report tools. For PTSD, we used the Primary Care PTSD Screen for DSM-5 (PC-PTSD), a five-item scale assessing past-month symptoms of a lifetime traumatic event. A score of three or higher on the PC-PTSD indicates a positive screen</w:t>
      </w:r>
      <w:r w:rsidR="003F0DC7">
        <w:rPr>
          <w:rFonts w:ascii="Arial" w:hAnsi="Arial" w:cs="Arial"/>
          <w:color w:val="000000"/>
        </w:rPr>
        <w:t>.</w:t>
      </w:r>
      <w:r w:rsidR="003451E8" w:rsidRPr="00431F21">
        <w:rPr>
          <w:rFonts w:ascii="Arial" w:hAnsi="Arial" w:cs="Arial"/>
          <w:color w:val="000000"/>
        </w:rPr>
        <w:fldChar w:fldCharType="begin"/>
      </w:r>
      <w:r w:rsidR="005F2D17">
        <w:rPr>
          <w:rFonts w:ascii="Arial" w:hAnsi="Arial" w:cs="Arial"/>
          <w:color w:val="000000"/>
        </w:rPr>
        <w:instrText xml:space="preserve"> ADDIN ZOTERO_ITEM CSL_CITATION {"citationID":"a2h4vcvg4au","properties":{"formattedCitation":"[29]","plainCitation":"[29]","noteIndex":0},"citationItems":[{"id":1353,"uris":["http://zotero.org/groups/579511/items/ZBJIPV8P"],"uri":["http://zotero.org/groups/579511/items/ZBJIPV8P"],"itemData":{"id":1353,"type":"article-journal","title":"The Primary Care PTSD Screen for DSM-5 (PC-PTSD-5): Development and Evaluation Within a Veteran Primary Care Sample","container-title":"Journal of General Internal Medicine","page":"1206-1211","volume":"31","issue":"10","source":"link.springer.com","abstract":"ABSTRACTBACKGROUNDPosttraumatic Stress Disorder (PTSD) is associated with increased health care utilization, medical morbidity, and tobacco and alcohol use. Consequently, screening for PTSD has become increasingly common in primary care clinics, especially in Veteran healthcare settings where trauma exposure among patients is common.OBJECTIVEThe objective of this study was to revise the Primary Care PTSD screen (PC-PTSD) to reflect the new Diagnostic and Statistical Manual of Mental Disorders (DSM-5) criteria for PTSD (PC-PTSD-5) and to examine both the diagnostic accuracy and the patient acceptability of the revised measure.DESIGNWe compared the PC-PTSD-5 results with those from a brief psychiatric interview for PTSD. Participants also rated screening preferences and acceptability of the PC-PTSD-5.PARTICIPANTSA convenience sample of 398 Veterans participated in the study (response rate = 41 %). Most of the participants were male, in their 60s, and the majority identified as non-Hispanic White.MEASURESThe PC-PTSD-5 was used as the screening measure, a modified version of the PTSD module of the MINI-International Neuropsychiatric Interview was used to diagnose DSM-5 PTSD, and five brief survey items were used to assess acceptability and preferences.KEY RESULTSThe PC-PTSD-5 demonstrated excellent diagnostic accuracy (AUC = 0.941; 95 % C.I.: 0.912– 0.969). Whereas a cut score of 3 maximized sensitivity (κ[1]) = 0.93; SE = .041; 95 % C.I.: 0.849–1.00), a cut score of 4 maximized efficiency (κ[0.5] = 0.63; SE = 0.052; 95 % C.I.: 0.527–0.731), and a cut score of 5 maximized specificity (κ[0] = 0.70; SE = 0.077; 95 % C.I.: 0.550–0.853). Patients found the screen acceptable and indicated a preference for administration by their primary care providers as opposed to by other providers or via self-report.CONCLUSIONSThe PC-PTSD-5 demonstrated strong preliminary results for diagnostic accuracy, and was broadly acceptable to patients.","DOI":"10.1007/s11606-016-3703-5","ISSN":"0884-8734, 1525-1497","shortTitle":"The Primary Care PTSD Screen for DSM-5 (PC-PTSD-5)","journalAbbreviation":"J GEN INTERN MED","language":"en","author":[{"family":"Prins","given":"Annabel"},{"family":"Bovin","given":"Michelle J."},{"family":"Smolenski","given":"Derek J."},{"family":"Marx","given":"Brian P."},{"family":"Kimerling","given":"Rachel"},{"family":"Jenkins-Guarnieri","given":"Michael A."},{"family":"Kaloupek","given":"Danny G."},{"family":"Schnurr","given":"Paula P."},{"family":"Kaiser","given":"Anica Pless"},{"family":"Leyva","given":"Yani E."},{"family":"Tiet","given":"Quyen Q."}],"issued":{"date-parts":[["2016",10,1]]}}}],"schema":"https://github.com/citation-style-language/schema/raw/master/csl-citation.json"} </w:instrText>
      </w:r>
      <w:r w:rsidR="003451E8" w:rsidRPr="00431F21">
        <w:rPr>
          <w:rFonts w:ascii="Arial" w:hAnsi="Arial" w:cs="Arial"/>
          <w:color w:val="000000"/>
        </w:rPr>
        <w:fldChar w:fldCharType="separate"/>
      </w:r>
      <w:ins w:id="130" w:author="Daschel Franz" w:date="2018-07-27T17:57:00Z">
        <w:r w:rsidR="00F36CDB">
          <w:rPr>
            <w:rFonts w:ascii="Arial" w:hAnsi="Arial" w:cs="Arial"/>
            <w:color w:val="000000"/>
          </w:rPr>
          <w:t>[29]</w:t>
        </w:r>
      </w:ins>
      <w:r w:rsidR="003451E8" w:rsidRPr="00431F21">
        <w:rPr>
          <w:rFonts w:ascii="Arial" w:hAnsi="Arial" w:cs="Arial"/>
          <w:color w:val="000000"/>
        </w:rPr>
        <w:fldChar w:fldCharType="end"/>
      </w:r>
      <w:r w:rsidR="003139FD">
        <w:rPr>
          <w:rFonts w:ascii="Arial" w:hAnsi="Arial" w:cs="Arial"/>
          <w:color w:val="000000"/>
        </w:rPr>
        <w:t xml:space="preserve"> For alcohol use disorder</w:t>
      </w:r>
      <w:r w:rsidRPr="00431F21">
        <w:rPr>
          <w:rFonts w:ascii="Arial" w:hAnsi="Arial" w:cs="Arial"/>
          <w:color w:val="000000"/>
        </w:rPr>
        <w:t>, we used the Alcohol Use Disorders Identification Test Alcohol Consumption Questions (AUDIT-C), a three-item scale on frequency and intensity of drinking. An AUDIT-C score of four or higher for men, or three or higher for women, indicates a positive screen for problematic drinking</w:t>
      </w:r>
      <w:r w:rsidR="003F0DC7">
        <w:rPr>
          <w:rFonts w:ascii="Arial" w:hAnsi="Arial" w:cs="Arial"/>
          <w:color w:val="000000"/>
        </w:rPr>
        <w:t>.</w:t>
      </w:r>
      <w:r w:rsidR="003451E8" w:rsidRPr="00431F21">
        <w:rPr>
          <w:rFonts w:ascii="Arial" w:hAnsi="Arial" w:cs="Arial"/>
          <w:color w:val="000000"/>
        </w:rPr>
        <w:fldChar w:fldCharType="begin"/>
      </w:r>
      <w:r w:rsidR="005F2D17">
        <w:rPr>
          <w:rFonts w:ascii="Arial" w:hAnsi="Arial" w:cs="Arial"/>
          <w:color w:val="000000"/>
        </w:rPr>
        <w:instrText xml:space="preserve"> ADDIN ZOTERO_ITEM CSL_CITATION {"citationID":"a1l3q7kjh8t","properties":{"formattedCitation":"[30]","plainCitation":"[30]","noteIndex":0},"citationItems":[{"id":305,"uris":["http://zotero.org/groups/579511/items/ZFXFZA9N"],"uri":["http://zotero.org/groups/579511/items/ZFXFZA9N"],"itemData":{"id":305,"type":"article-journal","title":"The AUDIT alcohol consumption questions (AUDIT-C): an effective brief screening test for problem drinking. Ambulatory Care Quality Improvement Project (ACQUIP). Alcohol Use Disorders Identification Test","container-title":"Archives of Internal Medicine","page":"1789-1795","volume":"158","issue":"16","source":"PubMed","abstract":"OBJECTIVE: To evaluate the 3 alcohol consumption questions from the Alcohol Use Disorders Identification Test (AUDIT-C) as a brief screening test for heavy drinking and/or active alcohol abuse or dependence.\nMETHODS: Patients from 3 Veterans Affairs general medical clinics were mailed questionnaires. A random, weighted sample of Health History Questionnaire respondents, who had 5 or more drinks over the past year, were eligible for telephone interviews (N = 447). Heavy drinkers were oversampled 2:1. Patients were excluded if they could not be contacted by telephone, were too ill for interviews, or were female (n = 54). Areas under receiver operating characteristic curves (AUROCs) were used to compare mailed alcohol screening questionnaires (AUDIT-C and full AUDIT) with 3 comparison standards based on telephone interviews: (1) past year heavy drinking (&gt;14 drinks/week or &gt; or =5 drinks/ occasion); (2) active alcohol abuse or dependence according to the Diagnostic and Statistical Manual of Mental Disorders, Revised Third Edition, criteria; and (3) either.\nRESULTS: Of 393 eligible patients, 243 (62%) completed AUDIT-C and interviews. For detecting heavy drinking, AUDIT-C had a higher AUROC than the full AUDIT (0.891 vs 0.881; P = .03). Although the full AUDIT performed better than AUDIT-C for detecting active alcohol abuse or dependence (0.811 vs 0.786; P&lt;.001), the 2 questionnaires performed similarly for detecting heavy drinking and/or active abuse or dependence (0.880 vs 0.881).\nCONCLUSIONS: Three questions about alcohol consumption (AUDIT-C) appear to be a practical, valid primary care screening test for heavy drinking and/or active alcohol abuse or dependence.","ISSN":"0003-9926","note":"PMID: 9738608","shortTitle":"The AUDIT alcohol consumption questions (AUDIT-C)","journalAbbreviation":"Arch. Intern. Med.","language":"eng","author":[{"family":"Bush","given":"K."},{"family":"Kivlahan","given":"D. R."},{"family":"McDonell","given":"M. B."},{"family":"Fihn","given":"S. D."},{"family":"Bradley","given":"K. A."}],"issued":{"date-parts":[["1998",9,14]]}}}],"schema":"https://github.com/citation-style-language/schema/raw/master/csl-citation.json"} </w:instrText>
      </w:r>
      <w:r w:rsidR="003451E8" w:rsidRPr="00431F21">
        <w:rPr>
          <w:rFonts w:ascii="Arial" w:hAnsi="Arial" w:cs="Arial"/>
          <w:color w:val="000000"/>
        </w:rPr>
        <w:fldChar w:fldCharType="separate"/>
      </w:r>
      <w:r w:rsidR="00F36CDB">
        <w:rPr>
          <w:rFonts w:ascii="Arial" w:hAnsi="Arial" w:cs="Arial"/>
          <w:color w:val="000000"/>
        </w:rPr>
        <w:t>[30]</w:t>
      </w:r>
      <w:r w:rsidR="003451E8" w:rsidRPr="00431F21">
        <w:rPr>
          <w:rFonts w:ascii="Arial" w:hAnsi="Arial" w:cs="Arial"/>
          <w:color w:val="000000"/>
        </w:rPr>
        <w:fldChar w:fldCharType="end"/>
      </w:r>
      <w:r w:rsidRPr="00431F21">
        <w:rPr>
          <w:rFonts w:ascii="Arial" w:hAnsi="Arial" w:cs="Arial"/>
          <w:color w:val="000000"/>
        </w:rPr>
        <w:t xml:space="preserve"> For major depression, we used the Patient</w:t>
      </w:r>
      <w:r w:rsidR="00F371E3">
        <w:rPr>
          <w:rFonts w:ascii="Arial" w:hAnsi="Arial" w:cs="Arial"/>
          <w:color w:val="000000"/>
        </w:rPr>
        <w:t xml:space="preserve"> Health Questionnaire-2 (PHQ-2), for which a</w:t>
      </w:r>
      <w:r w:rsidRPr="00431F21">
        <w:rPr>
          <w:rFonts w:ascii="Arial" w:hAnsi="Arial" w:cs="Arial"/>
          <w:color w:val="000000"/>
        </w:rPr>
        <w:t xml:space="preserve"> score of two or higher indicates a positive screen</w:t>
      </w:r>
      <w:r w:rsidR="003F0DC7">
        <w:rPr>
          <w:rFonts w:ascii="Arial" w:hAnsi="Arial" w:cs="Arial"/>
          <w:color w:val="000000"/>
        </w:rPr>
        <w:t>.</w:t>
      </w:r>
      <w:r w:rsidR="003451E8" w:rsidRPr="00431F21">
        <w:rPr>
          <w:rFonts w:ascii="Arial" w:hAnsi="Arial" w:cs="Arial"/>
          <w:color w:val="000000"/>
        </w:rPr>
        <w:fldChar w:fldCharType="begin"/>
      </w:r>
      <w:r w:rsidR="005F2D17">
        <w:rPr>
          <w:rFonts w:ascii="Arial" w:hAnsi="Arial" w:cs="Arial"/>
          <w:color w:val="000000"/>
        </w:rPr>
        <w:instrText xml:space="preserve"> ADDIN ZOTERO_ITEM CSL_CITATION {"citationID":"a19hemg9f9v","properties":{"formattedCitation":"[31]","plainCitation":"[31]","noteIndex":0},"citationItems":[{"id":1352,"uris":["http://zotero.org/groups/579511/items/XDVI6P3G"],"uri":["http://zotero.org/groups/579511/items/XDVI6P3G"],"itemData":{"id":1352,"type":"article-journal","title":"The Patient Health Questionnaire-2: Validity of a Two-Item Depression Screener","container-title":"Medical Care","page":"1284-1292","volume":"41","issue":"11","source":"Journals@Ovid","abstract":"Background.  A number of self-administered questionnaires are available for assessing depression severity, including the 9-item Patient Health Questionnaire depression module (PHQ-9). Because even briefer measures might be desirable for use in busy clinical settings or as part of comprehensive health questionnaires, we evaluated a 2-item version of the PHQ depression module, the PHQ-2., Methods.  The PHQ-2 inquires about the frequency of depressed mood and anhedonia over the past 2 weeks, scoring each as 0 (\"not at all\") to 3 (\"nearly every day\"). The PHQ-2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PHQ-2 depression severity increased from 0 to 6, there was a substantial decrease in functional status on all 6 SF-20 subscales. Also, symptom-related difficulty, sick days, and healthcare utilization increased. Using the MHP reinterview as the criterion standard, a PHQ-2 score &gt;=3 had a sensitivity of 83% and a specificity of 92% for major depression. Likelihood ratio and receiver operator characteristic analysis identified a PHQ-2 score of 3 as the optimal cutpoint for screening purposes. Results were similar in the primary care and obstetrics-gynecology samples., Conclusion.  The construct and criterion validity of the PHQ-2 make it an attractive measure for depression screening., (C) 2003 Lippincott Williams &amp; Wilkins, Inc.","ISSN":"0025-7079","call-number":"00005650-200311000-00008","shortTitle":"The Patient Health Questionnaire-2","language":"English.","author":[{"family":"Kroenke","given":"Kurt"},{"family":"Spitzer","given":"Robert L."},{"family":"Williams","given":"Janet B. W. DSW"}],"issued":{"date-parts":[["2003",11]]}}}],"schema":"https://github.com/citation-style-language/schema/raw/master/csl-citation.json"} </w:instrText>
      </w:r>
      <w:r w:rsidR="003451E8" w:rsidRPr="00431F21">
        <w:rPr>
          <w:rFonts w:ascii="Arial" w:hAnsi="Arial" w:cs="Arial"/>
          <w:color w:val="000000"/>
        </w:rPr>
        <w:fldChar w:fldCharType="separate"/>
      </w:r>
      <w:r w:rsidR="00F36CDB">
        <w:rPr>
          <w:rFonts w:ascii="Arial" w:hAnsi="Arial" w:cs="Arial"/>
          <w:color w:val="000000"/>
        </w:rPr>
        <w:t>[31]</w:t>
      </w:r>
      <w:r w:rsidR="003451E8" w:rsidRPr="00431F21">
        <w:rPr>
          <w:rFonts w:ascii="Arial" w:hAnsi="Arial" w:cs="Arial"/>
          <w:color w:val="000000"/>
        </w:rPr>
        <w:fldChar w:fldCharType="end"/>
      </w:r>
      <w:r w:rsidRPr="00431F21">
        <w:rPr>
          <w:rFonts w:ascii="Arial" w:hAnsi="Arial" w:cs="Arial"/>
          <w:color w:val="000000"/>
        </w:rPr>
        <w:t xml:space="preserve"> For suicidality, we used the Depressive Symptom Inventory Suicidality Subscale (DSI-SS), a four-item scale on suicidal ideation within the past two weeks</w:t>
      </w:r>
      <w:r w:rsidR="003F0DC7">
        <w:rPr>
          <w:rFonts w:ascii="Arial" w:hAnsi="Arial" w:cs="Arial"/>
          <w:color w:val="000000"/>
        </w:rPr>
        <w:t>.</w:t>
      </w:r>
      <w:r w:rsidR="003451E8" w:rsidRPr="00431F21">
        <w:rPr>
          <w:rFonts w:ascii="Arial" w:hAnsi="Arial" w:cs="Arial"/>
          <w:color w:val="000000"/>
        </w:rPr>
        <w:fldChar w:fldCharType="begin"/>
      </w:r>
      <w:r w:rsidR="005F2D17">
        <w:rPr>
          <w:rFonts w:ascii="Arial" w:hAnsi="Arial" w:cs="Arial"/>
          <w:color w:val="000000"/>
        </w:rPr>
        <w:instrText xml:space="preserve"> ADDIN ZOTERO_ITEM CSL_CITATION {"citationID":"a2m0fvp0gek","properties":{"formattedCitation":"[32]","plainCitation":"[32]","noteIndex":0},"citationItems":[{"id":416,"uris":["http://zotero.org/groups/579511/items/IU22FRP9"],"uri":["http://zotero.org/groups/579511/items/IU22FRP9"],"itemData":{"id":416,"type":"article-journal","title":"A brief screening tool for suicidal symptoms in adolescents and young adults in general health settings: reliability and validity data from the Australian National General Practice Youth Suicide Prevention Project","container-title":"Behaviour Research and Therapy","page":"471-481","volume":"40","issue":"4","source":"PubMed","abstract":"Using data from a nationwide project on young people in Australia aimed at assessing suicidality in general health settings, we present a brief screening tool for suicidality (the depressive symptom index suicidality subscale). Two thousand eight hundred and fifty-one (15-24 year old) patients presenting to 247 Australian general practitioners between 1996 and 1998 were assessed. In addition to the suicide screen, patients completed the general health questionnaire-12 and the Center for Epidemiological Studies depression scale. Patients' chief complaints were taken from the summary sheets completed by their general practitioners. Using inter-item correlational and factor-analytic techniques, as well as a general approach to construct validity, we show that the measure has favorable reliability and validity characteristics. We also provide results on cut-points that may facilitate its use in clinical and research settings. Because the screen is brief, easy to use, reliable, and valid, we encourage its use to combat the vexing international health problem of suicide.","ISSN":"0005-7967","note":"PMID: 12008659","shortTitle":"A brief screening tool for suicidal symptoms in adolescents and young adults in general health settings","journalAbbreviation":"Behav Res Ther","language":"eng","author":[{"family":"Joiner","given":"T. E."},{"family":"Pfaff","given":"J. J."},{"family":"Acres","given":"J. G."}],"issued":{"date-parts":[["2002",4]]}}}],"schema":"https://github.com/citation-style-language/schema/raw/master/csl-citation.json"} </w:instrText>
      </w:r>
      <w:r w:rsidR="003451E8" w:rsidRPr="00431F21">
        <w:rPr>
          <w:rFonts w:ascii="Arial" w:hAnsi="Arial" w:cs="Arial"/>
          <w:color w:val="000000"/>
        </w:rPr>
        <w:fldChar w:fldCharType="separate"/>
      </w:r>
      <w:r w:rsidR="00F36CDB">
        <w:rPr>
          <w:rFonts w:ascii="Arial" w:hAnsi="Arial" w:cs="Arial"/>
          <w:color w:val="000000"/>
        </w:rPr>
        <w:t>[32]</w:t>
      </w:r>
      <w:r w:rsidR="003451E8" w:rsidRPr="00431F21">
        <w:rPr>
          <w:rFonts w:ascii="Arial" w:hAnsi="Arial" w:cs="Arial"/>
          <w:color w:val="000000"/>
        </w:rPr>
        <w:fldChar w:fldCharType="end"/>
      </w:r>
      <w:r w:rsidRPr="00431F21">
        <w:rPr>
          <w:rFonts w:ascii="Arial" w:hAnsi="Arial" w:cs="Arial"/>
          <w:color w:val="000000"/>
        </w:rPr>
        <w:t xml:space="preserve"> A score of two or higher on the DSI-SS indicates a positive screen in a population-based sample</w:t>
      </w:r>
      <w:r w:rsidR="003F0DC7">
        <w:rPr>
          <w:rFonts w:ascii="Arial" w:hAnsi="Arial" w:cs="Arial"/>
          <w:color w:val="000000"/>
        </w:rPr>
        <w:t>.</w:t>
      </w:r>
      <w:r w:rsidR="003451E8" w:rsidRPr="00431F21">
        <w:rPr>
          <w:rFonts w:ascii="Arial" w:hAnsi="Arial" w:cs="Arial"/>
          <w:color w:val="000000"/>
        </w:rPr>
        <w:fldChar w:fldCharType="begin"/>
      </w:r>
      <w:r w:rsidR="005F2D17">
        <w:rPr>
          <w:rFonts w:ascii="Arial" w:hAnsi="Arial" w:cs="Arial"/>
          <w:color w:val="000000"/>
        </w:rPr>
        <w:instrText xml:space="preserve"> ADDIN ZOTERO_ITEM CSL_CITATION {"citationID":"adoe2qpdh5","properties":{"formattedCitation":"[33]","plainCitation":"[33]","noteIndex":0},"citationItems":[{"id":2707,"uris":["http://zotero.org/groups/579511/items/ESIPKYW9"],"uri":["http://zotero.org/groups/579511/items/ESIPKYW9"],"itemData":{"id":2707,"type":"article-journal","title":"Depressive Symptom Inventory Suicidality Subscale: Optimal Cut Points for Clinical and Non-Clinical Samples","container-title":"Clinical Psychology &amp; Psychotherapy","page":"543-549","volume":"23","issue":"6","source":"Wiley Online Library","abstract":"Suicide is a major cause of death in adulthood and specifically in patients suffering from mental illnesses. The Depressive Symptom Inventory Suicidality Subscale (DSI-SS) is widely used to detect and prevent suicidal ideation. The aim of the present study was to determine optimal cut points for the DSI-SS in different populations.\nWe analysed the data of one population-based sample (n = 532), one outpatient sample (n = 180) and one inpatient sample (n = 244). Internal consistency, convergent validity and optimal cut points according to receiver operating characteristics were calculated.\nIn all samples, we found excellent item-total correlations and internal consistencies for the DSI-SS. Zero-order correlations between the DSI-SS and theoretically related constructs showed positive correlation coefficients, ranging from 0.50 to 0.67. The DSI-SS differentiated well between patients with and without suicide attempts in the population-based sample, but less so in the inpatient sample and only marginally in the outpatient sample. A bootstrapping analysis showed some variability in the cut points that emerged as optimal, but there was no overlap between the different samples.\nThe specific cut points that we identified may be used to improve the diagnostic utility of the DSI-SS and the chance to detect suicidal ideation. Copyright © 2016 John Wiley &amp; Sons, Ltd.\n\n\nKey Practitioner Message\n\n\n\n\n* We developed cut points for the Depressive Symptom Inventory Suicidality Subscale, to improve the early and valid detection of suicidal ideation by this measure.\n\n* The cut points that were identified as optimal varied between the samples.\n\n* The cut points differentiated well in a non-clinical sample, but less well in outpatient and inpatient samples.","DOI":"10.1002/cpp.2007","ISSN":"1099-0879","shortTitle":"Depressive Symptom Inventory Suicidality Subscale","journalAbbreviation":"Clin. Psychol. Psychother.","language":"en","author":[{"family":"Glischinski","given":"M.","non-dropping-particle":"von"},{"family":"Teismann","given":"T."},{"family":"Prinz","given":"S."},{"family":"Gebauer","given":"J. E."},{"family":"Hirschfeld","given":"G."}],"issued":{"date-parts":[["2016",11,1]]}}}],"schema":"https://github.com/citation-style-language/schema/raw/master/csl-citation.json"} </w:instrText>
      </w:r>
      <w:r w:rsidR="003451E8" w:rsidRPr="00431F21">
        <w:rPr>
          <w:rFonts w:ascii="Arial" w:hAnsi="Arial" w:cs="Arial"/>
          <w:color w:val="000000"/>
        </w:rPr>
        <w:fldChar w:fldCharType="separate"/>
      </w:r>
      <w:r w:rsidR="00F36CDB">
        <w:rPr>
          <w:rFonts w:ascii="Arial" w:hAnsi="Arial" w:cs="Arial"/>
          <w:color w:val="000000"/>
        </w:rPr>
        <w:t>[33]</w:t>
      </w:r>
      <w:r w:rsidR="003451E8" w:rsidRPr="00431F21">
        <w:rPr>
          <w:rFonts w:ascii="Arial" w:hAnsi="Arial" w:cs="Arial"/>
          <w:color w:val="000000"/>
        </w:rPr>
        <w:fldChar w:fldCharType="end"/>
      </w:r>
    </w:p>
    <w:p w14:paraId="1740C0B8" w14:textId="77777777" w:rsidR="00215DE4" w:rsidRPr="00431F21" w:rsidRDefault="00215DE4" w:rsidP="007948DE">
      <w:pPr>
        <w:rPr>
          <w:rFonts w:ascii="Arial" w:eastAsia="Times New Roman" w:hAnsi="Arial" w:cs="Times New Roman"/>
          <w:color w:val="000000"/>
        </w:rPr>
      </w:pPr>
    </w:p>
    <w:p w14:paraId="2A2E18E7" w14:textId="77777777" w:rsidR="007D70D6" w:rsidRPr="00431F21" w:rsidRDefault="007D70D6" w:rsidP="007D70D6">
      <w:pPr>
        <w:rPr>
          <w:rFonts w:ascii="Arial" w:hAnsi="Arial" w:cs="Arial"/>
          <w:color w:val="000000"/>
        </w:rPr>
      </w:pPr>
      <w:r w:rsidRPr="00431F21">
        <w:rPr>
          <w:rFonts w:ascii="Arial" w:hAnsi="Arial" w:cs="Arial"/>
          <w:color w:val="000000"/>
          <w:u w:val="single"/>
        </w:rPr>
        <w:t>Covariates</w:t>
      </w:r>
      <w:r w:rsidR="001B2FB2">
        <w:rPr>
          <w:rFonts w:ascii="Arial" w:hAnsi="Arial" w:cs="Arial"/>
          <w:color w:val="000000"/>
        </w:rPr>
        <w:t xml:space="preserve">: Covariates </w:t>
      </w:r>
      <w:r w:rsidRPr="00431F21">
        <w:rPr>
          <w:rFonts w:ascii="Arial" w:hAnsi="Arial" w:cs="Arial"/>
          <w:color w:val="000000"/>
        </w:rPr>
        <w:t>and other variables used to describe the sample were taken from self-report survey i</w:t>
      </w:r>
      <w:r w:rsidR="0063488F">
        <w:rPr>
          <w:rFonts w:ascii="Arial" w:hAnsi="Arial" w:cs="Arial"/>
          <w:color w:val="000000"/>
        </w:rPr>
        <w:t xml:space="preserve">tems and included </w:t>
      </w:r>
      <w:r w:rsidR="001B2FB2">
        <w:rPr>
          <w:rFonts w:ascii="Arial" w:hAnsi="Arial" w:cs="Arial"/>
          <w:color w:val="000000"/>
        </w:rPr>
        <w:t xml:space="preserve">sociodemographic characteristics, </w:t>
      </w:r>
      <w:r w:rsidRPr="00431F21">
        <w:rPr>
          <w:rFonts w:ascii="Arial" w:hAnsi="Arial" w:cs="Arial"/>
          <w:color w:val="000000"/>
        </w:rPr>
        <w:t>assessment of frequency of social contact, social media platforms used, reasons for using s</w:t>
      </w:r>
      <w:r w:rsidR="00C03E3C" w:rsidRPr="00431F21">
        <w:rPr>
          <w:rFonts w:ascii="Arial" w:hAnsi="Arial" w:cs="Arial"/>
          <w:color w:val="000000"/>
        </w:rPr>
        <w:t>ocial media platforms, interest</w:t>
      </w:r>
      <w:r w:rsidRPr="00431F21">
        <w:rPr>
          <w:rFonts w:ascii="Arial" w:hAnsi="Arial" w:cs="Arial"/>
          <w:color w:val="000000"/>
        </w:rPr>
        <w:t xml:space="preserve"> in online health-related interventions, and psychiatric history.</w:t>
      </w:r>
    </w:p>
    <w:p w14:paraId="457E2963" w14:textId="77777777" w:rsidR="00215DE4" w:rsidRPr="00431F21" w:rsidRDefault="00215DE4" w:rsidP="007948DE">
      <w:pPr>
        <w:rPr>
          <w:rFonts w:ascii="Arial" w:eastAsia="Times New Roman" w:hAnsi="Arial" w:cs="Times New Roman"/>
          <w:color w:val="000000"/>
        </w:rPr>
      </w:pPr>
    </w:p>
    <w:p w14:paraId="1406A225" w14:textId="77777777" w:rsidR="005A2789" w:rsidRPr="00195ACE" w:rsidRDefault="00215DE4" w:rsidP="00215DE4">
      <w:pPr>
        <w:rPr>
          <w:rFonts w:ascii="Arial" w:hAnsi="Arial" w:cs="Arial"/>
          <w:b/>
          <w:color w:val="000000"/>
        </w:rPr>
      </w:pPr>
      <w:r w:rsidRPr="00195ACE">
        <w:rPr>
          <w:rFonts w:ascii="Arial" w:hAnsi="Arial" w:cs="Arial"/>
          <w:b/>
          <w:color w:val="000000"/>
        </w:rPr>
        <w:t>Statistical analysis</w:t>
      </w:r>
    </w:p>
    <w:p w14:paraId="5D871D7C" w14:textId="77777777" w:rsidR="0006777A" w:rsidRDefault="003F18C3" w:rsidP="00215DE4">
      <w:pPr>
        <w:rPr>
          <w:rFonts w:ascii="Arial" w:hAnsi="Arial" w:cs="Arial"/>
        </w:rPr>
      </w:pPr>
      <w:r>
        <w:rPr>
          <w:rFonts w:ascii="Arial" w:hAnsi="Arial" w:cs="Arial"/>
        </w:rPr>
        <w:t xml:space="preserve">To </w:t>
      </w:r>
      <w:r w:rsidR="0089575E">
        <w:rPr>
          <w:rFonts w:ascii="Arial" w:hAnsi="Arial" w:cs="Arial"/>
        </w:rPr>
        <w:t>compare the proportion of participants</w:t>
      </w:r>
      <w:r>
        <w:rPr>
          <w:rFonts w:ascii="Arial" w:hAnsi="Arial" w:cs="Arial"/>
        </w:rPr>
        <w:t xml:space="preserve"> </w:t>
      </w:r>
      <w:r w:rsidR="0089575E">
        <w:rPr>
          <w:rFonts w:ascii="Arial" w:hAnsi="Arial" w:cs="Arial"/>
        </w:rPr>
        <w:t xml:space="preserve">at varying levels of social interaction on Facebook and in-person, we </w:t>
      </w:r>
      <w:r w:rsidR="00CD5E27">
        <w:rPr>
          <w:rFonts w:ascii="Arial" w:hAnsi="Arial" w:cs="Arial"/>
        </w:rPr>
        <w:t xml:space="preserve">used </w:t>
      </w:r>
      <w:r w:rsidR="0089575E">
        <w:rPr>
          <w:rFonts w:ascii="Arial" w:hAnsi="Arial" w:cs="Arial"/>
        </w:rPr>
        <w:t xml:space="preserve">a </w:t>
      </w:r>
      <w:r w:rsidR="00CD5E27">
        <w:rPr>
          <w:rFonts w:ascii="Arial" w:hAnsi="Arial" w:cs="Arial"/>
        </w:rPr>
        <w:t>chi-squared t</w:t>
      </w:r>
      <w:r w:rsidR="0089575E">
        <w:rPr>
          <w:rFonts w:ascii="Arial" w:hAnsi="Arial" w:cs="Arial"/>
        </w:rPr>
        <w:t>est for trend</w:t>
      </w:r>
      <w:r w:rsidR="00CD5E27">
        <w:rPr>
          <w:rFonts w:ascii="Arial" w:hAnsi="Arial" w:cs="Arial"/>
        </w:rPr>
        <w:t>. We used logistic regression to model th</w:t>
      </w:r>
      <w:r w:rsidR="009043D6">
        <w:rPr>
          <w:rFonts w:ascii="Arial" w:hAnsi="Arial" w:cs="Arial"/>
        </w:rPr>
        <w:t xml:space="preserve">e association between </w:t>
      </w:r>
      <w:r w:rsidR="0063488F">
        <w:rPr>
          <w:rFonts w:ascii="Arial" w:hAnsi="Arial" w:cs="Arial"/>
        </w:rPr>
        <w:t xml:space="preserve">frequency of social contact and </w:t>
      </w:r>
      <w:r w:rsidR="009043D6">
        <w:rPr>
          <w:rFonts w:ascii="Arial" w:hAnsi="Arial" w:cs="Arial"/>
        </w:rPr>
        <w:t>positive sc</w:t>
      </w:r>
      <w:r w:rsidR="0063488F">
        <w:rPr>
          <w:rFonts w:ascii="Arial" w:hAnsi="Arial" w:cs="Arial"/>
        </w:rPr>
        <w:t>reening for psychiatric problems</w:t>
      </w:r>
      <w:r w:rsidR="009043D6">
        <w:rPr>
          <w:rFonts w:ascii="Arial" w:hAnsi="Arial" w:cs="Arial"/>
        </w:rPr>
        <w:t xml:space="preserve">. </w:t>
      </w:r>
      <w:r w:rsidR="00F42BC3">
        <w:rPr>
          <w:rFonts w:ascii="Arial" w:hAnsi="Arial" w:cs="Arial"/>
        </w:rPr>
        <w:t xml:space="preserve">Four </w:t>
      </w:r>
      <w:r w:rsidR="009043D6">
        <w:rPr>
          <w:rFonts w:ascii="Arial" w:hAnsi="Arial" w:cs="Arial"/>
        </w:rPr>
        <w:t xml:space="preserve">models were estimated, one for each psychiatric </w:t>
      </w:r>
      <w:r w:rsidR="0063488F">
        <w:rPr>
          <w:rFonts w:ascii="Arial" w:hAnsi="Arial" w:cs="Arial"/>
        </w:rPr>
        <w:t>problem</w:t>
      </w:r>
      <w:r w:rsidR="009043D6">
        <w:rPr>
          <w:rFonts w:ascii="Arial" w:hAnsi="Arial" w:cs="Arial"/>
        </w:rPr>
        <w:t xml:space="preserve">. </w:t>
      </w:r>
      <w:r w:rsidR="00F42BC3">
        <w:rPr>
          <w:rFonts w:ascii="Arial" w:hAnsi="Arial" w:cs="Arial"/>
        </w:rPr>
        <w:t>Both</w:t>
      </w:r>
      <w:r w:rsidR="009043D6">
        <w:rPr>
          <w:rFonts w:ascii="Arial" w:hAnsi="Arial" w:cs="Arial"/>
        </w:rPr>
        <w:t xml:space="preserve"> social contact measures</w:t>
      </w:r>
      <w:r w:rsidR="00917674">
        <w:rPr>
          <w:rFonts w:ascii="Arial" w:hAnsi="Arial" w:cs="Arial"/>
        </w:rPr>
        <w:t xml:space="preserve"> were included in the same model in order to determine </w:t>
      </w:r>
      <w:r w:rsidR="0036685C">
        <w:rPr>
          <w:rFonts w:ascii="Arial" w:hAnsi="Arial" w:cs="Arial"/>
        </w:rPr>
        <w:t xml:space="preserve">the independent effect of each. </w:t>
      </w:r>
      <w:r w:rsidR="00917674">
        <w:rPr>
          <w:rFonts w:ascii="Arial" w:hAnsi="Arial" w:cs="Arial"/>
        </w:rPr>
        <w:t>Social contact measures were modeled as a set of four</w:t>
      </w:r>
      <w:r w:rsidR="009043D6">
        <w:rPr>
          <w:rFonts w:ascii="Arial" w:hAnsi="Arial" w:cs="Arial"/>
        </w:rPr>
        <w:t xml:space="preserve"> indicator variables where the least frequent category (“</w:t>
      </w:r>
      <w:r w:rsidR="009043D6" w:rsidRPr="009043D6">
        <w:rPr>
          <w:rFonts w:ascii="Arial" w:hAnsi="Arial" w:cs="Arial"/>
        </w:rPr>
        <w:t>every few weeks or less often</w:t>
      </w:r>
      <w:r w:rsidR="009043D6">
        <w:rPr>
          <w:rFonts w:ascii="Arial" w:hAnsi="Arial" w:cs="Arial"/>
        </w:rPr>
        <w:t>”) was the referent</w:t>
      </w:r>
      <w:r w:rsidR="00917674">
        <w:rPr>
          <w:rFonts w:ascii="Arial" w:hAnsi="Arial" w:cs="Arial"/>
        </w:rPr>
        <w:t xml:space="preserve">. </w:t>
      </w:r>
      <w:r w:rsidR="00733DC4">
        <w:rPr>
          <w:rFonts w:ascii="Arial" w:hAnsi="Arial" w:cs="Arial"/>
        </w:rPr>
        <w:t>Potential confounders included in the models were the number of social media platforms used in addition to Facebook, lifetime history of suicidal ideation, and lifetime history of suicide attempts</w:t>
      </w:r>
      <w:r w:rsidR="00856D1D">
        <w:rPr>
          <w:rFonts w:ascii="Arial" w:hAnsi="Arial" w:cs="Arial"/>
        </w:rPr>
        <w:t xml:space="preserve">. </w:t>
      </w:r>
      <w:r w:rsidR="00BF65F1">
        <w:rPr>
          <w:rFonts w:ascii="Arial" w:hAnsi="Arial" w:cs="Arial"/>
        </w:rPr>
        <w:t xml:space="preserve">Subjects were excluded from model estimation </w:t>
      </w:r>
      <w:r w:rsidR="001C7630">
        <w:rPr>
          <w:rFonts w:ascii="Arial" w:hAnsi="Arial" w:cs="Arial"/>
        </w:rPr>
        <w:t>when</w:t>
      </w:r>
      <w:r w:rsidR="00BF65F1">
        <w:rPr>
          <w:rFonts w:ascii="Arial" w:hAnsi="Arial" w:cs="Arial"/>
        </w:rPr>
        <w:t xml:space="preserve"> missing covariate values in survey responses.</w:t>
      </w:r>
    </w:p>
    <w:p w14:paraId="23831928" w14:textId="77777777" w:rsidR="008368A4" w:rsidRPr="00431F21" w:rsidRDefault="008368A4" w:rsidP="007948DE">
      <w:pPr>
        <w:rPr>
          <w:rFonts w:ascii="Arial" w:hAnsi="Arial" w:cs="Arial"/>
          <w:color w:val="000000"/>
        </w:rPr>
      </w:pPr>
    </w:p>
    <w:p w14:paraId="7768D7B7" w14:textId="77777777" w:rsidR="00215DE4" w:rsidRPr="00431F21" w:rsidRDefault="008368A4" w:rsidP="007948DE">
      <w:pPr>
        <w:rPr>
          <w:rFonts w:ascii="Arial" w:hAnsi="Arial" w:cs="Arial"/>
          <w:color w:val="000000"/>
        </w:rPr>
      </w:pPr>
      <w:r w:rsidRPr="00431F21">
        <w:rPr>
          <w:rFonts w:ascii="Arial" w:hAnsi="Arial" w:cs="Arial"/>
          <w:color w:val="000000"/>
        </w:rPr>
        <w:t xml:space="preserve">As a </w:t>
      </w:r>
      <w:ins w:id="131" w:author="Alan Teo" w:date="2018-07-26T13:53:00Z">
        <w:r w:rsidR="00D5613F">
          <w:rPr>
            <w:rFonts w:ascii="Arial" w:hAnsi="Arial" w:cs="Arial"/>
            <w:color w:val="000000"/>
          </w:rPr>
          <w:t>secondary</w:t>
        </w:r>
        <w:r w:rsidR="00D5613F" w:rsidRPr="00431F21">
          <w:rPr>
            <w:rFonts w:ascii="Arial" w:hAnsi="Arial" w:cs="Arial"/>
            <w:color w:val="000000"/>
          </w:rPr>
          <w:t xml:space="preserve"> </w:t>
        </w:r>
      </w:ins>
      <w:r w:rsidRPr="00431F21">
        <w:rPr>
          <w:rFonts w:ascii="Arial" w:hAnsi="Arial" w:cs="Arial"/>
          <w:color w:val="000000"/>
        </w:rPr>
        <w:t xml:space="preserve">analysis, </w:t>
      </w:r>
      <w:del w:id="132" w:author="Christina Nicolaidis" w:date="2018-07-27T12:45:00Z">
        <w:r w:rsidRPr="00431F21" w:rsidDel="00732DCA">
          <w:rPr>
            <w:rFonts w:ascii="Arial" w:hAnsi="Arial" w:cs="Arial"/>
            <w:color w:val="000000"/>
          </w:rPr>
          <w:delText xml:space="preserve">we </w:delText>
        </w:r>
        <w:r w:rsidR="00732904" w:rsidRPr="00431F21" w:rsidDel="00732DCA">
          <w:rPr>
            <w:rFonts w:ascii="Arial" w:hAnsi="Arial" w:cs="Arial"/>
            <w:color w:val="000000"/>
          </w:rPr>
          <w:delText>substituted</w:delText>
        </w:r>
      </w:del>
      <w:ins w:id="133" w:author="Christina Nicolaidis" w:date="2018-07-27T12:45:00Z">
        <w:r w:rsidR="00732DCA">
          <w:rPr>
            <w:rFonts w:ascii="Arial" w:hAnsi="Arial" w:cs="Arial"/>
            <w:color w:val="000000"/>
          </w:rPr>
          <w:t>we used frequency of any Facebook use as the main predictor, instead of</w:t>
        </w:r>
      </w:ins>
      <w:r w:rsidRPr="00431F21">
        <w:rPr>
          <w:rFonts w:ascii="Arial" w:hAnsi="Arial" w:cs="Arial"/>
          <w:color w:val="000000"/>
        </w:rPr>
        <w:t xml:space="preserve"> frequency of Facebook social contact</w:t>
      </w:r>
      <w:del w:id="134" w:author="Christina Nicolaidis" w:date="2018-07-27T12:46:00Z">
        <w:r w:rsidRPr="00431F21" w:rsidDel="00732DCA">
          <w:rPr>
            <w:rFonts w:ascii="Arial" w:hAnsi="Arial" w:cs="Arial"/>
            <w:color w:val="000000"/>
          </w:rPr>
          <w:delText xml:space="preserve"> for </w:delText>
        </w:r>
      </w:del>
      <w:ins w:id="135" w:author="Alan Teo" w:date="2018-07-26T13:58:00Z">
        <w:del w:id="136" w:author="Christina Nicolaidis" w:date="2018-07-27T12:46:00Z">
          <w:r w:rsidR="00EC0813" w:rsidDel="00732DCA">
            <w:rPr>
              <w:rFonts w:ascii="Arial" w:hAnsi="Arial" w:cs="Arial"/>
              <w:color w:val="000000"/>
            </w:rPr>
            <w:delText>frequency of using Facebook</w:delText>
          </w:r>
        </w:del>
        <w:r w:rsidR="00EC0813">
          <w:rPr>
            <w:rFonts w:ascii="Arial" w:hAnsi="Arial" w:cs="Arial"/>
            <w:color w:val="000000"/>
          </w:rPr>
          <w:t>. More specifically, we used a</w:t>
        </w:r>
      </w:ins>
      <w:ins w:id="137" w:author="Alan Teo" w:date="2018-07-26T14:00:00Z">
        <w:r w:rsidR="00EC0813">
          <w:rPr>
            <w:rFonts w:ascii="Arial" w:hAnsi="Arial" w:cs="Arial"/>
            <w:color w:val="000000"/>
          </w:rPr>
          <w:t xml:space="preserve"> single survey item (“</w:t>
        </w:r>
        <w:r w:rsidR="00EC0813" w:rsidRPr="00EC0813">
          <w:rPr>
            <w:rFonts w:ascii="Arial" w:hAnsi="Arial" w:cs="Arial"/>
            <w:color w:val="000000"/>
          </w:rPr>
          <w:t>How often do you visit or use Facebook?</w:t>
        </w:r>
        <w:r w:rsidR="00EC0813">
          <w:rPr>
            <w:rFonts w:ascii="Arial" w:hAnsi="Arial" w:cs="Arial"/>
            <w:color w:val="000000"/>
          </w:rPr>
          <w:t xml:space="preserve">”) with a </w:t>
        </w:r>
      </w:ins>
      <w:ins w:id="138" w:author="Alan Teo" w:date="2018-07-26T14:01:00Z">
        <w:r w:rsidR="00EC0813">
          <w:rPr>
            <w:rFonts w:ascii="Arial" w:hAnsi="Arial" w:cs="Arial"/>
            <w:color w:val="000000"/>
          </w:rPr>
          <w:t>response scale ranging from “never” (0) to “several times a day” (5).</w:t>
        </w:r>
      </w:ins>
      <w:ins w:id="139" w:author="Alan Teo" w:date="2018-07-26T14:02:00Z">
        <w:r w:rsidR="00EC0813">
          <w:rPr>
            <w:rFonts w:ascii="Arial" w:hAnsi="Arial" w:cs="Arial"/>
            <w:color w:val="000000"/>
          </w:rPr>
          <w:t xml:space="preserve"> This item is intended to measure</w:t>
        </w:r>
        <w:r w:rsidR="0033053A">
          <w:rPr>
            <w:rFonts w:ascii="Arial" w:hAnsi="Arial" w:cs="Arial"/>
            <w:color w:val="000000"/>
          </w:rPr>
          <w:t xml:space="preserve"> </w:t>
        </w:r>
      </w:ins>
      <w:r w:rsidR="00732904" w:rsidRPr="00431F21">
        <w:rPr>
          <w:rFonts w:ascii="Arial" w:hAnsi="Arial" w:cs="Arial"/>
          <w:color w:val="000000"/>
        </w:rPr>
        <w:t xml:space="preserve">any use of Facebook, including passive scrolling and reading of content on Facebook without </w:t>
      </w:r>
      <w:r w:rsidR="0010333E">
        <w:rPr>
          <w:rFonts w:ascii="Arial" w:hAnsi="Arial" w:cs="Arial"/>
          <w:color w:val="000000"/>
        </w:rPr>
        <w:t xml:space="preserve">necessarily </w:t>
      </w:r>
      <w:r w:rsidR="00732904" w:rsidRPr="00431F21">
        <w:rPr>
          <w:rFonts w:ascii="Arial" w:hAnsi="Arial" w:cs="Arial"/>
          <w:color w:val="000000"/>
        </w:rPr>
        <w:t>two-way social interaction</w:t>
      </w:r>
      <w:r w:rsidR="0058003E">
        <w:rPr>
          <w:rFonts w:ascii="Arial" w:hAnsi="Arial" w:cs="Arial"/>
          <w:color w:val="000000"/>
        </w:rPr>
        <w:t>.</w:t>
      </w:r>
      <w:r w:rsidR="003451E8">
        <w:rPr>
          <w:rFonts w:ascii="Arial" w:hAnsi="Arial" w:cs="Arial"/>
          <w:color w:val="000000"/>
        </w:rPr>
        <w:fldChar w:fldCharType="begin"/>
      </w:r>
      <w:r w:rsidR="005F2D17">
        <w:rPr>
          <w:rFonts w:ascii="Arial" w:hAnsi="Arial" w:cs="Arial"/>
          <w:color w:val="000000"/>
        </w:rPr>
        <w:instrText xml:space="preserve"> ADDIN ZOTERO_ITEM CSL_CITATION {"citationID":"qQ9GZn40","properties":{"formattedCitation":"[14], [34]","plainCitation":"[14], [34]","dontUpdate":true,"noteIndex":0},"citationItems":[{"id":1089,"uris":["http://zotero.org/groups/579511/items/AZAH2D7K"],"uri":["http://zotero.org/groups/579511/items/AZAH2D7K"],"itemData":{"id":1089,"type":"article-journal","title":"Do Social Network Sites Enhance or Undermine Subjective Well-Being? A Critical Review","container-title":"Social Issues and Policy Review","page":"274-302","volume":"11","issue":"1","source":"Wiley Online Library","abstract":"Social network sites are ubiquitous and now constitute a common tool people use to interact with one another in daily life. Here we review the consequences of interacting with social network sites for subjective well-being—that is, how people feel moment-to-moment and how satisfied they are with their lives. We begin by clarifying the constructs that we focus on in this review: social network sites and subjective well-being. Next, we review the literature that explains how these constructs are related. This research reveals: (a) negative relationships between passively using social network sites and subjective well-being, and (b) positive relationships between actively using social network sites and subjective well-being, with the former relationship being more robust than the latter. Specifically, passively using social network sites provokes social comparisons and envy, which have negative downstream consequences for subjective well-being. In contrast, when active usage of social network sites predicts subjective well-being, it seems to do so by creating social capital and stimulating feelings of social connectedness. We conclude by discussing the policy implications of this work.","DOI":"10.1111/sipr.12033","ISSN":"1751-2409","shortTitle":"Do Social Network Sites Enhance or Undermine Subjective Well-Being?","journalAbbreviation":"Social Issues and Policy Review","language":"en","author":[{"family":"Verduyn","given":"Philippe"},{"family":"Ybarra","given":"Oscar"},{"family":"Résibois","given":"Maxime"},{"family":"Jonides","given":"John"},{"family":"Kross","given":"Ethan"}],"issued":{"date-parts":[["2017",1,1]]}}},{"id":1139,"uris":["http://zotero.org/groups/579511/items/CFWDRC2H"],"uri":["http://zotero.org/groups/579511/items/CFWDRC2H"],"itemData":{"id":1139,"type":"article-journal","title":"Passive Facebook usage undermines affective well-being: Experimental and longitudinal evidence","container-title":"Journal of Experimental Psychology: General","page":"480-488","volume":"144","issue":"2","source":"APA PsycNET","abstract":"Prior research indicates that Facebook usage predicts declines in subjective well-being over time. How does this come about? We examined this issue in 2 studies using experimental and field methods. In Study 1, cueing people in the laboratory to use Facebook passively (rather than actively) led to declines in affective well-being over time. Study 2 replicated these findings in the field using experience-sampling techniques. It also demonstrated how passive Facebook usage leads to declines in affective well-being: by increasing envy. Critically, the relationship between passive Facebook usage and changes in affective well-being remained significant when controlling for active Facebook use, non-Facebook online social network usage, and direct social interactions, highlighting the specificity of this result. These findings demonstrate that passive Facebook usage undermines affective well-being.","DOI":"10.1037/xge0000057","ISSN":"1939-2222 0096-3445","shortTitle":"Passive Facebook usage undermines affective well-being","language":"English","author":[{"family":"Verduyn","given":"Philippe"},{"family":"Lee","given":"David Seungjae"},{"family":"Park","given":"Jiyoung"},{"family":"Shablack","given":"Holly"},{"family":"Orvell","given":"Ariana"},{"family":"Bayer","given":"Joseph"},{"family":"Ybarra","given":"Oscar"},{"family":"Jonides","given":"John"},{"family":"Kross","given":"Ethan"}],"issued":{"date-parts":[["2015"]]}}}],"schema":"https://github.com/citation-style-language/schema/raw/master/csl-citation.json"} </w:instrText>
      </w:r>
      <w:r w:rsidR="003451E8">
        <w:rPr>
          <w:rFonts w:ascii="Arial" w:hAnsi="Arial" w:cs="Arial"/>
          <w:color w:val="000000"/>
        </w:rPr>
        <w:fldChar w:fldCharType="separate"/>
      </w:r>
      <w:ins w:id="140" w:author="Daschel Franz" w:date="2018-07-27T17:57:00Z">
        <w:r w:rsidR="00A31190">
          <w:rPr>
            <w:rFonts w:ascii="Arial" w:hAnsi="Arial" w:cs="Arial"/>
            <w:color w:val="000000"/>
          </w:rPr>
          <w:t>[14,</w:t>
        </w:r>
        <w:r w:rsidR="00F36CDB">
          <w:rPr>
            <w:rFonts w:ascii="Arial" w:hAnsi="Arial" w:cs="Arial"/>
            <w:color w:val="000000"/>
          </w:rPr>
          <w:t>34]</w:t>
        </w:r>
      </w:ins>
      <w:r w:rsidR="003451E8">
        <w:rPr>
          <w:rFonts w:ascii="Arial" w:hAnsi="Arial" w:cs="Arial"/>
          <w:color w:val="000000"/>
        </w:rPr>
        <w:fldChar w:fldCharType="end"/>
      </w:r>
    </w:p>
    <w:p w14:paraId="0C286C90" w14:textId="77777777" w:rsidR="007948DE" w:rsidRPr="00431F21" w:rsidRDefault="007948DE" w:rsidP="007948DE">
      <w:pPr>
        <w:rPr>
          <w:rFonts w:ascii="Arial" w:eastAsia="Times New Roman" w:hAnsi="Arial" w:cs="Times New Roman"/>
          <w:color w:val="000000"/>
        </w:rPr>
      </w:pPr>
    </w:p>
    <w:p w14:paraId="05D98524" w14:textId="77777777" w:rsidR="00215DE4" w:rsidRPr="00431F21" w:rsidRDefault="00195ACE" w:rsidP="00215DE4">
      <w:pPr>
        <w:rPr>
          <w:rFonts w:ascii="Arial" w:hAnsi="Arial" w:cs="Arial"/>
          <w:b/>
          <w:color w:val="000000"/>
          <w:u w:val="single"/>
        </w:rPr>
      </w:pPr>
      <w:r>
        <w:rPr>
          <w:rFonts w:ascii="Arial" w:hAnsi="Arial" w:cs="Arial"/>
          <w:b/>
          <w:color w:val="000000"/>
          <w:u w:val="single"/>
        </w:rPr>
        <w:t>RESULTS</w:t>
      </w:r>
    </w:p>
    <w:p w14:paraId="04D56BBB" w14:textId="77777777" w:rsidR="00215DE4" w:rsidRPr="00195ACE" w:rsidRDefault="0010333E" w:rsidP="00215DE4">
      <w:pPr>
        <w:rPr>
          <w:rFonts w:ascii="Arial" w:hAnsi="Arial" w:cs="Arial"/>
          <w:b/>
          <w:color w:val="000000"/>
        </w:rPr>
      </w:pPr>
      <w:r w:rsidRPr="00195ACE">
        <w:rPr>
          <w:rFonts w:ascii="Arial" w:hAnsi="Arial" w:cs="Arial"/>
          <w:b/>
          <w:color w:val="000000"/>
        </w:rPr>
        <w:t>Sample Description</w:t>
      </w:r>
    </w:p>
    <w:p w14:paraId="0A929A83" w14:textId="77777777" w:rsidR="001F6435" w:rsidRDefault="001F6435" w:rsidP="001F6435">
      <w:pPr>
        <w:rPr>
          <w:rFonts w:ascii="Arial" w:eastAsia="Times New Roman" w:hAnsi="Arial" w:cs="Times New Roman"/>
          <w:color w:val="000000"/>
        </w:rPr>
      </w:pPr>
      <w:r w:rsidRPr="00431F21">
        <w:rPr>
          <w:rFonts w:ascii="Arial" w:hAnsi="Arial" w:cs="Arial"/>
          <w:color w:val="000000"/>
        </w:rPr>
        <w:t>Participants were,</w:t>
      </w:r>
      <w:r w:rsidR="00431F21">
        <w:rPr>
          <w:rFonts w:ascii="Arial" w:hAnsi="Arial" w:cs="Arial"/>
          <w:color w:val="000000"/>
        </w:rPr>
        <w:t xml:space="preserve"> </w:t>
      </w:r>
      <w:r w:rsidR="004439AC" w:rsidRPr="00431F21">
        <w:rPr>
          <w:rFonts w:ascii="Arial" w:hAnsi="Arial" w:cs="Arial"/>
          <w:color w:val="000000"/>
        </w:rPr>
        <w:t xml:space="preserve">on average, 40 years old. </w:t>
      </w:r>
      <w:r w:rsidR="00993041">
        <w:rPr>
          <w:rFonts w:ascii="Arial" w:hAnsi="Arial" w:cs="Arial"/>
          <w:color w:val="000000"/>
        </w:rPr>
        <w:t xml:space="preserve">As indicated in </w:t>
      </w:r>
      <w:r w:rsidR="00993041" w:rsidRPr="00993041">
        <w:rPr>
          <w:rFonts w:ascii="Arial" w:hAnsi="Arial" w:cs="Arial"/>
          <w:b/>
          <w:color w:val="000000"/>
        </w:rPr>
        <w:t>Table 1</w:t>
      </w:r>
      <w:r w:rsidR="00993041">
        <w:rPr>
          <w:rFonts w:ascii="Arial" w:hAnsi="Arial" w:cs="Arial"/>
          <w:color w:val="000000"/>
        </w:rPr>
        <w:t>, t</w:t>
      </w:r>
      <w:r w:rsidR="004439AC" w:rsidRPr="00431F21">
        <w:rPr>
          <w:rFonts w:ascii="Arial" w:hAnsi="Arial" w:cs="Arial"/>
          <w:color w:val="000000"/>
        </w:rPr>
        <w:t>he majority</w:t>
      </w:r>
      <w:r w:rsidRPr="00431F21">
        <w:rPr>
          <w:rFonts w:ascii="Arial" w:hAnsi="Arial" w:cs="Arial"/>
          <w:color w:val="000000"/>
        </w:rPr>
        <w:t xml:space="preserve"> were men, non-Hispanic white, </w:t>
      </w:r>
      <w:r w:rsidR="004439AC" w:rsidRPr="00431F21">
        <w:rPr>
          <w:rFonts w:ascii="Arial" w:hAnsi="Arial" w:cs="Arial"/>
          <w:color w:val="000000"/>
        </w:rPr>
        <w:t>had at least a college degree, were married or partnered</w:t>
      </w:r>
      <w:ins w:id="141" w:author="Alan Teo" w:date="2018-07-25T14:17:00Z">
        <w:r w:rsidR="00882DAB">
          <w:rPr>
            <w:rFonts w:ascii="Arial" w:hAnsi="Arial" w:cs="Arial"/>
            <w:color w:val="000000"/>
          </w:rPr>
          <w:t>, served in the Army, and had been deployed to Iraq or Afghanistan</w:t>
        </w:r>
        <w:r w:rsidR="00882DAB" w:rsidRPr="00431F21">
          <w:rPr>
            <w:rFonts w:ascii="Arial" w:hAnsi="Arial" w:cs="Arial"/>
            <w:color w:val="000000"/>
          </w:rPr>
          <w:t xml:space="preserve">. </w:t>
        </w:r>
      </w:ins>
      <w:r w:rsidR="00882DAB" w:rsidRPr="00431F21">
        <w:rPr>
          <w:rFonts w:ascii="Arial" w:hAnsi="Arial" w:cs="Arial"/>
          <w:color w:val="000000"/>
        </w:rPr>
        <w:t>Ninety percent of participants used Facebook at least daily.</w:t>
      </w:r>
      <w:r w:rsidR="00882DAB">
        <w:rPr>
          <w:rFonts w:ascii="Arial" w:hAnsi="Arial" w:cs="Arial"/>
          <w:color w:val="000000"/>
        </w:rPr>
        <w:t xml:space="preserve"> </w:t>
      </w:r>
      <w:r w:rsidR="004439AC" w:rsidRPr="00431F21">
        <w:rPr>
          <w:rFonts w:ascii="Arial" w:eastAsia="Times New Roman" w:hAnsi="Arial" w:cs="Times New Roman"/>
          <w:color w:val="000000"/>
        </w:rPr>
        <w:t xml:space="preserve">The </w:t>
      </w:r>
      <w:r w:rsidR="004439AC" w:rsidRPr="00C80724">
        <w:rPr>
          <w:rFonts w:ascii="Arial" w:eastAsia="Times New Roman" w:hAnsi="Arial" w:cs="Times New Roman"/>
          <w:color w:val="000000"/>
        </w:rPr>
        <w:t>median and mean number of other social media plat</w:t>
      </w:r>
      <w:r w:rsidR="00D1439B" w:rsidRPr="00C80724">
        <w:rPr>
          <w:rFonts w:ascii="Arial" w:eastAsia="Times New Roman" w:hAnsi="Arial" w:cs="Times New Roman"/>
          <w:color w:val="000000"/>
        </w:rPr>
        <w:t>forms used by participants were 0 and 0.7</w:t>
      </w:r>
      <w:r w:rsidR="004439AC" w:rsidRPr="00C80724">
        <w:rPr>
          <w:rFonts w:ascii="Arial" w:eastAsia="Times New Roman" w:hAnsi="Arial" w:cs="Times New Roman"/>
          <w:color w:val="000000"/>
        </w:rPr>
        <w:t>, respectively.</w:t>
      </w:r>
      <w:r w:rsidRPr="00C80724">
        <w:rPr>
          <w:rFonts w:ascii="Arial" w:eastAsia="Times New Roman" w:hAnsi="Arial" w:cs="Times New Roman"/>
          <w:color w:val="000000"/>
        </w:rPr>
        <w:t xml:space="preserve"> Sixty-one percent (3</w:t>
      </w:r>
      <w:r w:rsidR="00D1439B" w:rsidRPr="00C80724">
        <w:rPr>
          <w:rFonts w:ascii="Arial" w:eastAsia="Times New Roman" w:hAnsi="Arial" w:cs="Times New Roman"/>
          <w:color w:val="000000"/>
        </w:rPr>
        <w:t>58/587</w:t>
      </w:r>
      <w:r w:rsidRPr="00C80724">
        <w:rPr>
          <w:rFonts w:ascii="Arial" w:eastAsia="Times New Roman" w:hAnsi="Arial" w:cs="Times New Roman"/>
          <w:color w:val="000000"/>
        </w:rPr>
        <w:t xml:space="preserve">) of participants reported at least daily social contact with </w:t>
      </w:r>
      <w:r w:rsidR="0010333E">
        <w:rPr>
          <w:rFonts w:ascii="Arial" w:eastAsia="Times New Roman" w:hAnsi="Arial" w:cs="Times New Roman"/>
          <w:color w:val="000000"/>
        </w:rPr>
        <w:t xml:space="preserve">friends and family on Facebook, whereas </w:t>
      </w:r>
      <w:r w:rsidRPr="00C80724">
        <w:rPr>
          <w:rFonts w:ascii="Arial" w:eastAsia="Times New Roman" w:hAnsi="Arial" w:cs="Times New Roman"/>
          <w:color w:val="000000"/>
        </w:rPr>
        <w:t>40% (233/586) indicated at least daily in-person social contact with friends and family.</w:t>
      </w:r>
    </w:p>
    <w:p w14:paraId="353E4232" w14:textId="77777777" w:rsidR="00195ACE" w:rsidRDefault="00195ACE" w:rsidP="001F6435">
      <w:pPr>
        <w:rPr>
          <w:rFonts w:ascii="Arial" w:eastAsia="Times New Roman" w:hAnsi="Arial" w:cs="Times New Roman"/>
          <w:color w:val="000000"/>
        </w:rPr>
      </w:pPr>
    </w:p>
    <w:p w14:paraId="307E5141" w14:textId="77777777" w:rsidR="00195ACE" w:rsidRPr="00A7399B" w:rsidRDefault="00195ACE" w:rsidP="00195ACE">
      <w:pPr>
        <w:rPr>
          <w:rFonts w:ascii="Arial" w:hAnsi="Arial"/>
          <w:b/>
          <w:color w:val="000000"/>
          <w:szCs w:val="21"/>
        </w:rPr>
      </w:pPr>
      <w:r w:rsidRPr="00431F21">
        <w:rPr>
          <w:rFonts w:ascii="Arial" w:hAnsi="Arial"/>
          <w:b/>
          <w:color w:val="000000"/>
          <w:szCs w:val="21"/>
        </w:rPr>
        <w:t xml:space="preserve">Table 1: Descriptive Characteristics of Survey Participants (N=587) </w:t>
      </w:r>
    </w:p>
    <w:tbl>
      <w:tblPr>
        <w:tblStyle w:val="TableGrid"/>
        <w:tblW w:w="5935" w:type="dxa"/>
        <w:tblLook w:val="00A0" w:firstRow="1" w:lastRow="0" w:firstColumn="1" w:lastColumn="0" w:noHBand="0" w:noVBand="0"/>
      </w:tblPr>
      <w:tblGrid>
        <w:gridCol w:w="4200"/>
        <w:gridCol w:w="843"/>
        <w:gridCol w:w="892"/>
      </w:tblGrid>
      <w:tr w:rsidR="00195ACE" w:rsidRPr="00431F21" w14:paraId="1E7C68E9" w14:textId="77777777">
        <w:trPr>
          <w:trHeight w:val="273"/>
        </w:trPr>
        <w:tc>
          <w:tcPr>
            <w:tcW w:w="4200" w:type="dxa"/>
            <w:shd w:val="clear" w:color="auto" w:fill="D9D9D9" w:themeFill="background1" w:themeFillShade="D9"/>
          </w:tcPr>
          <w:p w14:paraId="79000353" w14:textId="77777777" w:rsidR="00195ACE" w:rsidRPr="00431F21" w:rsidRDefault="00195ACE" w:rsidP="00B237D4">
            <w:pPr>
              <w:rPr>
                <w:rFonts w:ascii="Arial" w:hAnsi="Arial"/>
                <w:b/>
                <w:color w:val="000000"/>
                <w:szCs w:val="21"/>
              </w:rPr>
            </w:pPr>
            <w:r w:rsidRPr="00431F21">
              <w:rPr>
                <w:rFonts w:ascii="Arial" w:hAnsi="Arial"/>
                <w:b/>
                <w:color w:val="000000"/>
                <w:szCs w:val="21"/>
              </w:rPr>
              <w:t>Characteristic</w:t>
            </w:r>
          </w:p>
        </w:tc>
        <w:tc>
          <w:tcPr>
            <w:tcW w:w="843" w:type="dxa"/>
            <w:shd w:val="clear" w:color="auto" w:fill="D9D9D9" w:themeFill="background1" w:themeFillShade="D9"/>
            <w:vAlign w:val="center"/>
          </w:tcPr>
          <w:p w14:paraId="108C89C1" w14:textId="77777777" w:rsidR="00195ACE" w:rsidRPr="00431F21" w:rsidRDefault="00195ACE" w:rsidP="00B237D4">
            <w:pPr>
              <w:jc w:val="center"/>
              <w:rPr>
                <w:rFonts w:ascii="Arial" w:hAnsi="Arial"/>
                <w:b/>
                <w:color w:val="000000"/>
                <w:szCs w:val="21"/>
              </w:rPr>
            </w:pPr>
            <w:r w:rsidRPr="00431F21">
              <w:rPr>
                <w:rFonts w:ascii="Arial" w:hAnsi="Arial"/>
                <w:b/>
                <w:color w:val="000000"/>
                <w:szCs w:val="21"/>
              </w:rPr>
              <w:t xml:space="preserve">n or mean </w:t>
            </w:r>
          </w:p>
        </w:tc>
        <w:tc>
          <w:tcPr>
            <w:tcW w:w="892" w:type="dxa"/>
            <w:shd w:val="clear" w:color="auto" w:fill="D9D9D9" w:themeFill="background1" w:themeFillShade="D9"/>
            <w:vAlign w:val="center"/>
          </w:tcPr>
          <w:p w14:paraId="7A8D7BAA" w14:textId="77777777" w:rsidR="00195ACE" w:rsidRPr="00431F21" w:rsidRDefault="00195ACE" w:rsidP="00B237D4">
            <w:pPr>
              <w:jc w:val="center"/>
              <w:rPr>
                <w:rFonts w:ascii="Arial" w:hAnsi="Arial"/>
                <w:b/>
                <w:color w:val="000000"/>
                <w:szCs w:val="21"/>
              </w:rPr>
            </w:pPr>
            <w:r w:rsidRPr="00431F21">
              <w:rPr>
                <w:rFonts w:ascii="Arial" w:hAnsi="Arial"/>
                <w:b/>
                <w:color w:val="000000"/>
                <w:szCs w:val="21"/>
              </w:rPr>
              <w:t xml:space="preserve">% or </w:t>
            </w:r>
          </w:p>
          <w:p w14:paraId="20CE1EB2" w14:textId="77777777" w:rsidR="00195ACE" w:rsidRPr="00431F21" w:rsidRDefault="00195ACE" w:rsidP="00B237D4">
            <w:pPr>
              <w:jc w:val="center"/>
              <w:rPr>
                <w:rFonts w:ascii="Arial" w:hAnsi="Arial"/>
                <w:b/>
                <w:color w:val="000000"/>
                <w:szCs w:val="21"/>
              </w:rPr>
            </w:pPr>
            <w:r w:rsidRPr="00431F21">
              <w:rPr>
                <w:rFonts w:ascii="Arial" w:hAnsi="Arial"/>
                <w:b/>
                <w:color w:val="000000"/>
                <w:szCs w:val="21"/>
              </w:rPr>
              <w:t>(SD)</w:t>
            </w:r>
          </w:p>
        </w:tc>
      </w:tr>
      <w:tr w:rsidR="00195ACE" w:rsidRPr="00431F21" w14:paraId="6DAC2068" w14:textId="77777777">
        <w:trPr>
          <w:trHeight w:val="273"/>
        </w:trPr>
        <w:tc>
          <w:tcPr>
            <w:tcW w:w="5935" w:type="dxa"/>
            <w:gridSpan w:val="3"/>
            <w:shd w:val="clear" w:color="auto" w:fill="D9D9D9" w:themeFill="background1" w:themeFillShade="D9"/>
          </w:tcPr>
          <w:p w14:paraId="25D168BF" w14:textId="77777777" w:rsidR="00195ACE" w:rsidRPr="00431F21" w:rsidRDefault="00195ACE" w:rsidP="00B237D4">
            <w:pPr>
              <w:jc w:val="center"/>
              <w:rPr>
                <w:rFonts w:ascii="Arial" w:hAnsi="Arial"/>
                <w:i/>
                <w:color w:val="000000"/>
                <w:szCs w:val="21"/>
              </w:rPr>
            </w:pPr>
            <w:r w:rsidRPr="00431F21">
              <w:rPr>
                <w:rFonts w:ascii="Arial" w:hAnsi="Arial"/>
                <w:i/>
                <w:color w:val="000000"/>
                <w:szCs w:val="21"/>
              </w:rPr>
              <w:t>Demographics and Military History</w:t>
            </w:r>
          </w:p>
        </w:tc>
      </w:tr>
      <w:tr w:rsidR="00195ACE" w:rsidRPr="00431F21" w14:paraId="5546494D" w14:textId="77777777">
        <w:trPr>
          <w:trHeight w:val="273"/>
        </w:trPr>
        <w:tc>
          <w:tcPr>
            <w:tcW w:w="4200" w:type="dxa"/>
          </w:tcPr>
          <w:p w14:paraId="7F641862" w14:textId="77777777" w:rsidR="00195ACE" w:rsidRPr="00431F21" w:rsidRDefault="00195ACE" w:rsidP="00B237D4">
            <w:pPr>
              <w:rPr>
                <w:rFonts w:ascii="Arial" w:hAnsi="Arial"/>
                <w:color w:val="000000"/>
                <w:szCs w:val="21"/>
              </w:rPr>
            </w:pPr>
            <w:r w:rsidRPr="00431F21">
              <w:rPr>
                <w:rFonts w:ascii="Arial" w:hAnsi="Arial"/>
                <w:color w:val="000000"/>
                <w:szCs w:val="21"/>
              </w:rPr>
              <w:t>Age, years</w:t>
            </w:r>
          </w:p>
        </w:tc>
        <w:tc>
          <w:tcPr>
            <w:tcW w:w="843" w:type="dxa"/>
          </w:tcPr>
          <w:p w14:paraId="3E08694E" w14:textId="77777777" w:rsidR="00195ACE" w:rsidRPr="00431F21" w:rsidRDefault="00195ACE" w:rsidP="00B237D4">
            <w:pPr>
              <w:jc w:val="center"/>
              <w:rPr>
                <w:rFonts w:ascii="Arial" w:hAnsi="Arial"/>
                <w:color w:val="000000"/>
                <w:szCs w:val="21"/>
              </w:rPr>
            </w:pPr>
            <w:r w:rsidRPr="00431F21">
              <w:rPr>
                <w:rFonts w:ascii="Arial" w:hAnsi="Arial"/>
                <w:color w:val="000000"/>
                <w:szCs w:val="21"/>
              </w:rPr>
              <w:t>40.0</w:t>
            </w:r>
          </w:p>
        </w:tc>
        <w:tc>
          <w:tcPr>
            <w:tcW w:w="892" w:type="dxa"/>
          </w:tcPr>
          <w:p w14:paraId="63BC98FF" w14:textId="77777777" w:rsidR="00195ACE" w:rsidRPr="00431F21" w:rsidRDefault="00195ACE" w:rsidP="00B237D4">
            <w:pPr>
              <w:jc w:val="center"/>
              <w:rPr>
                <w:rFonts w:ascii="Arial" w:hAnsi="Arial"/>
                <w:color w:val="000000"/>
                <w:szCs w:val="21"/>
              </w:rPr>
            </w:pPr>
            <w:r w:rsidRPr="00431F21">
              <w:rPr>
                <w:rFonts w:ascii="Arial" w:hAnsi="Arial"/>
                <w:color w:val="000000"/>
                <w:szCs w:val="21"/>
              </w:rPr>
              <w:t>(12.0)</w:t>
            </w:r>
          </w:p>
        </w:tc>
      </w:tr>
      <w:tr w:rsidR="00195ACE" w:rsidRPr="00431F21" w14:paraId="0B07D15D" w14:textId="77777777">
        <w:trPr>
          <w:trHeight w:val="273"/>
        </w:trPr>
        <w:tc>
          <w:tcPr>
            <w:tcW w:w="4200" w:type="dxa"/>
          </w:tcPr>
          <w:p w14:paraId="0476E093" w14:textId="77777777" w:rsidR="00195ACE" w:rsidRPr="00431F21" w:rsidRDefault="00195ACE" w:rsidP="00B237D4">
            <w:pPr>
              <w:rPr>
                <w:rFonts w:ascii="Arial" w:hAnsi="Arial"/>
                <w:color w:val="000000"/>
                <w:szCs w:val="21"/>
              </w:rPr>
            </w:pPr>
            <w:r w:rsidRPr="00431F21">
              <w:rPr>
                <w:rFonts w:ascii="Arial" w:hAnsi="Arial"/>
                <w:color w:val="000000"/>
                <w:szCs w:val="21"/>
              </w:rPr>
              <w:t>Gender, male</w:t>
            </w:r>
          </w:p>
        </w:tc>
        <w:tc>
          <w:tcPr>
            <w:tcW w:w="843" w:type="dxa"/>
          </w:tcPr>
          <w:p w14:paraId="5F921375" w14:textId="77777777" w:rsidR="00195ACE" w:rsidRPr="00431F21" w:rsidRDefault="00195ACE" w:rsidP="00B237D4">
            <w:pPr>
              <w:jc w:val="center"/>
              <w:rPr>
                <w:rFonts w:ascii="Arial" w:hAnsi="Arial"/>
                <w:color w:val="000000"/>
                <w:szCs w:val="21"/>
              </w:rPr>
            </w:pPr>
            <w:r w:rsidRPr="00431F21">
              <w:rPr>
                <w:rFonts w:ascii="Arial" w:hAnsi="Arial"/>
                <w:color w:val="000000"/>
                <w:szCs w:val="21"/>
              </w:rPr>
              <w:t>474</w:t>
            </w:r>
          </w:p>
        </w:tc>
        <w:tc>
          <w:tcPr>
            <w:tcW w:w="892" w:type="dxa"/>
          </w:tcPr>
          <w:p w14:paraId="02016838" w14:textId="77777777" w:rsidR="00195ACE" w:rsidRPr="00431F21" w:rsidRDefault="00195ACE" w:rsidP="00B237D4">
            <w:pPr>
              <w:jc w:val="center"/>
              <w:rPr>
                <w:rFonts w:ascii="Arial" w:hAnsi="Arial"/>
                <w:color w:val="000000"/>
                <w:szCs w:val="21"/>
              </w:rPr>
            </w:pPr>
            <w:r w:rsidRPr="00431F21">
              <w:rPr>
                <w:rFonts w:ascii="Arial" w:hAnsi="Arial"/>
                <w:color w:val="000000"/>
                <w:szCs w:val="21"/>
              </w:rPr>
              <w:t>80.8</w:t>
            </w:r>
          </w:p>
        </w:tc>
      </w:tr>
      <w:tr w:rsidR="00195ACE" w:rsidRPr="00431F21" w14:paraId="1174442D" w14:textId="77777777">
        <w:trPr>
          <w:trHeight w:val="273"/>
        </w:trPr>
        <w:tc>
          <w:tcPr>
            <w:tcW w:w="4200" w:type="dxa"/>
          </w:tcPr>
          <w:p w14:paraId="45F785EC" w14:textId="77777777" w:rsidR="00195ACE" w:rsidRPr="00431F21" w:rsidRDefault="00195ACE" w:rsidP="00B237D4">
            <w:pPr>
              <w:rPr>
                <w:rFonts w:ascii="Arial" w:hAnsi="Arial"/>
                <w:color w:val="000000"/>
                <w:szCs w:val="21"/>
              </w:rPr>
            </w:pPr>
            <w:r w:rsidRPr="00431F21">
              <w:rPr>
                <w:rFonts w:ascii="Arial" w:hAnsi="Arial"/>
                <w:color w:val="000000"/>
                <w:szCs w:val="21"/>
              </w:rPr>
              <w:t>Racial or ethnic minority</w:t>
            </w:r>
          </w:p>
        </w:tc>
        <w:tc>
          <w:tcPr>
            <w:tcW w:w="843" w:type="dxa"/>
          </w:tcPr>
          <w:p w14:paraId="43D994DA" w14:textId="77777777" w:rsidR="00195ACE" w:rsidRPr="00431F21" w:rsidRDefault="00195ACE" w:rsidP="00B237D4">
            <w:pPr>
              <w:jc w:val="center"/>
              <w:rPr>
                <w:rFonts w:ascii="Arial" w:hAnsi="Arial"/>
                <w:color w:val="000000"/>
                <w:szCs w:val="21"/>
              </w:rPr>
            </w:pPr>
            <w:r w:rsidRPr="00431F21">
              <w:rPr>
                <w:rFonts w:ascii="Arial" w:hAnsi="Arial"/>
                <w:color w:val="000000"/>
                <w:szCs w:val="21"/>
              </w:rPr>
              <w:t>110</w:t>
            </w:r>
          </w:p>
        </w:tc>
        <w:tc>
          <w:tcPr>
            <w:tcW w:w="892" w:type="dxa"/>
          </w:tcPr>
          <w:p w14:paraId="0D304FDB" w14:textId="77777777" w:rsidR="00195ACE" w:rsidRPr="00431F21" w:rsidRDefault="00195ACE" w:rsidP="00B237D4">
            <w:pPr>
              <w:jc w:val="center"/>
              <w:rPr>
                <w:rFonts w:ascii="Arial" w:hAnsi="Arial"/>
                <w:color w:val="000000"/>
                <w:szCs w:val="21"/>
              </w:rPr>
            </w:pPr>
            <w:r w:rsidRPr="00431F21">
              <w:rPr>
                <w:rFonts w:ascii="Arial" w:hAnsi="Arial"/>
                <w:color w:val="000000"/>
                <w:szCs w:val="21"/>
              </w:rPr>
              <w:t>18.9</w:t>
            </w:r>
          </w:p>
        </w:tc>
      </w:tr>
      <w:tr w:rsidR="001D6E00" w:rsidRPr="00431F21" w14:paraId="3229F6D3" w14:textId="77777777">
        <w:trPr>
          <w:trHeight w:val="273"/>
        </w:trPr>
        <w:tc>
          <w:tcPr>
            <w:tcW w:w="4200" w:type="dxa"/>
          </w:tcPr>
          <w:p w14:paraId="34682DFE" w14:textId="77777777" w:rsidR="001D6E00" w:rsidRPr="00431F21" w:rsidRDefault="001D6E00" w:rsidP="00B237D4">
            <w:pPr>
              <w:rPr>
                <w:rFonts w:ascii="Arial" w:hAnsi="Arial"/>
                <w:color w:val="000000"/>
                <w:szCs w:val="21"/>
              </w:rPr>
            </w:pPr>
            <w:r>
              <w:rPr>
                <w:rFonts w:ascii="Arial" w:hAnsi="Arial"/>
                <w:color w:val="000000"/>
                <w:szCs w:val="21"/>
              </w:rPr>
              <w:t>Branch of military service</w:t>
            </w:r>
          </w:p>
        </w:tc>
        <w:tc>
          <w:tcPr>
            <w:tcW w:w="843" w:type="dxa"/>
          </w:tcPr>
          <w:p w14:paraId="1BB9333B" w14:textId="77777777" w:rsidR="001D6E00" w:rsidRPr="00431F21" w:rsidRDefault="001D6E00" w:rsidP="00B237D4">
            <w:pPr>
              <w:jc w:val="center"/>
              <w:rPr>
                <w:rFonts w:ascii="Arial" w:hAnsi="Arial"/>
                <w:color w:val="000000"/>
                <w:szCs w:val="21"/>
              </w:rPr>
            </w:pPr>
          </w:p>
        </w:tc>
        <w:tc>
          <w:tcPr>
            <w:tcW w:w="892" w:type="dxa"/>
          </w:tcPr>
          <w:p w14:paraId="2AEF1CA0" w14:textId="77777777" w:rsidR="001D6E00" w:rsidRPr="00431F21" w:rsidRDefault="001D6E00" w:rsidP="00B237D4">
            <w:pPr>
              <w:jc w:val="center"/>
              <w:rPr>
                <w:rFonts w:ascii="Arial" w:hAnsi="Arial"/>
                <w:color w:val="000000"/>
                <w:szCs w:val="21"/>
              </w:rPr>
            </w:pPr>
          </w:p>
        </w:tc>
      </w:tr>
      <w:tr w:rsidR="001D6E00" w:rsidRPr="00431F21" w14:paraId="7454057B" w14:textId="77777777">
        <w:trPr>
          <w:trHeight w:val="273"/>
        </w:trPr>
        <w:tc>
          <w:tcPr>
            <w:tcW w:w="4200" w:type="dxa"/>
          </w:tcPr>
          <w:p w14:paraId="0EEEC82F" w14:textId="77777777" w:rsidR="001D6E00" w:rsidRPr="00431F21" w:rsidRDefault="001D6E00" w:rsidP="001D6E00">
            <w:pPr>
              <w:rPr>
                <w:rFonts w:ascii="Arial" w:hAnsi="Arial"/>
                <w:color w:val="000000"/>
                <w:szCs w:val="21"/>
              </w:rPr>
            </w:pPr>
            <w:r w:rsidRPr="00431F21">
              <w:rPr>
                <w:rFonts w:ascii="Arial" w:hAnsi="Arial"/>
                <w:color w:val="000000"/>
                <w:szCs w:val="21"/>
              </w:rPr>
              <w:t xml:space="preserve">   </w:t>
            </w:r>
            <w:r>
              <w:rPr>
                <w:rFonts w:ascii="Arial" w:hAnsi="Arial"/>
                <w:color w:val="000000"/>
                <w:szCs w:val="21"/>
              </w:rPr>
              <w:t>Army</w:t>
            </w:r>
          </w:p>
        </w:tc>
        <w:tc>
          <w:tcPr>
            <w:tcW w:w="843" w:type="dxa"/>
          </w:tcPr>
          <w:p w14:paraId="79826A25" w14:textId="77777777" w:rsidR="001D6E00" w:rsidRPr="00431F21" w:rsidRDefault="004E2606" w:rsidP="00B237D4">
            <w:pPr>
              <w:jc w:val="center"/>
              <w:rPr>
                <w:rFonts w:ascii="Arial" w:hAnsi="Arial"/>
                <w:color w:val="000000"/>
                <w:szCs w:val="21"/>
              </w:rPr>
            </w:pPr>
            <w:r>
              <w:rPr>
                <w:rFonts w:ascii="Arial" w:hAnsi="Arial"/>
                <w:color w:val="000000"/>
                <w:szCs w:val="21"/>
              </w:rPr>
              <w:t>326</w:t>
            </w:r>
          </w:p>
        </w:tc>
        <w:tc>
          <w:tcPr>
            <w:tcW w:w="892" w:type="dxa"/>
          </w:tcPr>
          <w:p w14:paraId="1B2EFAB0" w14:textId="77777777" w:rsidR="001D6E00" w:rsidRPr="00431F21" w:rsidRDefault="004E2606" w:rsidP="00B237D4">
            <w:pPr>
              <w:jc w:val="center"/>
              <w:rPr>
                <w:rFonts w:ascii="Arial" w:hAnsi="Arial"/>
                <w:color w:val="000000"/>
                <w:szCs w:val="21"/>
              </w:rPr>
            </w:pPr>
            <w:r>
              <w:rPr>
                <w:rFonts w:ascii="Arial" w:hAnsi="Arial"/>
                <w:color w:val="000000"/>
                <w:szCs w:val="21"/>
              </w:rPr>
              <w:t>55.5</w:t>
            </w:r>
          </w:p>
        </w:tc>
      </w:tr>
      <w:tr w:rsidR="001D6E00" w:rsidRPr="00431F21" w14:paraId="1DD525F3" w14:textId="77777777">
        <w:trPr>
          <w:trHeight w:val="273"/>
        </w:trPr>
        <w:tc>
          <w:tcPr>
            <w:tcW w:w="4200" w:type="dxa"/>
          </w:tcPr>
          <w:p w14:paraId="56632DD4" w14:textId="77777777" w:rsidR="001D6E00" w:rsidRPr="00431F21" w:rsidRDefault="001D6E00" w:rsidP="001D6E00">
            <w:pPr>
              <w:rPr>
                <w:rFonts w:ascii="Arial" w:hAnsi="Arial"/>
                <w:color w:val="000000"/>
                <w:szCs w:val="21"/>
              </w:rPr>
            </w:pPr>
            <w:r w:rsidRPr="00431F21">
              <w:rPr>
                <w:rFonts w:ascii="Arial" w:hAnsi="Arial"/>
                <w:color w:val="000000"/>
                <w:szCs w:val="21"/>
              </w:rPr>
              <w:t xml:space="preserve">   </w:t>
            </w:r>
            <w:r>
              <w:rPr>
                <w:rFonts w:ascii="Arial" w:hAnsi="Arial"/>
                <w:color w:val="000000"/>
                <w:szCs w:val="21"/>
              </w:rPr>
              <w:t>Navy</w:t>
            </w:r>
          </w:p>
        </w:tc>
        <w:tc>
          <w:tcPr>
            <w:tcW w:w="843" w:type="dxa"/>
          </w:tcPr>
          <w:p w14:paraId="35E1F874" w14:textId="77777777" w:rsidR="001D6E00" w:rsidRPr="00431F21" w:rsidRDefault="004E2606" w:rsidP="00B237D4">
            <w:pPr>
              <w:jc w:val="center"/>
              <w:rPr>
                <w:rFonts w:ascii="Arial" w:hAnsi="Arial"/>
                <w:color w:val="000000"/>
                <w:szCs w:val="21"/>
              </w:rPr>
            </w:pPr>
            <w:r>
              <w:rPr>
                <w:rFonts w:ascii="Arial" w:hAnsi="Arial"/>
                <w:color w:val="000000"/>
                <w:szCs w:val="21"/>
              </w:rPr>
              <w:t>110</w:t>
            </w:r>
          </w:p>
        </w:tc>
        <w:tc>
          <w:tcPr>
            <w:tcW w:w="892" w:type="dxa"/>
          </w:tcPr>
          <w:p w14:paraId="39055D32" w14:textId="77777777" w:rsidR="001D6E00" w:rsidRPr="00431F21" w:rsidRDefault="004E2606" w:rsidP="00B237D4">
            <w:pPr>
              <w:jc w:val="center"/>
              <w:rPr>
                <w:rFonts w:ascii="Arial" w:hAnsi="Arial"/>
                <w:color w:val="000000"/>
                <w:szCs w:val="21"/>
              </w:rPr>
            </w:pPr>
            <w:r>
              <w:rPr>
                <w:rFonts w:ascii="Arial" w:hAnsi="Arial"/>
                <w:color w:val="000000"/>
                <w:szCs w:val="21"/>
              </w:rPr>
              <w:t>18.7</w:t>
            </w:r>
          </w:p>
        </w:tc>
      </w:tr>
      <w:tr w:rsidR="001D6E00" w:rsidRPr="00431F21" w14:paraId="29B32DDF" w14:textId="77777777">
        <w:trPr>
          <w:trHeight w:val="273"/>
        </w:trPr>
        <w:tc>
          <w:tcPr>
            <w:tcW w:w="4200" w:type="dxa"/>
          </w:tcPr>
          <w:p w14:paraId="151DAC81" w14:textId="77777777" w:rsidR="001D6E00" w:rsidRPr="00431F21" w:rsidRDefault="001D6E00" w:rsidP="001D6E00">
            <w:pPr>
              <w:rPr>
                <w:rFonts w:ascii="Arial" w:hAnsi="Arial"/>
                <w:color w:val="000000"/>
                <w:szCs w:val="21"/>
              </w:rPr>
            </w:pPr>
            <w:r w:rsidRPr="00431F21">
              <w:rPr>
                <w:rFonts w:ascii="Arial" w:hAnsi="Arial"/>
                <w:color w:val="000000"/>
                <w:szCs w:val="21"/>
              </w:rPr>
              <w:t xml:space="preserve">   </w:t>
            </w:r>
            <w:r>
              <w:rPr>
                <w:rFonts w:ascii="Arial" w:hAnsi="Arial"/>
                <w:color w:val="000000"/>
                <w:szCs w:val="21"/>
              </w:rPr>
              <w:t>Air Force</w:t>
            </w:r>
          </w:p>
        </w:tc>
        <w:tc>
          <w:tcPr>
            <w:tcW w:w="843" w:type="dxa"/>
          </w:tcPr>
          <w:p w14:paraId="2E6F8072" w14:textId="77777777" w:rsidR="001D6E00" w:rsidRPr="00431F21" w:rsidRDefault="004E2606" w:rsidP="00B237D4">
            <w:pPr>
              <w:jc w:val="center"/>
              <w:rPr>
                <w:rFonts w:ascii="Arial" w:hAnsi="Arial"/>
                <w:color w:val="000000"/>
                <w:szCs w:val="21"/>
              </w:rPr>
            </w:pPr>
            <w:r>
              <w:rPr>
                <w:rFonts w:ascii="Arial" w:hAnsi="Arial"/>
                <w:color w:val="000000"/>
                <w:szCs w:val="21"/>
              </w:rPr>
              <w:t>109</w:t>
            </w:r>
          </w:p>
        </w:tc>
        <w:tc>
          <w:tcPr>
            <w:tcW w:w="892" w:type="dxa"/>
          </w:tcPr>
          <w:p w14:paraId="069F5602" w14:textId="77777777" w:rsidR="001D6E00" w:rsidRPr="00431F21" w:rsidRDefault="004E2606" w:rsidP="00B237D4">
            <w:pPr>
              <w:jc w:val="center"/>
              <w:rPr>
                <w:rFonts w:ascii="Arial" w:hAnsi="Arial"/>
                <w:color w:val="000000"/>
                <w:szCs w:val="21"/>
              </w:rPr>
            </w:pPr>
            <w:r>
              <w:rPr>
                <w:rFonts w:ascii="Arial" w:hAnsi="Arial"/>
                <w:color w:val="000000"/>
                <w:szCs w:val="21"/>
              </w:rPr>
              <w:t>18.6</w:t>
            </w:r>
          </w:p>
        </w:tc>
      </w:tr>
      <w:tr w:rsidR="001D6E00" w:rsidRPr="00431F21" w14:paraId="65399CDC" w14:textId="77777777">
        <w:trPr>
          <w:trHeight w:val="273"/>
        </w:trPr>
        <w:tc>
          <w:tcPr>
            <w:tcW w:w="4200" w:type="dxa"/>
          </w:tcPr>
          <w:p w14:paraId="59F37EC1" w14:textId="77777777" w:rsidR="001D6E00" w:rsidRPr="00431F21" w:rsidRDefault="001D6E00" w:rsidP="001D6E00">
            <w:pPr>
              <w:rPr>
                <w:rFonts w:ascii="Arial" w:hAnsi="Arial"/>
                <w:color w:val="000000"/>
                <w:szCs w:val="21"/>
              </w:rPr>
            </w:pPr>
            <w:r w:rsidRPr="00431F21">
              <w:rPr>
                <w:rFonts w:ascii="Arial" w:hAnsi="Arial"/>
                <w:color w:val="000000"/>
                <w:szCs w:val="21"/>
              </w:rPr>
              <w:t xml:space="preserve">   </w:t>
            </w:r>
            <w:r>
              <w:rPr>
                <w:rFonts w:ascii="Arial" w:hAnsi="Arial"/>
                <w:color w:val="000000"/>
                <w:szCs w:val="21"/>
              </w:rPr>
              <w:t>Marine Corps or other</w:t>
            </w:r>
          </w:p>
        </w:tc>
        <w:tc>
          <w:tcPr>
            <w:tcW w:w="843" w:type="dxa"/>
          </w:tcPr>
          <w:p w14:paraId="6D529B89" w14:textId="77777777" w:rsidR="001D6E00" w:rsidRPr="00431F21" w:rsidRDefault="00256E5C" w:rsidP="00B237D4">
            <w:pPr>
              <w:jc w:val="center"/>
              <w:rPr>
                <w:rFonts w:ascii="Arial" w:hAnsi="Arial"/>
                <w:color w:val="000000"/>
                <w:szCs w:val="21"/>
              </w:rPr>
            </w:pPr>
            <w:ins w:id="142" w:author="Daschel Franz" w:date="2018-07-31T13:55:00Z">
              <w:r>
                <w:rPr>
                  <w:rFonts w:ascii="Arial" w:hAnsi="Arial"/>
                  <w:color w:val="000000"/>
                  <w:szCs w:val="21"/>
                </w:rPr>
                <w:t>88</w:t>
              </w:r>
            </w:ins>
          </w:p>
        </w:tc>
        <w:tc>
          <w:tcPr>
            <w:tcW w:w="892" w:type="dxa"/>
          </w:tcPr>
          <w:p w14:paraId="1525C66A" w14:textId="77777777" w:rsidR="001D6E00" w:rsidRPr="00431F21" w:rsidRDefault="00303DDE" w:rsidP="00B237D4">
            <w:pPr>
              <w:jc w:val="center"/>
              <w:rPr>
                <w:rFonts w:ascii="Arial" w:hAnsi="Arial"/>
                <w:color w:val="000000"/>
                <w:szCs w:val="21"/>
              </w:rPr>
            </w:pPr>
            <w:ins w:id="143" w:author="Daschel Franz" w:date="2018-07-31T13:58:00Z">
              <w:r>
                <w:rPr>
                  <w:rFonts w:ascii="Arial" w:hAnsi="Arial"/>
                  <w:color w:val="000000"/>
                  <w:szCs w:val="21"/>
                </w:rPr>
                <w:t>15</w:t>
              </w:r>
            </w:ins>
            <w:ins w:id="144" w:author="Alan Teo" w:date="2018-08-01T11:26:00Z">
              <w:r w:rsidR="003D0BB6">
                <w:rPr>
                  <w:rFonts w:ascii="Arial" w:hAnsi="Arial"/>
                  <w:color w:val="000000"/>
                  <w:szCs w:val="21"/>
                </w:rPr>
                <w:t>.0</w:t>
              </w:r>
            </w:ins>
          </w:p>
        </w:tc>
      </w:tr>
      <w:tr w:rsidR="001D6E00" w:rsidRPr="00431F21" w14:paraId="1E7DA1D0" w14:textId="77777777">
        <w:trPr>
          <w:trHeight w:val="273"/>
        </w:trPr>
        <w:tc>
          <w:tcPr>
            <w:tcW w:w="4200" w:type="dxa"/>
          </w:tcPr>
          <w:p w14:paraId="6E438148" w14:textId="77777777" w:rsidR="001D6E00" w:rsidRPr="00431F21" w:rsidRDefault="001D6E00" w:rsidP="001D6E00">
            <w:pPr>
              <w:rPr>
                <w:rFonts w:ascii="Arial" w:hAnsi="Arial"/>
                <w:color w:val="000000"/>
                <w:szCs w:val="21"/>
              </w:rPr>
            </w:pPr>
            <w:r>
              <w:rPr>
                <w:rFonts w:ascii="Arial" w:hAnsi="Arial"/>
                <w:color w:val="000000"/>
                <w:szCs w:val="21"/>
              </w:rPr>
              <w:t>Service</w:t>
            </w:r>
            <w:r w:rsidRPr="00431F21">
              <w:rPr>
                <w:rFonts w:ascii="Arial" w:hAnsi="Arial"/>
                <w:color w:val="000000"/>
                <w:szCs w:val="21"/>
              </w:rPr>
              <w:t xml:space="preserve"> </w:t>
            </w:r>
            <w:r>
              <w:rPr>
                <w:rFonts w:ascii="Arial" w:hAnsi="Arial"/>
                <w:color w:val="000000"/>
                <w:szCs w:val="21"/>
              </w:rPr>
              <w:t>era(s)</w:t>
            </w:r>
          </w:p>
        </w:tc>
        <w:tc>
          <w:tcPr>
            <w:tcW w:w="843" w:type="dxa"/>
          </w:tcPr>
          <w:p w14:paraId="2EC38D6F" w14:textId="77777777" w:rsidR="001D6E00" w:rsidRPr="00431F21" w:rsidRDefault="001D6E00" w:rsidP="00B237D4">
            <w:pPr>
              <w:jc w:val="center"/>
              <w:rPr>
                <w:rFonts w:ascii="Arial" w:hAnsi="Arial"/>
                <w:color w:val="000000"/>
                <w:szCs w:val="21"/>
              </w:rPr>
            </w:pPr>
          </w:p>
        </w:tc>
        <w:tc>
          <w:tcPr>
            <w:tcW w:w="892" w:type="dxa"/>
          </w:tcPr>
          <w:p w14:paraId="1F15B2EB" w14:textId="77777777" w:rsidR="001D6E00" w:rsidRPr="00431F21" w:rsidRDefault="001D6E00" w:rsidP="00B237D4">
            <w:pPr>
              <w:jc w:val="center"/>
              <w:rPr>
                <w:rFonts w:ascii="Arial" w:hAnsi="Arial"/>
                <w:color w:val="000000"/>
                <w:szCs w:val="21"/>
              </w:rPr>
            </w:pPr>
          </w:p>
        </w:tc>
      </w:tr>
      <w:tr w:rsidR="001D6E00" w:rsidRPr="00431F21" w14:paraId="660FADB1" w14:textId="77777777">
        <w:trPr>
          <w:trHeight w:val="273"/>
        </w:trPr>
        <w:tc>
          <w:tcPr>
            <w:tcW w:w="4200" w:type="dxa"/>
          </w:tcPr>
          <w:p w14:paraId="54B56421" w14:textId="77777777" w:rsidR="001D6E00" w:rsidRPr="00431F21" w:rsidRDefault="001D6E00" w:rsidP="001D6E00">
            <w:pPr>
              <w:rPr>
                <w:rFonts w:ascii="Arial" w:hAnsi="Arial"/>
                <w:color w:val="000000"/>
                <w:szCs w:val="21"/>
              </w:rPr>
            </w:pPr>
            <w:r w:rsidRPr="00431F21">
              <w:rPr>
                <w:rFonts w:ascii="Arial" w:hAnsi="Arial"/>
                <w:color w:val="000000"/>
                <w:szCs w:val="21"/>
              </w:rPr>
              <w:t xml:space="preserve">   </w:t>
            </w:r>
            <w:r>
              <w:rPr>
                <w:rFonts w:ascii="Arial" w:hAnsi="Arial"/>
                <w:color w:val="000000"/>
                <w:szCs w:val="21"/>
              </w:rPr>
              <w:t>September 2001 to present</w:t>
            </w:r>
          </w:p>
        </w:tc>
        <w:tc>
          <w:tcPr>
            <w:tcW w:w="843" w:type="dxa"/>
          </w:tcPr>
          <w:p w14:paraId="4DCF2F56" w14:textId="77777777" w:rsidR="001D6E00" w:rsidRPr="00431F21" w:rsidRDefault="004E2606" w:rsidP="00B237D4">
            <w:pPr>
              <w:jc w:val="center"/>
              <w:rPr>
                <w:rFonts w:ascii="Arial" w:hAnsi="Arial"/>
                <w:color w:val="000000"/>
                <w:szCs w:val="21"/>
              </w:rPr>
            </w:pPr>
            <w:r>
              <w:rPr>
                <w:rFonts w:ascii="Arial" w:hAnsi="Arial"/>
                <w:color w:val="000000"/>
                <w:szCs w:val="21"/>
              </w:rPr>
              <w:t>587</w:t>
            </w:r>
          </w:p>
        </w:tc>
        <w:tc>
          <w:tcPr>
            <w:tcW w:w="892" w:type="dxa"/>
          </w:tcPr>
          <w:p w14:paraId="2057DEEB" w14:textId="77777777" w:rsidR="001D6E00" w:rsidRPr="00431F21" w:rsidRDefault="004E2606" w:rsidP="00B237D4">
            <w:pPr>
              <w:jc w:val="center"/>
              <w:rPr>
                <w:rFonts w:ascii="Arial" w:hAnsi="Arial"/>
                <w:color w:val="000000"/>
                <w:szCs w:val="21"/>
              </w:rPr>
            </w:pPr>
            <w:r>
              <w:rPr>
                <w:rFonts w:ascii="Arial" w:hAnsi="Arial"/>
                <w:color w:val="000000"/>
                <w:szCs w:val="21"/>
              </w:rPr>
              <w:t>100</w:t>
            </w:r>
          </w:p>
        </w:tc>
      </w:tr>
      <w:tr w:rsidR="001D6E00" w:rsidRPr="00431F21" w14:paraId="0DD4DAED" w14:textId="77777777">
        <w:trPr>
          <w:trHeight w:val="273"/>
        </w:trPr>
        <w:tc>
          <w:tcPr>
            <w:tcW w:w="4200" w:type="dxa"/>
          </w:tcPr>
          <w:p w14:paraId="028754B8" w14:textId="77777777" w:rsidR="001D6E00" w:rsidRPr="00431F21" w:rsidRDefault="001D6E00" w:rsidP="001D6E00">
            <w:pPr>
              <w:rPr>
                <w:rFonts w:ascii="Arial" w:hAnsi="Arial"/>
                <w:color w:val="000000"/>
                <w:szCs w:val="21"/>
              </w:rPr>
            </w:pPr>
            <w:r w:rsidRPr="00431F21">
              <w:rPr>
                <w:rFonts w:ascii="Arial" w:hAnsi="Arial"/>
                <w:color w:val="000000"/>
                <w:szCs w:val="21"/>
              </w:rPr>
              <w:t xml:space="preserve">   </w:t>
            </w:r>
            <w:r>
              <w:rPr>
                <w:rFonts w:ascii="Arial" w:hAnsi="Arial"/>
                <w:color w:val="000000"/>
                <w:szCs w:val="21"/>
              </w:rPr>
              <w:t>August 1990 to August 2001</w:t>
            </w:r>
          </w:p>
        </w:tc>
        <w:tc>
          <w:tcPr>
            <w:tcW w:w="843" w:type="dxa"/>
          </w:tcPr>
          <w:p w14:paraId="1CC9BC29" w14:textId="77777777" w:rsidR="001D6E00" w:rsidRPr="00431F21" w:rsidRDefault="004E2606" w:rsidP="00B237D4">
            <w:pPr>
              <w:jc w:val="center"/>
              <w:rPr>
                <w:rFonts w:ascii="Arial" w:hAnsi="Arial"/>
                <w:color w:val="000000"/>
                <w:szCs w:val="21"/>
              </w:rPr>
            </w:pPr>
            <w:r>
              <w:rPr>
                <w:rFonts w:ascii="Arial" w:hAnsi="Arial"/>
                <w:color w:val="000000"/>
                <w:szCs w:val="21"/>
              </w:rPr>
              <w:t>213</w:t>
            </w:r>
          </w:p>
        </w:tc>
        <w:tc>
          <w:tcPr>
            <w:tcW w:w="892" w:type="dxa"/>
          </w:tcPr>
          <w:p w14:paraId="024435E9" w14:textId="77777777" w:rsidR="001D6E00" w:rsidRPr="00431F21" w:rsidRDefault="004E2606" w:rsidP="00B237D4">
            <w:pPr>
              <w:jc w:val="center"/>
              <w:rPr>
                <w:rFonts w:ascii="Arial" w:hAnsi="Arial"/>
                <w:color w:val="000000"/>
                <w:szCs w:val="21"/>
              </w:rPr>
            </w:pPr>
            <w:r>
              <w:rPr>
                <w:rFonts w:ascii="Arial" w:hAnsi="Arial"/>
                <w:color w:val="000000"/>
                <w:szCs w:val="21"/>
              </w:rPr>
              <w:t>36.3</w:t>
            </w:r>
          </w:p>
        </w:tc>
      </w:tr>
      <w:tr w:rsidR="001D6E00" w:rsidRPr="00431F21" w14:paraId="3785CFC7" w14:textId="77777777">
        <w:trPr>
          <w:trHeight w:val="273"/>
        </w:trPr>
        <w:tc>
          <w:tcPr>
            <w:tcW w:w="4200" w:type="dxa"/>
          </w:tcPr>
          <w:p w14:paraId="39DF812E" w14:textId="77777777" w:rsidR="001D6E00" w:rsidRPr="00431F21" w:rsidRDefault="001D6E00" w:rsidP="001D6E00">
            <w:pPr>
              <w:rPr>
                <w:rFonts w:ascii="Arial" w:hAnsi="Arial"/>
                <w:color w:val="000000"/>
                <w:szCs w:val="21"/>
              </w:rPr>
            </w:pPr>
            <w:r w:rsidRPr="00431F21">
              <w:rPr>
                <w:rFonts w:ascii="Arial" w:hAnsi="Arial"/>
                <w:color w:val="000000"/>
                <w:szCs w:val="21"/>
              </w:rPr>
              <w:t xml:space="preserve">   </w:t>
            </w:r>
            <w:r>
              <w:rPr>
                <w:rFonts w:ascii="Arial" w:hAnsi="Arial"/>
                <w:color w:val="000000"/>
                <w:szCs w:val="21"/>
              </w:rPr>
              <w:t>July 1990 or earlier</w:t>
            </w:r>
          </w:p>
        </w:tc>
        <w:tc>
          <w:tcPr>
            <w:tcW w:w="843" w:type="dxa"/>
          </w:tcPr>
          <w:p w14:paraId="4E6B8C57" w14:textId="77777777" w:rsidR="001D6E00" w:rsidRPr="00431F21" w:rsidRDefault="003D0BB6" w:rsidP="00B237D4">
            <w:pPr>
              <w:jc w:val="center"/>
              <w:rPr>
                <w:rFonts w:ascii="Arial" w:hAnsi="Arial"/>
                <w:color w:val="000000"/>
                <w:szCs w:val="21"/>
              </w:rPr>
            </w:pPr>
            <w:ins w:id="145" w:author="Alan Teo" w:date="2018-08-01T11:27:00Z">
              <w:r>
                <w:rPr>
                  <w:rFonts w:ascii="Arial" w:hAnsi="Arial"/>
                  <w:color w:val="000000"/>
                  <w:szCs w:val="21"/>
                </w:rPr>
                <w:t>141</w:t>
              </w:r>
            </w:ins>
          </w:p>
        </w:tc>
        <w:tc>
          <w:tcPr>
            <w:tcW w:w="892" w:type="dxa"/>
          </w:tcPr>
          <w:p w14:paraId="0EF3BC27" w14:textId="77777777" w:rsidR="001D6E00" w:rsidRPr="00431F21" w:rsidRDefault="003D0BB6" w:rsidP="00B237D4">
            <w:pPr>
              <w:jc w:val="center"/>
              <w:rPr>
                <w:rFonts w:ascii="Arial" w:hAnsi="Arial"/>
                <w:color w:val="000000"/>
                <w:szCs w:val="21"/>
              </w:rPr>
            </w:pPr>
            <w:ins w:id="146" w:author="Alan Teo" w:date="2018-08-01T11:27:00Z">
              <w:r>
                <w:rPr>
                  <w:rFonts w:ascii="Arial" w:hAnsi="Arial"/>
                  <w:color w:val="000000"/>
                  <w:szCs w:val="21"/>
                </w:rPr>
                <w:t>24.0</w:t>
              </w:r>
            </w:ins>
          </w:p>
        </w:tc>
      </w:tr>
      <w:tr w:rsidR="001D6E00" w:rsidRPr="00431F21" w14:paraId="558469A9" w14:textId="77777777">
        <w:trPr>
          <w:trHeight w:val="273"/>
        </w:trPr>
        <w:tc>
          <w:tcPr>
            <w:tcW w:w="4200" w:type="dxa"/>
          </w:tcPr>
          <w:p w14:paraId="2380D432" w14:textId="77777777" w:rsidR="001D6E00" w:rsidRPr="00431F21" w:rsidRDefault="001D6E00" w:rsidP="00B237D4">
            <w:pPr>
              <w:rPr>
                <w:rFonts w:ascii="Arial" w:hAnsi="Arial"/>
                <w:color w:val="000000"/>
                <w:szCs w:val="21"/>
              </w:rPr>
            </w:pPr>
            <w:r w:rsidRPr="00431F21">
              <w:rPr>
                <w:rFonts w:ascii="Arial" w:hAnsi="Arial"/>
                <w:color w:val="000000"/>
                <w:szCs w:val="21"/>
              </w:rPr>
              <w:t>Deployed to Iraq or Afghanistan</w:t>
            </w:r>
          </w:p>
        </w:tc>
        <w:tc>
          <w:tcPr>
            <w:tcW w:w="843" w:type="dxa"/>
          </w:tcPr>
          <w:p w14:paraId="20593FE8"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426</w:t>
            </w:r>
          </w:p>
        </w:tc>
        <w:tc>
          <w:tcPr>
            <w:tcW w:w="892" w:type="dxa"/>
          </w:tcPr>
          <w:p w14:paraId="1AF57489"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72.7</w:t>
            </w:r>
          </w:p>
        </w:tc>
      </w:tr>
      <w:tr w:rsidR="001D6E00" w:rsidRPr="00431F21" w14:paraId="3C6D5A6C" w14:textId="77777777">
        <w:trPr>
          <w:trHeight w:val="273"/>
        </w:trPr>
        <w:tc>
          <w:tcPr>
            <w:tcW w:w="4200" w:type="dxa"/>
          </w:tcPr>
          <w:p w14:paraId="53D65395" w14:textId="77777777" w:rsidR="001D6E00" w:rsidRPr="00431F21" w:rsidRDefault="001D6E00" w:rsidP="00B237D4">
            <w:pPr>
              <w:rPr>
                <w:rFonts w:ascii="Arial" w:hAnsi="Arial"/>
                <w:color w:val="000000"/>
                <w:szCs w:val="21"/>
              </w:rPr>
            </w:pPr>
            <w:r w:rsidRPr="00431F21">
              <w:rPr>
                <w:rFonts w:ascii="Arial" w:hAnsi="Arial"/>
                <w:color w:val="000000"/>
                <w:szCs w:val="21"/>
              </w:rPr>
              <w:t>Education</w:t>
            </w:r>
          </w:p>
        </w:tc>
        <w:tc>
          <w:tcPr>
            <w:tcW w:w="843" w:type="dxa"/>
          </w:tcPr>
          <w:p w14:paraId="60515724" w14:textId="77777777" w:rsidR="001D6E00" w:rsidRPr="00431F21" w:rsidRDefault="001D6E00" w:rsidP="00B237D4">
            <w:pPr>
              <w:jc w:val="center"/>
              <w:rPr>
                <w:rFonts w:ascii="Arial" w:hAnsi="Arial"/>
                <w:color w:val="000000"/>
                <w:szCs w:val="21"/>
              </w:rPr>
            </w:pPr>
          </w:p>
        </w:tc>
        <w:tc>
          <w:tcPr>
            <w:tcW w:w="892" w:type="dxa"/>
          </w:tcPr>
          <w:p w14:paraId="2B88DC04" w14:textId="77777777" w:rsidR="001D6E00" w:rsidRPr="00431F21" w:rsidRDefault="001D6E00" w:rsidP="00B237D4">
            <w:pPr>
              <w:jc w:val="center"/>
              <w:rPr>
                <w:rFonts w:ascii="Arial" w:hAnsi="Arial"/>
                <w:color w:val="000000"/>
                <w:szCs w:val="21"/>
              </w:rPr>
            </w:pPr>
          </w:p>
        </w:tc>
      </w:tr>
      <w:tr w:rsidR="001D6E00" w:rsidRPr="00431F21" w14:paraId="5EFF98F1" w14:textId="77777777">
        <w:trPr>
          <w:trHeight w:val="273"/>
        </w:trPr>
        <w:tc>
          <w:tcPr>
            <w:tcW w:w="4200" w:type="dxa"/>
          </w:tcPr>
          <w:p w14:paraId="4A32BA53"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High school diploma or less</w:t>
            </w:r>
          </w:p>
        </w:tc>
        <w:tc>
          <w:tcPr>
            <w:tcW w:w="843" w:type="dxa"/>
          </w:tcPr>
          <w:p w14:paraId="1722DADF"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34</w:t>
            </w:r>
          </w:p>
        </w:tc>
        <w:tc>
          <w:tcPr>
            <w:tcW w:w="892" w:type="dxa"/>
          </w:tcPr>
          <w:p w14:paraId="2F3352E3"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5.8</w:t>
            </w:r>
          </w:p>
        </w:tc>
      </w:tr>
      <w:tr w:rsidR="001D6E00" w:rsidRPr="00431F21" w14:paraId="3DB7A1CF" w14:textId="77777777">
        <w:trPr>
          <w:trHeight w:val="273"/>
        </w:trPr>
        <w:tc>
          <w:tcPr>
            <w:tcW w:w="4200" w:type="dxa"/>
          </w:tcPr>
          <w:p w14:paraId="0E9B4486"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Some college, or vocational degree</w:t>
            </w:r>
          </w:p>
        </w:tc>
        <w:tc>
          <w:tcPr>
            <w:tcW w:w="843" w:type="dxa"/>
          </w:tcPr>
          <w:p w14:paraId="75A07C87"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250</w:t>
            </w:r>
          </w:p>
        </w:tc>
        <w:tc>
          <w:tcPr>
            <w:tcW w:w="892" w:type="dxa"/>
          </w:tcPr>
          <w:p w14:paraId="28D63B8F"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42.6</w:t>
            </w:r>
          </w:p>
        </w:tc>
      </w:tr>
      <w:tr w:rsidR="001D6E00" w:rsidRPr="00431F21" w14:paraId="5C30404B" w14:textId="77777777">
        <w:trPr>
          <w:trHeight w:val="273"/>
        </w:trPr>
        <w:tc>
          <w:tcPr>
            <w:tcW w:w="4200" w:type="dxa"/>
          </w:tcPr>
          <w:p w14:paraId="48C75944"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College degree or greater</w:t>
            </w:r>
          </w:p>
        </w:tc>
        <w:tc>
          <w:tcPr>
            <w:tcW w:w="843" w:type="dxa"/>
          </w:tcPr>
          <w:p w14:paraId="22B86218"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303</w:t>
            </w:r>
          </w:p>
        </w:tc>
        <w:tc>
          <w:tcPr>
            <w:tcW w:w="892" w:type="dxa"/>
          </w:tcPr>
          <w:p w14:paraId="1697E4C6"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51.6</w:t>
            </w:r>
          </w:p>
        </w:tc>
      </w:tr>
      <w:tr w:rsidR="001D6E00" w:rsidRPr="00431F21" w14:paraId="1D6DD213" w14:textId="77777777">
        <w:trPr>
          <w:trHeight w:val="273"/>
        </w:trPr>
        <w:tc>
          <w:tcPr>
            <w:tcW w:w="4200" w:type="dxa"/>
          </w:tcPr>
          <w:p w14:paraId="421F5836" w14:textId="77777777" w:rsidR="001D6E00" w:rsidRPr="00431F21" w:rsidRDefault="001D6E00" w:rsidP="00B237D4">
            <w:pPr>
              <w:rPr>
                <w:rFonts w:ascii="Arial" w:hAnsi="Arial"/>
                <w:color w:val="000000"/>
                <w:szCs w:val="21"/>
              </w:rPr>
            </w:pPr>
            <w:r w:rsidRPr="00431F21">
              <w:rPr>
                <w:rFonts w:ascii="Arial" w:hAnsi="Arial"/>
                <w:color w:val="000000"/>
                <w:szCs w:val="21"/>
              </w:rPr>
              <w:t>Marital status</w:t>
            </w:r>
          </w:p>
        </w:tc>
        <w:tc>
          <w:tcPr>
            <w:tcW w:w="843" w:type="dxa"/>
          </w:tcPr>
          <w:p w14:paraId="4787D6B9" w14:textId="77777777" w:rsidR="001D6E00" w:rsidRPr="00431F21" w:rsidRDefault="001D6E00" w:rsidP="00B237D4">
            <w:pPr>
              <w:jc w:val="center"/>
              <w:rPr>
                <w:rFonts w:ascii="Arial" w:hAnsi="Arial"/>
                <w:color w:val="000000"/>
                <w:szCs w:val="21"/>
              </w:rPr>
            </w:pPr>
          </w:p>
        </w:tc>
        <w:tc>
          <w:tcPr>
            <w:tcW w:w="892" w:type="dxa"/>
          </w:tcPr>
          <w:p w14:paraId="41455F82" w14:textId="77777777" w:rsidR="001D6E00" w:rsidRPr="00431F21" w:rsidRDefault="001D6E00" w:rsidP="00B237D4">
            <w:pPr>
              <w:jc w:val="center"/>
              <w:rPr>
                <w:rFonts w:ascii="Arial" w:hAnsi="Arial"/>
                <w:color w:val="000000"/>
                <w:szCs w:val="21"/>
              </w:rPr>
            </w:pPr>
          </w:p>
        </w:tc>
      </w:tr>
      <w:tr w:rsidR="001D6E00" w:rsidRPr="00431F21" w14:paraId="694D3E0E" w14:textId="77777777">
        <w:trPr>
          <w:trHeight w:val="273"/>
        </w:trPr>
        <w:tc>
          <w:tcPr>
            <w:tcW w:w="4200" w:type="dxa"/>
          </w:tcPr>
          <w:p w14:paraId="1920E032"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Single, never married</w:t>
            </w:r>
          </w:p>
        </w:tc>
        <w:tc>
          <w:tcPr>
            <w:tcW w:w="843" w:type="dxa"/>
          </w:tcPr>
          <w:p w14:paraId="1D45A7F9"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112</w:t>
            </w:r>
          </w:p>
        </w:tc>
        <w:tc>
          <w:tcPr>
            <w:tcW w:w="892" w:type="dxa"/>
          </w:tcPr>
          <w:p w14:paraId="1449ABB7"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19.1</w:t>
            </w:r>
          </w:p>
        </w:tc>
      </w:tr>
      <w:tr w:rsidR="001D6E00" w:rsidRPr="00431F21" w14:paraId="2E4F2F4A" w14:textId="77777777">
        <w:trPr>
          <w:trHeight w:val="273"/>
        </w:trPr>
        <w:tc>
          <w:tcPr>
            <w:tcW w:w="4200" w:type="dxa"/>
          </w:tcPr>
          <w:p w14:paraId="5352903A"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Divorced, separated, or widowed</w:t>
            </w:r>
          </w:p>
        </w:tc>
        <w:tc>
          <w:tcPr>
            <w:tcW w:w="843" w:type="dxa"/>
          </w:tcPr>
          <w:p w14:paraId="2173E58D"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111</w:t>
            </w:r>
          </w:p>
        </w:tc>
        <w:tc>
          <w:tcPr>
            <w:tcW w:w="892" w:type="dxa"/>
          </w:tcPr>
          <w:p w14:paraId="763A1BF3"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18.9</w:t>
            </w:r>
          </w:p>
        </w:tc>
      </w:tr>
      <w:tr w:rsidR="001D6E00" w:rsidRPr="00431F21" w14:paraId="41DC9F23" w14:textId="77777777">
        <w:trPr>
          <w:trHeight w:val="273"/>
        </w:trPr>
        <w:tc>
          <w:tcPr>
            <w:tcW w:w="4200" w:type="dxa"/>
          </w:tcPr>
          <w:p w14:paraId="2ED60705"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Married or living as married</w:t>
            </w:r>
          </w:p>
        </w:tc>
        <w:tc>
          <w:tcPr>
            <w:tcW w:w="843" w:type="dxa"/>
          </w:tcPr>
          <w:p w14:paraId="63D81C30"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363</w:t>
            </w:r>
          </w:p>
        </w:tc>
        <w:tc>
          <w:tcPr>
            <w:tcW w:w="892" w:type="dxa"/>
          </w:tcPr>
          <w:p w14:paraId="74BE4150"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62.0</w:t>
            </w:r>
          </w:p>
        </w:tc>
      </w:tr>
      <w:tr w:rsidR="001D6E00" w:rsidRPr="00431F21" w14:paraId="20D64B33" w14:textId="77777777">
        <w:trPr>
          <w:trHeight w:val="273"/>
        </w:trPr>
        <w:tc>
          <w:tcPr>
            <w:tcW w:w="4200" w:type="dxa"/>
          </w:tcPr>
          <w:p w14:paraId="47D1CBF8" w14:textId="77777777" w:rsidR="001D6E00" w:rsidRPr="00316D1E" w:rsidRDefault="001D6E00" w:rsidP="00B237D4">
            <w:pPr>
              <w:rPr>
                <w:rFonts w:ascii="Arial" w:hAnsi="Arial"/>
                <w:color w:val="000000"/>
                <w:szCs w:val="21"/>
                <w:vertAlign w:val="superscript"/>
              </w:rPr>
            </w:pPr>
            <w:r>
              <w:rPr>
                <w:rFonts w:ascii="Arial" w:hAnsi="Arial"/>
                <w:color w:val="000000"/>
                <w:szCs w:val="21"/>
              </w:rPr>
              <w:t>Frequency of Facebook use</w:t>
            </w:r>
          </w:p>
        </w:tc>
        <w:tc>
          <w:tcPr>
            <w:tcW w:w="843" w:type="dxa"/>
          </w:tcPr>
          <w:p w14:paraId="568AC328" w14:textId="77777777" w:rsidR="001D6E00" w:rsidRPr="00431F21" w:rsidRDefault="001D6E00" w:rsidP="00B237D4">
            <w:pPr>
              <w:jc w:val="center"/>
              <w:rPr>
                <w:rFonts w:ascii="Arial" w:hAnsi="Arial"/>
                <w:color w:val="000000"/>
                <w:szCs w:val="21"/>
              </w:rPr>
            </w:pPr>
          </w:p>
        </w:tc>
        <w:tc>
          <w:tcPr>
            <w:tcW w:w="892" w:type="dxa"/>
          </w:tcPr>
          <w:p w14:paraId="246DBC1C" w14:textId="77777777" w:rsidR="001D6E00" w:rsidRPr="00431F21" w:rsidRDefault="001D6E00" w:rsidP="00B237D4">
            <w:pPr>
              <w:jc w:val="center"/>
              <w:rPr>
                <w:rFonts w:ascii="Arial" w:hAnsi="Arial"/>
                <w:color w:val="000000"/>
                <w:szCs w:val="21"/>
              </w:rPr>
            </w:pPr>
          </w:p>
        </w:tc>
      </w:tr>
      <w:tr w:rsidR="001D6E00" w:rsidRPr="00431F21" w14:paraId="092B8221" w14:textId="77777777">
        <w:trPr>
          <w:trHeight w:val="273"/>
        </w:trPr>
        <w:tc>
          <w:tcPr>
            <w:tcW w:w="4200" w:type="dxa"/>
          </w:tcPr>
          <w:p w14:paraId="580FB2E0"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6D4E22EC"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14</w:t>
            </w:r>
          </w:p>
        </w:tc>
        <w:tc>
          <w:tcPr>
            <w:tcW w:w="892" w:type="dxa"/>
          </w:tcPr>
          <w:p w14:paraId="699EB8FC"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2.4</w:t>
            </w:r>
          </w:p>
        </w:tc>
      </w:tr>
      <w:tr w:rsidR="001D6E00" w:rsidRPr="00431F21" w14:paraId="25B8FE41" w14:textId="77777777">
        <w:trPr>
          <w:trHeight w:val="273"/>
        </w:trPr>
        <w:tc>
          <w:tcPr>
            <w:tcW w:w="4200" w:type="dxa"/>
          </w:tcPr>
          <w:p w14:paraId="652BD2A6"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5D3D2004"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47</w:t>
            </w:r>
          </w:p>
        </w:tc>
        <w:tc>
          <w:tcPr>
            <w:tcW w:w="892" w:type="dxa"/>
          </w:tcPr>
          <w:p w14:paraId="0D022102"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8.0</w:t>
            </w:r>
          </w:p>
        </w:tc>
      </w:tr>
      <w:tr w:rsidR="001D6E00" w:rsidRPr="00431F21" w14:paraId="5786B977" w14:textId="77777777">
        <w:trPr>
          <w:trHeight w:val="273"/>
        </w:trPr>
        <w:tc>
          <w:tcPr>
            <w:tcW w:w="4200" w:type="dxa"/>
          </w:tcPr>
          <w:p w14:paraId="44FEC3C0"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Daily or more often</w:t>
            </w:r>
          </w:p>
        </w:tc>
        <w:tc>
          <w:tcPr>
            <w:tcW w:w="843" w:type="dxa"/>
          </w:tcPr>
          <w:p w14:paraId="7CA8892B"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524</w:t>
            </w:r>
          </w:p>
        </w:tc>
        <w:tc>
          <w:tcPr>
            <w:tcW w:w="892" w:type="dxa"/>
          </w:tcPr>
          <w:p w14:paraId="68A33074"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89.6</w:t>
            </w:r>
          </w:p>
        </w:tc>
      </w:tr>
      <w:tr w:rsidR="001D6E00" w:rsidRPr="00431F21" w14:paraId="72702208" w14:textId="77777777">
        <w:trPr>
          <w:trHeight w:val="273"/>
        </w:trPr>
        <w:tc>
          <w:tcPr>
            <w:tcW w:w="4200" w:type="dxa"/>
          </w:tcPr>
          <w:p w14:paraId="6685F693" w14:textId="77777777" w:rsidR="001D6E00" w:rsidRPr="00EA3833" w:rsidRDefault="001D6E00" w:rsidP="00B237D4">
            <w:pPr>
              <w:rPr>
                <w:rFonts w:ascii="Arial" w:hAnsi="Arial"/>
                <w:color w:val="000000"/>
                <w:szCs w:val="21"/>
                <w:vertAlign w:val="superscript"/>
              </w:rPr>
            </w:pPr>
            <w:r>
              <w:rPr>
                <w:rFonts w:ascii="Arial" w:hAnsi="Arial"/>
                <w:color w:val="000000"/>
                <w:szCs w:val="21"/>
              </w:rPr>
              <w:t>Frequency of actively interacting with friends or family on Facebook</w:t>
            </w:r>
            <w:r>
              <w:rPr>
                <w:rFonts w:ascii="Arial" w:hAnsi="Arial"/>
                <w:color w:val="000000"/>
                <w:szCs w:val="21"/>
                <w:vertAlign w:val="superscript"/>
              </w:rPr>
              <w:t>1</w:t>
            </w:r>
          </w:p>
        </w:tc>
        <w:tc>
          <w:tcPr>
            <w:tcW w:w="843" w:type="dxa"/>
          </w:tcPr>
          <w:p w14:paraId="3C515845" w14:textId="77777777" w:rsidR="001D6E00" w:rsidRPr="00431F21" w:rsidRDefault="001D6E00" w:rsidP="00B237D4">
            <w:pPr>
              <w:jc w:val="center"/>
              <w:rPr>
                <w:rFonts w:ascii="Arial" w:hAnsi="Arial"/>
                <w:color w:val="000000"/>
                <w:szCs w:val="21"/>
              </w:rPr>
            </w:pPr>
          </w:p>
        </w:tc>
        <w:tc>
          <w:tcPr>
            <w:tcW w:w="892" w:type="dxa"/>
          </w:tcPr>
          <w:p w14:paraId="17B41401" w14:textId="77777777" w:rsidR="001D6E00" w:rsidRPr="00431F21" w:rsidRDefault="001D6E00" w:rsidP="00B237D4">
            <w:pPr>
              <w:jc w:val="center"/>
              <w:rPr>
                <w:rFonts w:ascii="Arial" w:hAnsi="Arial"/>
                <w:color w:val="000000"/>
                <w:szCs w:val="21"/>
              </w:rPr>
            </w:pPr>
          </w:p>
        </w:tc>
      </w:tr>
      <w:tr w:rsidR="001D6E00" w:rsidRPr="00431F21" w14:paraId="47FA1CAC" w14:textId="77777777">
        <w:trPr>
          <w:trHeight w:val="273"/>
        </w:trPr>
        <w:tc>
          <w:tcPr>
            <w:tcW w:w="4200" w:type="dxa"/>
          </w:tcPr>
          <w:p w14:paraId="52D68B89" w14:textId="77777777" w:rsidR="001D6E00" w:rsidRDefault="001D6E00" w:rsidP="00B237D4">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0BB3DFB7" w14:textId="77777777" w:rsidR="001D6E00" w:rsidRPr="00431F21" w:rsidRDefault="001D6E00" w:rsidP="00B237D4">
            <w:pPr>
              <w:jc w:val="center"/>
              <w:rPr>
                <w:rFonts w:ascii="Arial" w:hAnsi="Arial"/>
                <w:color w:val="000000"/>
                <w:szCs w:val="21"/>
              </w:rPr>
            </w:pPr>
            <w:r>
              <w:rPr>
                <w:rFonts w:ascii="Arial" w:hAnsi="Arial"/>
                <w:color w:val="000000"/>
                <w:szCs w:val="21"/>
              </w:rPr>
              <w:t>70</w:t>
            </w:r>
          </w:p>
        </w:tc>
        <w:tc>
          <w:tcPr>
            <w:tcW w:w="892" w:type="dxa"/>
          </w:tcPr>
          <w:p w14:paraId="0E9A13E6" w14:textId="77777777" w:rsidR="001D6E00" w:rsidRPr="00431F21" w:rsidRDefault="001D6E00" w:rsidP="00B237D4">
            <w:pPr>
              <w:jc w:val="center"/>
              <w:rPr>
                <w:rFonts w:ascii="Arial" w:hAnsi="Arial"/>
                <w:color w:val="000000"/>
                <w:szCs w:val="21"/>
              </w:rPr>
            </w:pPr>
            <w:r>
              <w:rPr>
                <w:rFonts w:ascii="Arial" w:hAnsi="Arial"/>
                <w:color w:val="000000"/>
                <w:szCs w:val="21"/>
              </w:rPr>
              <w:t>11.9</w:t>
            </w:r>
          </w:p>
        </w:tc>
      </w:tr>
      <w:tr w:rsidR="001D6E00" w:rsidRPr="00431F21" w14:paraId="32F5B5A1" w14:textId="77777777">
        <w:trPr>
          <w:trHeight w:val="273"/>
        </w:trPr>
        <w:tc>
          <w:tcPr>
            <w:tcW w:w="4200" w:type="dxa"/>
          </w:tcPr>
          <w:p w14:paraId="612ABC36" w14:textId="77777777" w:rsidR="001D6E00" w:rsidRDefault="001D6E00" w:rsidP="00B237D4">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3F8359A1" w14:textId="77777777" w:rsidR="001D6E00" w:rsidRPr="00431F21" w:rsidRDefault="001D6E00" w:rsidP="00B237D4">
            <w:pPr>
              <w:jc w:val="center"/>
              <w:rPr>
                <w:rFonts w:ascii="Arial" w:hAnsi="Arial"/>
                <w:color w:val="000000"/>
                <w:szCs w:val="21"/>
              </w:rPr>
            </w:pPr>
            <w:r>
              <w:rPr>
                <w:rFonts w:ascii="Arial" w:hAnsi="Arial"/>
                <w:color w:val="000000"/>
                <w:szCs w:val="21"/>
              </w:rPr>
              <w:t>159</w:t>
            </w:r>
          </w:p>
        </w:tc>
        <w:tc>
          <w:tcPr>
            <w:tcW w:w="892" w:type="dxa"/>
          </w:tcPr>
          <w:p w14:paraId="2D12528D" w14:textId="77777777" w:rsidR="001D6E00" w:rsidRPr="00431F21" w:rsidRDefault="001D6E00" w:rsidP="00B237D4">
            <w:pPr>
              <w:jc w:val="center"/>
              <w:rPr>
                <w:rFonts w:ascii="Arial" w:hAnsi="Arial"/>
                <w:color w:val="000000"/>
                <w:szCs w:val="21"/>
              </w:rPr>
            </w:pPr>
            <w:r>
              <w:rPr>
                <w:rFonts w:ascii="Arial" w:hAnsi="Arial"/>
                <w:color w:val="000000"/>
                <w:szCs w:val="21"/>
              </w:rPr>
              <w:t>27.1</w:t>
            </w:r>
          </w:p>
        </w:tc>
      </w:tr>
      <w:tr w:rsidR="001D6E00" w:rsidRPr="00431F21" w14:paraId="71D652BF" w14:textId="77777777">
        <w:trPr>
          <w:trHeight w:val="273"/>
        </w:trPr>
        <w:tc>
          <w:tcPr>
            <w:tcW w:w="4200" w:type="dxa"/>
          </w:tcPr>
          <w:p w14:paraId="1745A321" w14:textId="77777777" w:rsidR="001D6E00" w:rsidRDefault="001D6E00" w:rsidP="00B237D4">
            <w:pPr>
              <w:rPr>
                <w:rFonts w:ascii="Arial" w:hAnsi="Arial"/>
                <w:color w:val="000000"/>
                <w:szCs w:val="21"/>
              </w:rPr>
            </w:pPr>
            <w:r w:rsidRPr="00431F21">
              <w:rPr>
                <w:rFonts w:ascii="Arial" w:hAnsi="Arial"/>
                <w:color w:val="000000"/>
                <w:szCs w:val="21"/>
              </w:rPr>
              <w:lastRenderedPageBreak/>
              <w:t xml:space="preserve">   Daily or more often</w:t>
            </w:r>
          </w:p>
        </w:tc>
        <w:tc>
          <w:tcPr>
            <w:tcW w:w="843" w:type="dxa"/>
          </w:tcPr>
          <w:p w14:paraId="658FE0F5" w14:textId="77777777" w:rsidR="001D6E00" w:rsidRPr="00431F21" w:rsidRDefault="001D6E00" w:rsidP="00B237D4">
            <w:pPr>
              <w:jc w:val="center"/>
              <w:rPr>
                <w:rFonts w:ascii="Arial" w:hAnsi="Arial"/>
                <w:color w:val="000000"/>
                <w:szCs w:val="21"/>
              </w:rPr>
            </w:pPr>
            <w:r>
              <w:rPr>
                <w:rFonts w:ascii="Arial" w:hAnsi="Arial"/>
                <w:color w:val="000000"/>
                <w:szCs w:val="21"/>
              </w:rPr>
              <w:t>358</w:t>
            </w:r>
          </w:p>
        </w:tc>
        <w:tc>
          <w:tcPr>
            <w:tcW w:w="892" w:type="dxa"/>
          </w:tcPr>
          <w:p w14:paraId="5BB60B24" w14:textId="77777777" w:rsidR="001D6E00" w:rsidRPr="00431F21" w:rsidRDefault="001D6E00" w:rsidP="00B237D4">
            <w:pPr>
              <w:jc w:val="center"/>
              <w:rPr>
                <w:rFonts w:ascii="Arial" w:hAnsi="Arial"/>
                <w:color w:val="000000"/>
                <w:szCs w:val="21"/>
              </w:rPr>
            </w:pPr>
            <w:r>
              <w:rPr>
                <w:rFonts w:ascii="Arial" w:hAnsi="Arial"/>
                <w:color w:val="000000"/>
                <w:szCs w:val="21"/>
              </w:rPr>
              <w:t>61.0</w:t>
            </w:r>
          </w:p>
        </w:tc>
      </w:tr>
      <w:tr w:rsidR="001D6E00" w:rsidRPr="00431F21" w14:paraId="30B04949" w14:textId="77777777">
        <w:trPr>
          <w:trHeight w:val="273"/>
        </w:trPr>
        <w:tc>
          <w:tcPr>
            <w:tcW w:w="4200" w:type="dxa"/>
          </w:tcPr>
          <w:p w14:paraId="46314E17" w14:textId="77777777" w:rsidR="001D6E00" w:rsidRPr="00431F21" w:rsidRDefault="001D6E00" w:rsidP="00B237D4">
            <w:pPr>
              <w:rPr>
                <w:rFonts w:ascii="Arial" w:hAnsi="Arial"/>
                <w:color w:val="000000"/>
                <w:szCs w:val="21"/>
              </w:rPr>
            </w:pPr>
            <w:r>
              <w:rPr>
                <w:rFonts w:ascii="Arial" w:hAnsi="Arial"/>
                <w:color w:val="000000"/>
                <w:szCs w:val="21"/>
              </w:rPr>
              <w:t>Frequency of meeting friends or family in-person</w:t>
            </w:r>
          </w:p>
        </w:tc>
        <w:tc>
          <w:tcPr>
            <w:tcW w:w="843" w:type="dxa"/>
          </w:tcPr>
          <w:p w14:paraId="6C8DA6FD" w14:textId="77777777" w:rsidR="001D6E00" w:rsidRPr="00431F21" w:rsidRDefault="001D6E00" w:rsidP="00B237D4">
            <w:pPr>
              <w:jc w:val="center"/>
              <w:rPr>
                <w:rFonts w:ascii="Arial" w:hAnsi="Arial"/>
                <w:color w:val="000000"/>
                <w:szCs w:val="21"/>
              </w:rPr>
            </w:pPr>
          </w:p>
        </w:tc>
        <w:tc>
          <w:tcPr>
            <w:tcW w:w="892" w:type="dxa"/>
          </w:tcPr>
          <w:p w14:paraId="114C2190" w14:textId="77777777" w:rsidR="001D6E00" w:rsidRPr="00431F21" w:rsidRDefault="001D6E00" w:rsidP="00B237D4">
            <w:pPr>
              <w:jc w:val="center"/>
              <w:rPr>
                <w:rFonts w:ascii="Arial" w:hAnsi="Arial"/>
                <w:color w:val="000000"/>
                <w:szCs w:val="21"/>
              </w:rPr>
            </w:pPr>
          </w:p>
        </w:tc>
      </w:tr>
      <w:tr w:rsidR="001D6E00" w:rsidRPr="00431F21" w14:paraId="47DF179F" w14:textId="77777777">
        <w:trPr>
          <w:trHeight w:val="273"/>
        </w:trPr>
        <w:tc>
          <w:tcPr>
            <w:tcW w:w="4200" w:type="dxa"/>
          </w:tcPr>
          <w:p w14:paraId="75F8434B"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503A82EA" w14:textId="77777777" w:rsidR="001D6E00" w:rsidRPr="00431F21" w:rsidRDefault="001D6E00" w:rsidP="00B237D4">
            <w:pPr>
              <w:jc w:val="center"/>
              <w:rPr>
                <w:rFonts w:ascii="Arial" w:hAnsi="Arial"/>
                <w:color w:val="000000"/>
                <w:szCs w:val="21"/>
              </w:rPr>
            </w:pPr>
            <w:r>
              <w:rPr>
                <w:rFonts w:ascii="Arial" w:hAnsi="Arial"/>
                <w:color w:val="000000"/>
                <w:szCs w:val="21"/>
              </w:rPr>
              <w:t>169</w:t>
            </w:r>
          </w:p>
        </w:tc>
        <w:tc>
          <w:tcPr>
            <w:tcW w:w="892" w:type="dxa"/>
          </w:tcPr>
          <w:p w14:paraId="6FBD2FC9" w14:textId="77777777" w:rsidR="001D6E00" w:rsidRPr="00431F21" w:rsidRDefault="001D6E00" w:rsidP="00B237D4">
            <w:pPr>
              <w:jc w:val="center"/>
              <w:rPr>
                <w:rFonts w:ascii="Arial" w:hAnsi="Arial"/>
                <w:color w:val="000000"/>
                <w:szCs w:val="21"/>
              </w:rPr>
            </w:pPr>
            <w:r>
              <w:rPr>
                <w:rFonts w:ascii="Arial" w:hAnsi="Arial"/>
                <w:color w:val="000000"/>
                <w:szCs w:val="21"/>
              </w:rPr>
              <w:t>28.8</w:t>
            </w:r>
          </w:p>
        </w:tc>
      </w:tr>
      <w:tr w:rsidR="001D6E00" w:rsidRPr="00431F21" w14:paraId="2556963E" w14:textId="77777777">
        <w:trPr>
          <w:trHeight w:val="273"/>
        </w:trPr>
        <w:tc>
          <w:tcPr>
            <w:tcW w:w="4200" w:type="dxa"/>
          </w:tcPr>
          <w:p w14:paraId="549A144A"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36093971" w14:textId="77777777" w:rsidR="001D6E00" w:rsidRPr="00431F21" w:rsidRDefault="001D6E00" w:rsidP="00B237D4">
            <w:pPr>
              <w:jc w:val="center"/>
              <w:rPr>
                <w:rFonts w:ascii="Arial" w:hAnsi="Arial"/>
                <w:color w:val="000000"/>
                <w:szCs w:val="21"/>
              </w:rPr>
            </w:pPr>
            <w:r>
              <w:rPr>
                <w:rFonts w:ascii="Arial" w:hAnsi="Arial"/>
                <w:color w:val="000000"/>
                <w:szCs w:val="21"/>
              </w:rPr>
              <w:t>184</w:t>
            </w:r>
          </w:p>
        </w:tc>
        <w:tc>
          <w:tcPr>
            <w:tcW w:w="892" w:type="dxa"/>
          </w:tcPr>
          <w:p w14:paraId="1AED86BC" w14:textId="77777777" w:rsidR="001D6E00" w:rsidRPr="00431F21" w:rsidRDefault="001D6E00" w:rsidP="00B237D4">
            <w:pPr>
              <w:jc w:val="center"/>
              <w:rPr>
                <w:rFonts w:ascii="Arial" w:hAnsi="Arial"/>
                <w:color w:val="000000"/>
                <w:szCs w:val="21"/>
              </w:rPr>
            </w:pPr>
            <w:r>
              <w:rPr>
                <w:rFonts w:ascii="Arial" w:hAnsi="Arial"/>
                <w:color w:val="000000"/>
                <w:szCs w:val="21"/>
              </w:rPr>
              <w:t>31.4</w:t>
            </w:r>
          </w:p>
        </w:tc>
      </w:tr>
      <w:tr w:rsidR="001D6E00" w:rsidRPr="00431F21" w14:paraId="07C7C80C" w14:textId="77777777">
        <w:trPr>
          <w:trHeight w:val="273"/>
        </w:trPr>
        <w:tc>
          <w:tcPr>
            <w:tcW w:w="4200" w:type="dxa"/>
          </w:tcPr>
          <w:p w14:paraId="05CE87FE" w14:textId="77777777" w:rsidR="001D6E00" w:rsidRPr="00431F21" w:rsidRDefault="001D6E00" w:rsidP="00B237D4">
            <w:pPr>
              <w:rPr>
                <w:rFonts w:ascii="Arial" w:hAnsi="Arial"/>
                <w:color w:val="000000"/>
                <w:szCs w:val="21"/>
              </w:rPr>
            </w:pPr>
            <w:r w:rsidRPr="00431F21">
              <w:rPr>
                <w:rFonts w:ascii="Arial" w:hAnsi="Arial"/>
                <w:color w:val="000000"/>
                <w:szCs w:val="21"/>
              </w:rPr>
              <w:t xml:space="preserve">   Daily or more often</w:t>
            </w:r>
          </w:p>
        </w:tc>
        <w:tc>
          <w:tcPr>
            <w:tcW w:w="843" w:type="dxa"/>
          </w:tcPr>
          <w:p w14:paraId="5F43C8FA" w14:textId="77777777" w:rsidR="001D6E00" w:rsidRPr="00431F21" w:rsidRDefault="001D6E00" w:rsidP="00B237D4">
            <w:pPr>
              <w:jc w:val="center"/>
              <w:rPr>
                <w:rFonts w:ascii="Arial" w:hAnsi="Arial"/>
                <w:color w:val="000000"/>
                <w:szCs w:val="21"/>
              </w:rPr>
            </w:pPr>
            <w:r>
              <w:rPr>
                <w:rFonts w:ascii="Arial" w:hAnsi="Arial"/>
                <w:color w:val="000000"/>
                <w:szCs w:val="21"/>
              </w:rPr>
              <w:t>233</w:t>
            </w:r>
          </w:p>
        </w:tc>
        <w:tc>
          <w:tcPr>
            <w:tcW w:w="892" w:type="dxa"/>
          </w:tcPr>
          <w:p w14:paraId="46821761" w14:textId="77777777" w:rsidR="001D6E00" w:rsidRPr="00431F21" w:rsidRDefault="001D6E00" w:rsidP="00B237D4">
            <w:pPr>
              <w:jc w:val="center"/>
              <w:rPr>
                <w:rFonts w:ascii="Arial" w:hAnsi="Arial"/>
                <w:color w:val="000000"/>
                <w:szCs w:val="21"/>
              </w:rPr>
            </w:pPr>
            <w:r>
              <w:rPr>
                <w:rFonts w:ascii="Arial" w:hAnsi="Arial"/>
                <w:color w:val="000000"/>
                <w:szCs w:val="21"/>
              </w:rPr>
              <w:t>39.8</w:t>
            </w:r>
          </w:p>
        </w:tc>
      </w:tr>
      <w:tr w:rsidR="001D6E00" w:rsidRPr="00431F21" w14:paraId="75F06D19" w14:textId="77777777">
        <w:trPr>
          <w:trHeight w:val="273"/>
        </w:trPr>
        <w:tc>
          <w:tcPr>
            <w:tcW w:w="4200" w:type="dxa"/>
          </w:tcPr>
          <w:p w14:paraId="165225BD" w14:textId="77777777" w:rsidR="001D6E00" w:rsidRPr="00431F21" w:rsidRDefault="001D6E00" w:rsidP="00B237D4">
            <w:pPr>
              <w:rPr>
                <w:rFonts w:ascii="Arial" w:hAnsi="Arial"/>
                <w:color w:val="000000"/>
                <w:szCs w:val="21"/>
              </w:rPr>
            </w:pPr>
            <w:r>
              <w:rPr>
                <w:rFonts w:ascii="Arial" w:hAnsi="Arial"/>
                <w:color w:val="000000"/>
                <w:szCs w:val="21"/>
              </w:rPr>
              <w:t>Number of social media platforms used other than Facebook</w:t>
            </w:r>
            <w:r w:rsidRPr="003139FD">
              <w:rPr>
                <w:rFonts w:ascii="Arial" w:hAnsi="Arial"/>
                <w:color w:val="000000"/>
                <w:szCs w:val="21"/>
                <w:vertAlign w:val="superscript"/>
              </w:rPr>
              <w:t>2</w:t>
            </w:r>
          </w:p>
        </w:tc>
        <w:tc>
          <w:tcPr>
            <w:tcW w:w="843" w:type="dxa"/>
          </w:tcPr>
          <w:p w14:paraId="687E9208" w14:textId="77777777" w:rsidR="001D6E00" w:rsidRPr="00431F21" w:rsidRDefault="001D6E00" w:rsidP="00B237D4">
            <w:pPr>
              <w:jc w:val="center"/>
              <w:rPr>
                <w:rFonts w:ascii="Arial" w:hAnsi="Arial"/>
                <w:color w:val="000000"/>
                <w:szCs w:val="21"/>
              </w:rPr>
            </w:pPr>
            <w:r>
              <w:rPr>
                <w:rFonts w:ascii="Arial" w:hAnsi="Arial"/>
                <w:color w:val="000000"/>
                <w:szCs w:val="21"/>
              </w:rPr>
              <w:t>0.7</w:t>
            </w:r>
          </w:p>
        </w:tc>
        <w:tc>
          <w:tcPr>
            <w:tcW w:w="892" w:type="dxa"/>
          </w:tcPr>
          <w:p w14:paraId="5AB53CF5" w14:textId="77777777" w:rsidR="001D6E00" w:rsidRPr="00431F21" w:rsidRDefault="001D6E00" w:rsidP="00B237D4">
            <w:pPr>
              <w:jc w:val="center"/>
              <w:rPr>
                <w:rFonts w:ascii="Arial" w:hAnsi="Arial"/>
                <w:color w:val="000000"/>
                <w:szCs w:val="21"/>
              </w:rPr>
            </w:pPr>
            <w:r>
              <w:rPr>
                <w:rFonts w:ascii="Arial" w:hAnsi="Arial"/>
                <w:color w:val="000000"/>
                <w:szCs w:val="21"/>
              </w:rPr>
              <w:t>1.0</w:t>
            </w:r>
          </w:p>
        </w:tc>
      </w:tr>
      <w:tr w:rsidR="001D6E00" w:rsidRPr="00431F21" w14:paraId="5AF0ACD1" w14:textId="77777777">
        <w:trPr>
          <w:trHeight w:val="273"/>
        </w:trPr>
        <w:tc>
          <w:tcPr>
            <w:tcW w:w="5935" w:type="dxa"/>
            <w:gridSpan w:val="3"/>
            <w:shd w:val="clear" w:color="auto" w:fill="D9D9D9" w:themeFill="background1" w:themeFillShade="D9"/>
          </w:tcPr>
          <w:p w14:paraId="23966014" w14:textId="77777777" w:rsidR="001D6E00" w:rsidRPr="00431F21" w:rsidRDefault="001D6E00" w:rsidP="00B237D4">
            <w:pPr>
              <w:jc w:val="center"/>
              <w:rPr>
                <w:rFonts w:ascii="Arial" w:hAnsi="Arial"/>
                <w:i/>
                <w:color w:val="000000"/>
                <w:szCs w:val="21"/>
              </w:rPr>
            </w:pPr>
            <w:del w:id="147" w:author="Alan Teo" w:date="2018-07-26T13:57:00Z">
              <w:r w:rsidRPr="00431F21" w:rsidDel="00EC0813">
                <w:rPr>
                  <w:rFonts w:ascii="Arial" w:hAnsi="Arial"/>
                  <w:i/>
                  <w:color w:val="000000"/>
                  <w:szCs w:val="21"/>
                </w:rPr>
                <w:delText>Clinical Characteristics</w:delText>
              </w:r>
            </w:del>
            <w:ins w:id="148" w:author="Alan Teo" w:date="2018-07-26T13:57:00Z">
              <w:r w:rsidR="00EC0813">
                <w:rPr>
                  <w:rFonts w:ascii="Arial" w:hAnsi="Arial"/>
                  <w:i/>
                  <w:color w:val="000000"/>
                  <w:szCs w:val="21"/>
                </w:rPr>
                <w:t>Psychiatric Symptoms</w:t>
              </w:r>
            </w:ins>
          </w:p>
        </w:tc>
      </w:tr>
      <w:tr w:rsidR="001D6E00" w:rsidRPr="00431F21" w14:paraId="332B523A" w14:textId="77777777">
        <w:trPr>
          <w:trHeight w:val="273"/>
        </w:trPr>
        <w:tc>
          <w:tcPr>
            <w:tcW w:w="4200" w:type="dxa"/>
          </w:tcPr>
          <w:p w14:paraId="5E22A7B0" w14:textId="77777777" w:rsidR="001D6E00" w:rsidRPr="00431F21" w:rsidRDefault="001D6E00" w:rsidP="00B237D4">
            <w:pPr>
              <w:rPr>
                <w:rFonts w:ascii="Arial" w:hAnsi="Arial"/>
                <w:color w:val="000000"/>
                <w:szCs w:val="21"/>
              </w:rPr>
            </w:pPr>
            <w:r w:rsidRPr="00431F21">
              <w:rPr>
                <w:rFonts w:ascii="Arial" w:hAnsi="Arial"/>
                <w:color w:val="000000"/>
                <w:szCs w:val="21"/>
              </w:rPr>
              <w:t>Positive depression screener</w:t>
            </w:r>
            <w:r>
              <w:rPr>
                <w:rFonts w:ascii="Arial" w:hAnsi="Arial"/>
                <w:color w:val="000000"/>
                <w:szCs w:val="21"/>
                <w:vertAlign w:val="superscript"/>
              </w:rPr>
              <w:t>3</w:t>
            </w:r>
          </w:p>
        </w:tc>
        <w:tc>
          <w:tcPr>
            <w:tcW w:w="843" w:type="dxa"/>
          </w:tcPr>
          <w:p w14:paraId="7287FC00"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164</w:t>
            </w:r>
          </w:p>
        </w:tc>
        <w:tc>
          <w:tcPr>
            <w:tcW w:w="892" w:type="dxa"/>
          </w:tcPr>
          <w:p w14:paraId="65DB8FDF" w14:textId="77777777" w:rsidR="001D6E00" w:rsidRPr="00431F21" w:rsidRDefault="001D6E00" w:rsidP="00B237D4">
            <w:pPr>
              <w:jc w:val="center"/>
              <w:rPr>
                <w:rFonts w:ascii="Arial" w:hAnsi="Arial"/>
                <w:color w:val="000000"/>
                <w:szCs w:val="21"/>
              </w:rPr>
            </w:pPr>
            <w:r>
              <w:rPr>
                <w:rFonts w:ascii="Arial" w:hAnsi="Arial"/>
                <w:color w:val="000000"/>
                <w:szCs w:val="21"/>
              </w:rPr>
              <w:t>28</w:t>
            </w:r>
            <w:r w:rsidRPr="00431F21">
              <w:rPr>
                <w:rFonts w:ascii="Arial" w:hAnsi="Arial"/>
                <w:color w:val="000000"/>
                <w:szCs w:val="21"/>
              </w:rPr>
              <w:t>.</w:t>
            </w:r>
            <w:r>
              <w:rPr>
                <w:rFonts w:ascii="Arial" w:hAnsi="Arial"/>
                <w:color w:val="000000"/>
                <w:szCs w:val="21"/>
              </w:rPr>
              <w:t>0</w:t>
            </w:r>
          </w:p>
        </w:tc>
      </w:tr>
      <w:tr w:rsidR="001D6E00" w:rsidRPr="00431F21" w14:paraId="3F7DBF90" w14:textId="77777777">
        <w:trPr>
          <w:trHeight w:val="273"/>
        </w:trPr>
        <w:tc>
          <w:tcPr>
            <w:tcW w:w="4200" w:type="dxa"/>
          </w:tcPr>
          <w:p w14:paraId="1FFE4A59" w14:textId="77777777" w:rsidR="001D6E00" w:rsidRPr="00431F21" w:rsidRDefault="001D6E00" w:rsidP="00B237D4">
            <w:pPr>
              <w:rPr>
                <w:rFonts w:ascii="Arial" w:hAnsi="Arial"/>
                <w:color w:val="000000"/>
                <w:szCs w:val="21"/>
                <w:vertAlign w:val="superscript"/>
              </w:rPr>
            </w:pPr>
            <w:r w:rsidRPr="00431F21">
              <w:rPr>
                <w:rFonts w:ascii="Arial" w:hAnsi="Arial"/>
                <w:color w:val="000000"/>
                <w:szCs w:val="21"/>
              </w:rPr>
              <w:t>Positive PTSD screener</w:t>
            </w:r>
            <w:r>
              <w:rPr>
                <w:rFonts w:ascii="Arial" w:hAnsi="Arial"/>
                <w:color w:val="000000"/>
                <w:szCs w:val="21"/>
                <w:vertAlign w:val="superscript"/>
              </w:rPr>
              <w:t>4</w:t>
            </w:r>
          </w:p>
        </w:tc>
        <w:tc>
          <w:tcPr>
            <w:tcW w:w="843" w:type="dxa"/>
          </w:tcPr>
          <w:p w14:paraId="7976F28C"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26</w:t>
            </w:r>
            <w:r>
              <w:rPr>
                <w:rFonts w:ascii="Arial" w:hAnsi="Arial"/>
                <w:color w:val="000000"/>
                <w:szCs w:val="21"/>
              </w:rPr>
              <w:t>6</w:t>
            </w:r>
          </w:p>
        </w:tc>
        <w:tc>
          <w:tcPr>
            <w:tcW w:w="892" w:type="dxa"/>
          </w:tcPr>
          <w:p w14:paraId="6343EA3B"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45.5</w:t>
            </w:r>
          </w:p>
        </w:tc>
      </w:tr>
      <w:tr w:rsidR="001D6E00" w:rsidRPr="00431F21" w14:paraId="63DECD5C" w14:textId="77777777">
        <w:trPr>
          <w:trHeight w:val="273"/>
        </w:trPr>
        <w:tc>
          <w:tcPr>
            <w:tcW w:w="4200" w:type="dxa"/>
          </w:tcPr>
          <w:p w14:paraId="562AC0E4" w14:textId="77777777" w:rsidR="001D6E00" w:rsidRPr="00431F21" w:rsidRDefault="001D6E00" w:rsidP="00B237D4">
            <w:pPr>
              <w:rPr>
                <w:rFonts w:ascii="Arial" w:hAnsi="Arial"/>
                <w:color w:val="000000"/>
                <w:szCs w:val="21"/>
                <w:vertAlign w:val="superscript"/>
              </w:rPr>
            </w:pPr>
            <w:r w:rsidRPr="00431F21">
              <w:rPr>
                <w:rFonts w:ascii="Arial" w:hAnsi="Arial"/>
                <w:color w:val="000000"/>
                <w:szCs w:val="21"/>
              </w:rPr>
              <w:t xml:space="preserve">Positive alcohol </w:t>
            </w:r>
            <w:r>
              <w:rPr>
                <w:rFonts w:ascii="Arial" w:hAnsi="Arial"/>
                <w:color w:val="000000"/>
                <w:szCs w:val="21"/>
              </w:rPr>
              <w:t>use disorder</w:t>
            </w:r>
            <w:r w:rsidRPr="00431F21">
              <w:rPr>
                <w:rFonts w:ascii="Arial" w:hAnsi="Arial"/>
                <w:color w:val="000000"/>
                <w:szCs w:val="21"/>
              </w:rPr>
              <w:t xml:space="preserve"> screener</w:t>
            </w:r>
            <w:r>
              <w:rPr>
                <w:rFonts w:ascii="Arial" w:hAnsi="Arial"/>
                <w:color w:val="000000"/>
                <w:szCs w:val="21"/>
                <w:vertAlign w:val="superscript"/>
              </w:rPr>
              <w:t>5</w:t>
            </w:r>
          </w:p>
        </w:tc>
        <w:tc>
          <w:tcPr>
            <w:tcW w:w="843" w:type="dxa"/>
          </w:tcPr>
          <w:p w14:paraId="4136D2E7"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243</w:t>
            </w:r>
          </w:p>
        </w:tc>
        <w:tc>
          <w:tcPr>
            <w:tcW w:w="892" w:type="dxa"/>
          </w:tcPr>
          <w:p w14:paraId="6F45CD38"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41.4</w:t>
            </w:r>
          </w:p>
        </w:tc>
      </w:tr>
      <w:tr w:rsidR="001D6E00" w:rsidRPr="00431F21" w14:paraId="5786DA3C" w14:textId="77777777">
        <w:trPr>
          <w:trHeight w:val="273"/>
        </w:trPr>
        <w:tc>
          <w:tcPr>
            <w:tcW w:w="4200" w:type="dxa"/>
          </w:tcPr>
          <w:p w14:paraId="7579318A" w14:textId="77777777" w:rsidR="001D6E00" w:rsidRPr="00431F21" w:rsidRDefault="001D6E00" w:rsidP="00B237D4">
            <w:pPr>
              <w:rPr>
                <w:rFonts w:ascii="Arial" w:hAnsi="Arial"/>
                <w:color w:val="000000"/>
                <w:szCs w:val="21"/>
                <w:vertAlign w:val="superscript"/>
              </w:rPr>
            </w:pPr>
            <w:r w:rsidRPr="00431F21">
              <w:rPr>
                <w:rFonts w:ascii="Arial" w:hAnsi="Arial"/>
                <w:color w:val="000000"/>
                <w:szCs w:val="21"/>
              </w:rPr>
              <w:t>Positive suicidal ideation screener</w:t>
            </w:r>
            <w:r>
              <w:rPr>
                <w:rFonts w:ascii="Arial" w:hAnsi="Arial"/>
                <w:color w:val="000000"/>
                <w:szCs w:val="21"/>
                <w:vertAlign w:val="superscript"/>
              </w:rPr>
              <w:t>6</w:t>
            </w:r>
          </w:p>
        </w:tc>
        <w:tc>
          <w:tcPr>
            <w:tcW w:w="843" w:type="dxa"/>
          </w:tcPr>
          <w:p w14:paraId="456E6348"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132</w:t>
            </w:r>
          </w:p>
        </w:tc>
        <w:tc>
          <w:tcPr>
            <w:tcW w:w="892" w:type="dxa"/>
          </w:tcPr>
          <w:p w14:paraId="36E3AD94" w14:textId="77777777" w:rsidR="001D6E00" w:rsidRPr="00431F21" w:rsidRDefault="001D6E00" w:rsidP="00B237D4">
            <w:pPr>
              <w:jc w:val="center"/>
              <w:rPr>
                <w:rFonts w:ascii="Arial" w:hAnsi="Arial"/>
                <w:color w:val="000000"/>
                <w:szCs w:val="21"/>
              </w:rPr>
            </w:pPr>
            <w:r w:rsidRPr="00431F21">
              <w:rPr>
                <w:rFonts w:ascii="Arial" w:hAnsi="Arial"/>
                <w:color w:val="000000"/>
                <w:szCs w:val="21"/>
              </w:rPr>
              <w:t>22.</w:t>
            </w:r>
            <w:r>
              <w:rPr>
                <w:rFonts w:ascii="Arial" w:hAnsi="Arial"/>
                <w:color w:val="000000"/>
                <w:szCs w:val="21"/>
              </w:rPr>
              <w:t>6</w:t>
            </w:r>
          </w:p>
        </w:tc>
      </w:tr>
    </w:tbl>
    <w:p w14:paraId="6B6F16F9" w14:textId="77777777" w:rsidR="001D6E00" w:rsidRPr="001D6E00" w:rsidRDefault="001D6E00" w:rsidP="001D6E00">
      <w:pPr>
        <w:rPr>
          <w:rFonts w:ascii="Arial" w:hAnsi="Arial"/>
          <w:i/>
          <w:color w:val="000000"/>
          <w:sz w:val="20"/>
          <w:szCs w:val="20"/>
        </w:rPr>
      </w:pPr>
      <w:r>
        <w:rPr>
          <w:rFonts w:ascii="Arial" w:hAnsi="Arial"/>
          <w:i/>
          <w:color w:val="000000"/>
          <w:sz w:val="20"/>
          <w:szCs w:val="20"/>
        </w:rPr>
        <w:t>Due to missing item response, the total number of respondents for certain characteristics is slightly less than the full sample of 587.</w:t>
      </w:r>
      <w:r w:rsidR="00195ACE" w:rsidRPr="001D6E00">
        <w:rPr>
          <w:rFonts w:ascii="Arial" w:hAnsi="Arial"/>
          <w:i/>
          <w:color w:val="000000"/>
          <w:sz w:val="20"/>
          <w:szCs w:val="20"/>
        </w:rPr>
        <w:t xml:space="preserve"> </w:t>
      </w:r>
    </w:p>
    <w:p w14:paraId="1FD12CDE" w14:textId="77777777" w:rsidR="00195ACE" w:rsidRPr="0081190E" w:rsidRDefault="00195ACE" w:rsidP="00195ACE">
      <w:pPr>
        <w:pStyle w:val="ListParagraph"/>
        <w:numPr>
          <w:ilvl w:val="0"/>
          <w:numId w:val="6"/>
        </w:numPr>
        <w:rPr>
          <w:rFonts w:ascii="Arial" w:hAnsi="Arial"/>
          <w:i/>
          <w:color w:val="000000"/>
          <w:sz w:val="20"/>
          <w:szCs w:val="20"/>
        </w:rPr>
      </w:pPr>
      <w:r w:rsidRPr="0081190E">
        <w:rPr>
          <w:rFonts w:ascii="Arial" w:hAnsi="Arial"/>
          <w:i/>
          <w:color w:val="000000"/>
          <w:sz w:val="20"/>
          <w:szCs w:val="20"/>
        </w:rPr>
        <w:t>“Actively interact” defined as activities on Facebook “such as sharing, posting, commenting, or tagging.”</w:t>
      </w:r>
    </w:p>
    <w:p w14:paraId="36B31565" w14:textId="77777777" w:rsidR="00195ACE" w:rsidRPr="0081190E" w:rsidRDefault="00195ACE" w:rsidP="00195ACE">
      <w:pPr>
        <w:pStyle w:val="ListParagraph"/>
        <w:numPr>
          <w:ilvl w:val="0"/>
          <w:numId w:val="6"/>
        </w:numPr>
        <w:rPr>
          <w:rFonts w:ascii="Arial" w:hAnsi="Arial"/>
          <w:i/>
          <w:color w:val="000000"/>
          <w:sz w:val="20"/>
          <w:szCs w:val="20"/>
        </w:rPr>
      </w:pPr>
      <w:r w:rsidRPr="0081190E">
        <w:rPr>
          <w:rFonts w:ascii="Arial" w:hAnsi="Arial"/>
          <w:i/>
          <w:color w:val="000000"/>
          <w:sz w:val="20"/>
          <w:szCs w:val="20"/>
        </w:rPr>
        <w:t>Median number was 0 with an interquartile range of 0 to 1.</w:t>
      </w:r>
    </w:p>
    <w:p w14:paraId="0F4887E1" w14:textId="77777777" w:rsidR="00195ACE" w:rsidRPr="0081190E" w:rsidRDefault="00195ACE" w:rsidP="00195ACE">
      <w:pPr>
        <w:pStyle w:val="ListParagraph"/>
        <w:numPr>
          <w:ilvl w:val="0"/>
          <w:numId w:val="6"/>
        </w:numPr>
        <w:rPr>
          <w:rFonts w:ascii="Arial" w:hAnsi="Arial"/>
          <w:i/>
          <w:color w:val="000000"/>
          <w:sz w:val="20"/>
          <w:szCs w:val="20"/>
        </w:rPr>
      </w:pPr>
      <w:r w:rsidRPr="0081190E">
        <w:rPr>
          <w:rFonts w:ascii="Arial" w:hAnsi="Arial"/>
          <w:i/>
          <w:color w:val="000000"/>
          <w:sz w:val="20"/>
          <w:szCs w:val="20"/>
        </w:rPr>
        <w:t xml:space="preserve">PHQ-2 score </w:t>
      </w:r>
      <w:r w:rsidRPr="0081190E">
        <w:rPr>
          <w:rFonts w:ascii="Arial" w:hAnsi="Arial" w:cs="Arial"/>
          <w:i/>
          <w:color w:val="222222"/>
          <w:sz w:val="20"/>
          <w:szCs w:val="20"/>
          <w:shd w:val="clear" w:color="auto" w:fill="FFFFFF"/>
        </w:rPr>
        <w:t>≥</w:t>
      </w:r>
      <w:r w:rsidRPr="0081190E">
        <w:rPr>
          <w:rFonts w:ascii="Arial" w:hAnsi="Arial"/>
          <w:i/>
          <w:color w:val="000000"/>
          <w:sz w:val="20"/>
          <w:szCs w:val="20"/>
        </w:rPr>
        <w:t xml:space="preserve"> 3</w:t>
      </w:r>
    </w:p>
    <w:p w14:paraId="6C918173" w14:textId="77777777" w:rsidR="00195ACE" w:rsidRPr="0081190E" w:rsidRDefault="00195ACE" w:rsidP="00195ACE">
      <w:pPr>
        <w:pStyle w:val="ListParagraph"/>
        <w:numPr>
          <w:ilvl w:val="0"/>
          <w:numId w:val="6"/>
        </w:numPr>
        <w:rPr>
          <w:rFonts w:ascii="Arial" w:hAnsi="Arial"/>
          <w:i/>
          <w:color w:val="000000"/>
          <w:sz w:val="20"/>
          <w:szCs w:val="20"/>
        </w:rPr>
      </w:pPr>
      <w:r w:rsidRPr="0081190E">
        <w:rPr>
          <w:rFonts w:ascii="Arial" w:hAnsi="Arial"/>
          <w:i/>
          <w:color w:val="000000"/>
          <w:sz w:val="20"/>
          <w:szCs w:val="20"/>
        </w:rPr>
        <w:t xml:space="preserve">PC-PTSD-5 score </w:t>
      </w:r>
      <w:r w:rsidRPr="0081190E">
        <w:rPr>
          <w:rFonts w:ascii="Arial" w:hAnsi="Arial" w:cs="Arial"/>
          <w:i/>
          <w:color w:val="222222"/>
          <w:sz w:val="20"/>
          <w:szCs w:val="20"/>
          <w:shd w:val="clear" w:color="auto" w:fill="FFFFFF"/>
        </w:rPr>
        <w:t>≥</w:t>
      </w:r>
      <w:r w:rsidRPr="0081190E">
        <w:rPr>
          <w:rFonts w:ascii="Arial" w:hAnsi="Arial"/>
          <w:i/>
          <w:color w:val="000000"/>
          <w:sz w:val="20"/>
          <w:szCs w:val="20"/>
        </w:rPr>
        <w:t xml:space="preserve"> 3</w:t>
      </w:r>
    </w:p>
    <w:p w14:paraId="25201A41" w14:textId="77777777" w:rsidR="00195ACE" w:rsidRPr="0081190E" w:rsidRDefault="00195ACE" w:rsidP="00195ACE">
      <w:pPr>
        <w:pStyle w:val="ListParagraph"/>
        <w:numPr>
          <w:ilvl w:val="0"/>
          <w:numId w:val="6"/>
        </w:numPr>
        <w:rPr>
          <w:rFonts w:ascii="Arial" w:hAnsi="Arial"/>
          <w:i/>
          <w:color w:val="000000"/>
          <w:sz w:val="20"/>
          <w:szCs w:val="20"/>
        </w:rPr>
      </w:pPr>
      <w:r w:rsidRPr="0081190E">
        <w:rPr>
          <w:rFonts w:ascii="Arial" w:hAnsi="Arial"/>
          <w:i/>
          <w:color w:val="000000"/>
          <w:sz w:val="20"/>
          <w:szCs w:val="20"/>
        </w:rPr>
        <w:t xml:space="preserve">AUDIT-C score </w:t>
      </w:r>
      <w:r w:rsidRPr="0081190E">
        <w:rPr>
          <w:rFonts w:ascii="Arial" w:hAnsi="Arial" w:cs="Arial"/>
          <w:i/>
          <w:color w:val="222222"/>
          <w:sz w:val="20"/>
          <w:szCs w:val="20"/>
          <w:shd w:val="clear" w:color="auto" w:fill="FFFFFF"/>
        </w:rPr>
        <w:t>≥</w:t>
      </w:r>
      <w:r w:rsidRPr="0081190E">
        <w:rPr>
          <w:rFonts w:ascii="Arial" w:hAnsi="Arial"/>
          <w:i/>
          <w:color w:val="000000"/>
          <w:sz w:val="20"/>
          <w:szCs w:val="20"/>
        </w:rPr>
        <w:t xml:space="preserve"> 4 (men) or </w:t>
      </w:r>
      <w:r w:rsidRPr="0081190E">
        <w:rPr>
          <w:rFonts w:ascii="Arial" w:hAnsi="Arial" w:cs="Arial"/>
          <w:i/>
          <w:color w:val="222222"/>
          <w:sz w:val="20"/>
          <w:szCs w:val="20"/>
          <w:shd w:val="clear" w:color="auto" w:fill="FFFFFF"/>
        </w:rPr>
        <w:t>≥</w:t>
      </w:r>
      <w:r w:rsidRPr="0081190E">
        <w:rPr>
          <w:rFonts w:ascii="Arial" w:hAnsi="Arial"/>
          <w:i/>
          <w:color w:val="000000"/>
          <w:sz w:val="20"/>
          <w:szCs w:val="20"/>
        </w:rPr>
        <w:t xml:space="preserve"> 3 (women)</w:t>
      </w:r>
    </w:p>
    <w:p w14:paraId="5B9C04A8" w14:textId="77777777" w:rsidR="00195ACE" w:rsidRPr="0081190E" w:rsidRDefault="00195ACE" w:rsidP="00195ACE">
      <w:pPr>
        <w:pStyle w:val="ListParagraph"/>
        <w:numPr>
          <w:ilvl w:val="0"/>
          <w:numId w:val="6"/>
        </w:numPr>
        <w:rPr>
          <w:rFonts w:ascii="Arial" w:hAnsi="Arial"/>
          <w:i/>
          <w:color w:val="000000"/>
          <w:sz w:val="20"/>
          <w:szCs w:val="20"/>
        </w:rPr>
      </w:pPr>
      <w:r w:rsidRPr="0081190E">
        <w:rPr>
          <w:rFonts w:ascii="Arial" w:hAnsi="Arial"/>
          <w:i/>
          <w:color w:val="000000"/>
          <w:sz w:val="20"/>
          <w:szCs w:val="20"/>
        </w:rPr>
        <w:t xml:space="preserve">DSI-SS score </w:t>
      </w:r>
      <w:r w:rsidRPr="0081190E">
        <w:rPr>
          <w:rFonts w:ascii="Arial" w:hAnsi="Arial" w:cs="Arial"/>
          <w:i/>
          <w:color w:val="222222"/>
          <w:sz w:val="20"/>
          <w:szCs w:val="20"/>
          <w:shd w:val="clear" w:color="auto" w:fill="FFFFFF"/>
        </w:rPr>
        <w:t>≥</w:t>
      </w:r>
      <w:r w:rsidRPr="0081190E">
        <w:rPr>
          <w:rFonts w:ascii="Arial" w:hAnsi="Arial"/>
          <w:i/>
          <w:color w:val="000000"/>
          <w:sz w:val="20"/>
          <w:szCs w:val="20"/>
        </w:rPr>
        <w:t xml:space="preserve"> 2</w:t>
      </w:r>
    </w:p>
    <w:p w14:paraId="0B6B8118" w14:textId="77777777" w:rsidR="0081664F" w:rsidRPr="00431F21" w:rsidRDefault="0081664F" w:rsidP="007948DE">
      <w:pPr>
        <w:rPr>
          <w:rFonts w:ascii="Arial" w:eastAsia="Times New Roman" w:hAnsi="Arial" w:cs="Times New Roman"/>
          <w:color w:val="000000"/>
        </w:rPr>
      </w:pPr>
    </w:p>
    <w:p w14:paraId="364423F3" w14:textId="77777777" w:rsidR="005F77A9" w:rsidRPr="005E4393" w:rsidRDefault="001248A8" w:rsidP="00717DD1">
      <w:pPr>
        <w:rPr>
          <w:rFonts w:ascii="Arial" w:hAnsi="Arial" w:cs="Arial"/>
          <w:i/>
          <w:color w:val="000000"/>
          <w:u w:val="single"/>
        </w:rPr>
      </w:pPr>
      <w:r w:rsidRPr="005E4393">
        <w:rPr>
          <w:rFonts w:ascii="Arial" w:hAnsi="Arial"/>
          <w:i/>
          <w:u w:val="single"/>
        </w:rPr>
        <w:t>R</w:t>
      </w:r>
      <w:r w:rsidR="00431F21" w:rsidRPr="005E4393">
        <w:rPr>
          <w:rFonts w:ascii="Arial" w:hAnsi="Arial"/>
          <w:i/>
          <w:u w:val="single"/>
        </w:rPr>
        <w:t xml:space="preserve">esearch </w:t>
      </w:r>
      <w:r w:rsidRPr="005E4393">
        <w:rPr>
          <w:rFonts w:ascii="Arial" w:hAnsi="Arial"/>
          <w:i/>
          <w:u w:val="single"/>
        </w:rPr>
        <w:t>Q</w:t>
      </w:r>
      <w:r w:rsidR="00431F21" w:rsidRPr="005E4393">
        <w:rPr>
          <w:rFonts w:ascii="Arial" w:hAnsi="Arial"/>
          <w:i/>
          <w:u w:val="single"/>
        </w:rPr>
        <w:t>uestion</w:t>
      </w:r>
      <w:r w:rsidRPr="005E4393">
        <w:rPr>
          <w:rFonts w:ascii="Arial" w:hAnsi="Arial"/>
          <w:i/>
          <w:u w:val="single"/>
        </w:rPr>
        <w:t xml:space="preserve"> 1: </w:t>
      </w:r>
      <w:ins w:id="149" w:author="Alan Teo" w:date="2018-08-02T14:52:00Z">
        <w:r w:rsidR="00C215A7" w:rsidRPr="00C215A7">
          <w:rPr>
            <w:rFonts w:ascii="Arial" w:hAnsi="Arial" w:cs="Arial"/>
            <w:i/>
            <w:color w:val="000000"/>
          </w:rPr>
          <w:t>To what extent do</w:t>
        </w:r>
        <w:r w:rsidR="00C215A7" w:rsidRPr="00C215A7">
          <w:rPr>
            <w:rFonts w:ascii="Arial" w:hAnsi="Arial"/>
            <w:i/>
          </w:rPr>
          <w:t xml:space="preserve"> veterans who socialize on Facebook also have in-person social contact</w:t>
        </w:r>
      </w:ins>
      <w:del w:id="150" w:author="Alan Teo" w:date="2018-08-02T14:52:00Z">
        <w:r w:rsidR="0081664F" w:rsidRPr="005E4393" w:rsidDel="00C215A7">
          <w:rPr>
            <w:rFonts w:ascii="Arial" w:hAnsi="Arial"/>
            <w:i/>
            <w:u w:val="single"/>
          </w:rPr>
          <w:delText xml:space="preserve">Do </w:delText>
        </w:r>
      </w:del>
      <w:del w:id="151" w:author="Alan Teo" w:date="2018-07-26T13:55:00Z">
        <w:r w:rsidR="00DE365A" w:rsidRPr="005E4393" w:rsidDel="00EC0813">
          <w:rPr>
            <w:rFonts w:ascii="Arial" w:hAnsi="Arial"/>
            <w:i/>
            <w:u w:val="single"/>
          </w:rPr>
          <w:delText xml:space="preserve">individuals </w:delText>
        </w:r>
      </w:del>
      <w:del w:id="152" w:author="Alan Teo" w:date="2018-08-02T14:52:00Z">
        <w:r w:rsidR="00DE365A" w:rsidRPr="005E4393" w:rsidDel="00C215A7">
          <w:rPr>
            <w:rFonts w:ascii="Arial" w:hAnsi="Arial"/>
            <w:i/>
            <w:u w:val="single"/>
          </w:rPr>
          <w:delText xml:space="preserve">who frequently interact on </w:delText>
        </w:r>
        <w:r w:rsidR="00DE365A" w:rsidRPr="005E4393" w:rsidDel="00C215A7">
          <w:rPr>
            <w:rFonts w:ascii="Arial" w:hAnsi="Arial" w:cs="Arial"/>
            <w:i/>
            <w:color w:val="000000"/>
            <w:u w:val="single"/>
          </w:rPr>
          <w:delText>Facebook engage in less in-person social contact than their less frequent counterparts</w:delText>
        </w:r>
      </w:del>
      <w:r w:rsidR="00DE365A" w:rsidRPr="005E4393">
        <w:rPr>
          <w:rFonts w:ascii="Arial" w:hAnsi="Arial" w:cs="Arial"/>
          <w:i/>
          <w:color w:val="000000"/>
          <w:u w:val="single"/>
        </w:rPr>
        <w:t>?</w:t>
      </w:r>
    </w:p>
    <w:p w14:paraId="6F23FDE3" w14:textId="77777777" w:rsidR="00DE365A" w:rsidRPr="00DE365A" w:rsidRDefault="00DE365A" w:rsidP="007948DE">
      <w:pPr>
        <w:rPr>
          <w:rFonts w:ascii="Arial" w:eastAsia="Times New Roman" w:hAnsi="Arial" w:cs="Times New Roman"/>
          <w:color w:val="000000"/>
        </w:rPr>
      </w:pPr>
    </w:p>
    <w:p w14:paraId="52CFDAC9" w14:textId="77777777" w:rsidR="00CA52FF" w:rsidRPr="00DE365A" w:rsidRDefault="005F77A9" w:rsidP="007948DE">
      <w:pPr>
        <w:rPr>
          <w:rFonts w:ascii="Arial" w:eastAsia="Times New Roman" w:hAnsi="Arial" w:cs="Times New Roman"/>
          <w:color w:val="000000"/>
        </w:rPr>
      </w:pPr>
      <w:r w:rsidRPr="00DE365A">
        <w:rPr>
          <w:rFonts w:ascii="Arial" w:eastAsia="Times New Roman" w:hAnsi="Arial" w:cs="Times New Roman"/>
          <w:color w:val="000000"/>
        </w:rPr>
        <w:t xml:space="preserve">The </w:t>
      </w:r>
      <w:r w:rsidRPr="00DE365A">
        <w:rPr>
          <w:rFonts w:ascii="Arial" w:eastAsia="Times New Roman" w:hAnsi="Arial" w:cs="Times New Roman"/>
          <w:b/>
          <w:color w:val="000000"/>
        </w:rPr>
        <w:t xml:space="preserve">Figure </w:t>
      </w:r>
      <w:r w:rsidR="00C10E57">
        <w:rPr>
          <w:rFonts w:ascii="Arial" w:eastAsia="Times New Roman" w:hAnsi="Arial" w:cs="Times New Roman"/>
          <w:color w:val="000000"/>
        </w:rPr>
        <w:t>categorizes participants based on their frequency of self-reported social interaction</w:t>
      </w:r>
      <w:r w:rsidRPr="00DE365A">
        <w:rPr>
          <w:rFonts w:ascii="Arial" w:eastAsia="Times New Roman" w:hAnsi="Arial" w:cs="Times New Roman"/>
          <w:color w:val="000000"/>
        </w:rPr>
        <w:t xml:space="preserve"> with friends and family on </w:t>
      </w:r>
      <w:r w:rsidR="00C10E57">
        <w:rPr>
          <w:rFonts w:ascii="Arial" w:eastAsia="Times New Roman" w:hAnsi="Arial" w:cs="Times New Roman"/>
          <w:color w:val="000000"/>
        </w:rPr>
        <w:t xml:space="preserve">both </w:t>
      </w:r>
      <w:r w:rsidRPr="00DE365A">
        <w:rPr>
          <w:rFonts w:ascii="Arial" w:eastAsia="Times New Roman" w:hAnsi="Arial" w:cs="Times New Roman"/>
          <w:color w:val="000000"/>
        </w:rPr>
        <w:t>Facebook and in-person.</w:t>
      </w:r>
      <w:r w:rsidR="00CA52FF" w:rsidRPr="00DE365A">
        <w:rPr>
          <w:rFonts w:ascii="Arial" w:eastAsia="Times New Roman" w:hAnsi="Arial" w:cs="Times New Roman"/>
          <w:color w:val="000000"/>
        </w:rPr>
        <w:t xml:space="preserve"> Individuals who had frequent </w:t>
      </w:r>
      <w:r w:rsidR="00C10E57">
        <w:rPr>
          <w:rFonts w:ascii="Arial" w:eastAsia="Times New Roman" w:hAnsi="Arial" w:cs="Times New Roman"/>
          <w:color w:val="000000"/>
        </w:rPr>
        <w:t xml:space="preserve">(daily or more often) </w:t>
      </w:r>
      <w:r w:rsidR="00CA52FF" w:rsidRPr="00DE365A">
        <w:rPr>
          <w:rFonts w:ascii="Arial" w:eastAsia="Times New Roman" w:hAnsi="Arial" w:cs="Times New Roman"/>
          <w:color w:val="000000"/>
        </w:rPr>
        <w:t xml:space="preserve">social contact on Facebook tended to have more </w:t>
      </w:r>
      <w:r w:rsidR="00C10E57">
        <w:rPr>
          <w:rFonts w:ascii="Arial" w:eastAsia="Times New Roman" w:hAnsi="Arial" w:cs="Times New Roman"/>
          <w:color w:val="000000"/>
        </w:rPr>
        <w:t xml:space="preserve">frequent in-person contact, compared to </w:t>
      </w:r>
      <w:r w:rsidR="00CA52FF" w:rsidRPr="00DE365A">
        <w:rPr>
          <w:rFonts w:ascii="Arial" w:eastAsia="Times New Roman" w:hAnsi="Arial" w:cs="Times New Roman"/>
          <w:color w:val="000000"/>
        </w:rPr>
        <w:t xml:space="preserve">those with less-than-daily social contact on Facebook (p &lt; 0.001). </w:t>
      </w:r>
    </w:p>
    <w:p w14:paraId="0B092B76" w14:textId="77777777" w:rsidR="00CA52FF" w:rsidRPr="00DE365A" w:rsidRDefault="00CA52FF" w:rsidP="007948DE">
      <w:pPr>
        <w:rPr>
          <w:rFonts w:ascii="Arial" w:eastAsia="Times New Roman" w:hAnsi="Arial" w:cs="Times New Roman"/>
          <w:color w:val="000000"/>
        </w:rPr>
      </w:pPr>
    </w:p>
    <w:p w14:paraId="79D50A8E" w14:textId="77777777" w:rsidR="004D4101" w:rsidRDefault="00CA52FF" w:rsidP="007948DE">
      <w:pPr>
        <w:rPr>
          <w:rFonts w:ascii="Arial" w:eastAsia="Times New Roman" w:hAnsi="Arial" w:cs="Times New Roman"/>
          <w:color w:val="000000"/>
        </w:rPr>
      </w:pPr>
      <w:r w:rsidRPr="00DE365A">
        <w:rPr>
          <w:rFonts w:ascii="Arial" w:eastAsia="Times New Roman" w:hAnsi="Arial" w:cs="Times New Roman"/>
          <w:color w:val="000000"/>
        </w:rPr>
        <w:t xml:space="preserve">More specifically, </w:t>
      </w:r>
      <w:r w:rsidR="0060761E">
        <w:rPr>
          <w:rFonts w:ascii="Arial" w:eastAsia="Times New Roman" w:hAnsi="Arial" w:cs="Times New Roman"/>
          <w:color w:val="000000"/>
        </w:rPr>
        <w:t>37%</w:t>
      </w:r>
      <w:r w:rsidR="00E75B1D" w:rsidRPr="00DE365A">
        <w:rPr>
          <w:rFonts w:ascii="Arial" w:eastAsia="Times New Roman" w:hAnsi="Arial" w:cs="Times New Roman"/>
          <w:color w:val="000000"/>
        </w:rPr>
        <w:t xml:space="preserve"> percent (132/358)</w:t>
      </w:r>
      <w:r w:rsidR="005F77A9" w:rsidRPr="00DE365A">
        <w:rPr>
          <w:rFonts w:ascii="Arial" w:eastAsia="Times New Roman" w:hAnsi="Arial" w:cs="Times New Roman"/>
          <w:color w:val="000000"/>
        </w:rPr>
        <w:t xml:space="preserve"> </w:t>
      </w:r>
      <w:r w:rsidR="00E75B1D" w:rsidRPr="00DE365A">
        <w:rPr>
          <w:rFonts w:ascii="Arial" w:eastAsia="Times New Roman" w:hAnsi="Arial" w:cs="Times New Roman"/>
          <w:color w:val="000000"/>
        </w:rPr>
        <w:t xml:space="preserve">of </w:t>
      </w:r>
      <w:r w:rsidR="00C10E57">
        <w:rPr>
          <w:rFonts w:ascii="Arial" w:eastAsia="Times New Roman" w:hAnsi="Arial" w:cs="Times New Roman"/>
          <w:color w:val="000000"/>
        </w:rPr>
        <w:t>participants</w:t>
      </w:r>
      <w:r w:rsidR="00E75B1D" w:rsidRPr="00DE365A">
        <w:rPr>
          <w:rFonts w:ascii="Arial" w:eastAsia="Times New Roman" w:hAnsi="Arial" w:cs="Times New Roman"/>
          <w:color w:val="000000"/>
        </w:rPr>
        <w:t xml:space="preserve"> with at least daily social contact on Facebook also met up in-person with family and friends several times a day</w:t>
      </w:r>
      <w:r w:rsidR="004D4101">
        <w:rPr>
          <w:rFonts w:ascii="Arial" w:eastAsia="Times New Roman" w:hAnsi="Arial" w:cs="Times New Roman"/>
          <w:color w:val="000000"/>
        </w:rPr>
        <w:t xml:space="preserve"> (upper left blue bar)</w:t>
      </w:r>
      <w:r w:rsidR="00C10E57">
        <w:rPr>
          <w:rFonts w:ascii="Arial" w:eastAsia="Times New Roman" w:hAnsi="Arial" w:cs="Times New Roman"/>
          <w:color w:val="000000"/>
        </w:rPr>
        <w:t xml:space="preserve">. In contrast, </w:t>
      </w:r>
      <w:r w:rsidR="00E75B1D" w:rsidRPr="00DE365A">
        <w:rPr>
          <w:rFonts w:ascii="Arial" w:eastAsia="Times New Roman" w:hAnsi="Arial" w:cs="Times New Roman"/>
          <w:color w:val="000000"/>
        </w:rPr>
        <w:t>only 19% (</w:t>
      </w:r>
      <w:r w:rsidR="00E75B1D" w:rsidRPr="00CA52FF">
        <w:rPr>
          <w:rFonts w:ascii="Arial" w:eastAsia="Times New Roman" w:hAnsi="Arial" w:cs="Times New Roman"/>
          <w:color w:val="000000"/>
        </w:rPr>
        <w:t>43/228) of those with less-than-daily social contact on Facebook had in-person soc</w:t>
      </w:r>
      <w:r>
        <w:rPr>
          <w:rFonts w:ascii="Arial" w:eastAsia="Times New Roman" w:hAnsi="Arial" w:cs="Times New Roman"/>
          <w:color w:val="000000"/>
        </w:rPr>
        <w:t>ial contact several times a day</w:t>
      </w:r>
      <w:r w:rsidR="004D4101">
        <w:rPr>
          <w:rFonts w:ascii="Arial" w:eastAsia="Times New Roman" w:hAnsi="Arial" w:cs="Times New Roman"/>
          <w:color w:val="000000"/>
        </w:rPr>
        <w:t xml:space="preserve"> (upper right red bar).</w:t>
      </w:r>
    </w:p>
    <w:p w14:paraId="7D02EEBB" w14:textId="77777777" w:rsidR="004D4101" w:rsidRDefault="004D4101" w:rsidP="007948DE">
      <w:pPr>
        <w:rPr>
          <w:rFonts w:ascii="Arial" w:eastAsia="Times New Roman" w:hAnsi="Arial" w:cs="Times New Roman"/>
          <w:color w:val="000000"/>
        </w:rPr>
      </w:pPr>
    </w:p>
    <w:p w14:paraId="748D7397" w14:textId="77777777" w:rsidR="004D4101" w:rsidRPr="00A7399B" w:rsidRDefault="004D4101" w:rsidP="004D4101">
      <w:pPr>
        <w:rPr>
          <w:rFonts w:ascii="Arial" w:hAnsi="Arial"/>
          <w:b/>
          <w:color w:val="000000"/>
          <w:szCs w:val="21"/>
        </w:rPr>
      </w:pPr>
      <w:r>
        <w:rPr>
          <w:rFonts w:ascii="Arial" w:hAnsi="Arial"/>
          <w:b/>
          <w:color w:val="000000"/>
          <w:szCs w:val="21"/>
        </w:rPr>
        <w:t>Figure</w:t>
      </w:r>
      <w:r w:rsidRPr="00431F21">
        <w:rPr>
          <w:rFonts w:ascii="Arial" w:hAnsi="Arial"/>
          <w:b/>
          <w:color w:val="000000"/>
          <w:szCs w:val="21"/>
        </w:rPr>
        <w:t xml:space="preserve">: </w:t>
      </w:r>
      <w:r>
        <w:rPr>
          <w:rFonts w:ascii="Arial" w:hAnsi="Arial"/>
          <w:b/>
          <w:color w:val="000000"/>
          <w:szCs w:val="21"/>
        </w:rPr>
        <w:t xml:space="preserve">Proportion of Participants </w:t>
      </w:r>
      <w:r w:rsidR="00C10E57">
        <w:rPr>
          <w:rFonts w:ascii="Arial" w:hAnsi="Arial"/>
          <w:b/>
          <w:color w:val="000000"/>
          <w:szCs w:val="21"/>
        </w:rPr>
        <w:t>with</w:t>
      </w:r>
      <w:r>
        <w:rPr>
          <w:rFonts w:ascii="Arial" w:hAnsi="Arial"/>
          <w:b/>
          <w:color w:val="000000"/>
          <w:szCs w:val="21"/>
        </w:rPr>
        <w:t xml:space="preserve"> Varying Levels of Social Interaction on Facebook and In-Person (N=586</w:t>
      </w:r>
      <w:r w:rsidRPr="00431F21">
        <w:rPr>
          <w:rFonts w:ascii="Arial" w:hAnsi="Arial"/>
          <w:b/>
          <w:color w:val="000000"/>
          <w:szCs w:val="21"/>
        </w:rPr>
        <w:t xml:space="preserve">) </w:t>
      </w:r>
    </w:p>
    <w:p w14:paraId="71986B34" w14:textId="77777777" w:rsidR="009A1422" w:rsidRDefault="009A1422" w:rsidP="007948DE">
      <w:pPr>
        <w:rPr>
          <w:rFonts w:ascii="Arial" w:eastAsia="Times New Roman" w:hAnsi="Arial" w:cs="Times New Roman"/>
          <w:color w:val="000000"/>
        </w:rPr>
      </w:pPr>
    </w:p>
    <w:p w14:paraId="7F5593C3" w14:textId="77777777" w:rsidR="00BD1335" w:rsidRDefault="004D4101" w:rsidP="007948DE">
      <w:pPr>
        <w:rPr>
          <w:rFonts w:ascii="Arial" w:eastAsia="Times New Roman" w:hAnsi="Arial" w:cs="Times New Roman"/>
          <w:color w:val="000000"/>
        </w:rPr>
      </w:pPr>
      <w:r>
        <w:rPr>
          <w:rFonts w:ascii="Arial" w:eastAsia="Times New Roman" w:hAnsi="Arial" w:cs="Times New Roman"/>
          <w:noProof/>
          <w:color w:val="000000"/>
        </w:rPr>
        <w:lastRenderedPageBreak/>
        <w:drawing>
          <wp:inline distT="0" distB="0" distL="0" distR="0" wp14:anchorId="6FA4C408" wp14:editId="1F0154FA">
            <wp:extent cx="5473700" cy="2654300"/>
            <wp:effectExtent l="25400" t="0" r="0" b="0"/>
            <wp:docPr id="1" name="Picture 1" descr="::::::Library:Containers:com.apple.mail:Data:Library:Mail Downloads:8E7BC71B-5080-4179-A13F-7428060CDC21: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 Downloads:8E7BC71B-5080-4179-A13F-7428060CDC21:image001.png"/>
                    <pic:cNvPicPr>
                      <a:picLocks noChangeAspect="1" noChangeArrowheads="1"/>
                    </pic:cNvPicPr>
                  </pic:nvPicPr>
                  <pic:blipFill>
                    <a:blip r:embed="rId9"/>
                    <a:srcRect/>
                    <a:stretch>
                      <a:fillRect/>
                    </a:stretch>
                  </pic:blipFill>
                  <pic:spPr bwMode="auto">
                    <a:xfrm>
                      <a:off x="0" y="0"/>
                      <a:ext cx="5473700" cy="2654300"/>
                    </a:xfrm>
                    <a:prstGeom prst="rect">
                      <a:avLst/>
                    </a:prstGeom>
                    <a:noFill/>
                    <a:ln w="9525">
                      <a:noFill/>
                      <a:miter lim="800000"/>
                      <a:headEnd/>
                      <a:tailEnd/>
                    </a:ln>
                  </pic:spPr>
                </pic:pic>
              </a:graphicData>
            </a:graphic>
          </wp:inline>
        </w:drawing>
      </w:r>
    </w:p>
    <w:p w14:paraId="11129302" w14:textId="77777777" w:rsidR="004D4101" w:rsidRPr="0081190E" w:rsidRDefault="004D4101" w:rsidP="007948DE">
      <w:pPr>
        <w:rPr>
          <w:rFonts w:ascii="Arial" w:hAnsi="Arial"/>
          <w:i/>
          <w:sz w:val="20"/>
        </w:rPr>
      </w:pPr>
      <w:r w:rsidRPr="0081190E">
        <w:rPr>
          <w:rFonts w:ascii="Arial" w:hAnsi="Arial"/>
          <w:i/>
          <w:sz w:val="20"/>
        </w:rPr>
        <w:t>A=Several times a day</w:t>
      </w:r>
    </w:p>
    <w:p w14:paraId="109E6E40" w14:textId="77777777" w:rsidR="004D4101" w:rsidRPr="0081190E" w:rsidRDefault="004D4101" w:rsidP="007948DE">
      <w:pPr>
        <w:rPr>
          <w:rFonts w:ascii="Arial" w:hAnsi="Arial"/>
          <w:i/>
          <w:sz w:val="20"/>
        </w:rPr>
      </w:pPr>
      <w:r w:rsidRPr="0081190E">
        <w:rPr>
          <w:rFonts w:ascii="Arial" w:hAnsi="Arial"/>
          <w:i/>
          <w:sz w:val="20"/>
        </w:rPr>
        <w:t>B=Once a day</w:t>
      </w:r>
    </w:p>
    <w:p w14:paraId="28F83B68" w14:textId="77777777" w:rsidR="004D4101" w:rsidRPr="0081190E" w:rsidRDefault="004D4101" w:rsidP="007948DE">
      <w:pPr>
        <w:rPr>
          <w:rFonts w:ascii="Arial" w:hAnsi="Arial"/>
          <w:i/>
          <w:sz w:val="20"/>
        </w:rPr>
      </w:pPr>
      <w:r w:rsidRPr="0081190E">
        <w:rPr>
          <w:rFonts w:ascii="Arial" w:hAnsi="Arial"/>
          <w:i/>
          <w:sz w:val="20"/>
        </w:rPr>
        <w:t>C=A few times a week</w:t>
      </w:r>
    </w:p>
    <w:p w14:paraId="560BDA6C" w14:textId="77777777" w:rsidR="004D4101" w:rsidRPr="0081190E" w:rsidRDefault="004D4101" w:rsidP="007948DE">
      <w:pPr>
        <w:rPr>
          <w:rFonts w:ascii="Arial" w:hAnsi="Arial"/>
          <w:i/>
          <w:sz w:val="20"/>
        </w:rPr>
      </w:pPr>
      <w:r w:rsidRPr="0081190E">
        <w:rPr>
          <w:rFonts w:ascii="Arial" w:hAnsi="Arial"/>
          <w:i/>
          <w:sz w:val="20"/>
        </w:rPr>
        <w:t>D=Once a week</w:t>
      </w:r>
    </w:p>
    <w:p w14:paraId="1FC752AE" w14:textId="77777777" w:rsidR="004D4101" w:rsidRPr="0081190E" w:rsidRDefault="004D4101" w:rsidP="007948DE">
      <w:pPr>
        <w:rPr>
          <w:rFonts w:ascii="Arial" w:hAnsi="Arial"/>
          <w:i/>
          <w:sz w:val="20"/>
        </w:rPr>
      </w:pPr>
      <w:r w:rsidRPr="0081190E">
        <w:rPr>
          <w:rFonts w:ascii="Arial" w:hAnsi="Arial"/>
          <w:i/>
          <w:sz w:val="20"/>
        </w:rPr>
        <w:t>E=Every few weeks or less often</w:t>
      </w:r>
    </w:p>
    <w:p w14:paraId="3CBB90D6" w14:textId="77777777" w:rsidR="004D4101" w:rsidRDefault="004D4101" w:rsidP="007948DE">
      <w:pPr>
        <w:rPr>
          <w:rFonts w:ascii="Arial" w:hAnsi="Arial"/>
          <w:i/>
          <w:u w:val="single"/>
        </w:rPr>
      </w:pPr>
    </w:p>
    <w:p w14:paraId="02B0415B" w14:textId="77777777" w:rsidR="006B0540" w:rsidRPr="005E4393" w:rsidRDefault="00431F21" w:rsidP="007948DE">
      <w:pPr>
        <w:rPr>
          <w:rFonts w:ascii="Arial" w:hAnsi="Arial" w:cs="Arial"/>
          <w:i/>
          <w:color w:val="000000"/>
          <w:u w:val="single"/>
        </w:rPr>
      </w:pPr>
      <w:r w:rsidRPr="005E4393">
        <w:rPr>
          <w:rFonts w:ascii="Arial" w:hAnsi="Arial"/>
          <w:i/>
          <w:u w:val="single"/>
        </w:rPr>
        <w:t xml:space="preserve">Research Question 2: </w:t>
      </w:r>
      <w:r w:rsidR="00273393">
        <w:rPr>
          <w:rFonts w:ascii="Arial" w:hAnsi="Arial" w:cs="Arial"/>
          <w:i/>
          <w:color w:val="000000"/>
          <w:u w:val="single"/>
        </w:rPr>
        <w:t>Is</w:t>
      </w:r>
      <w:r w:rsidR="006B0540" w:rsidRPr="005E4393">
        <w:rPr>
          <w:rFonts w:ascii="Arial" w:hAnsi="Arial" w:cs="Arial"/>
          <w:i/>
          <w:color w:val="000000"/>
          <w:u w:val="single"/>
        </w:rPr>
        <w:t xml:space="preserve"> more social contact on Facebook (or conversely, in-person) </w:t>
      </w:r>
      <w:r w:rsidR="00273393">
        <w:rPr>
          <w:rFonts w:ascii="Arial" w:hAnsi="Arial" w:cs="Arial"/>
          <w:i/>
          <w:color w:val="000000"/>
          <w:u w:val="single"/>
        </w:rPr>
        <w:t>associated with lower</w:t>
      </w:r>
      <w:r w:rsidR="006B0540" w:rsidRPr="005E4393">
        <w:rPr>
          <w:rFonts w:ascii="Arial" w:hAnsi="Arial" w:cs="Arial"/>
          <w:i/>
          <w:color w:val="000000"/>
          <w:u w:val="single"/>
        </w:rPr>
        <w:t xml:space="preserve"> risk of screening positive for psychiatric disorders or suicidality in military veterans?</w:t>
      </w:r>
    </w:p>
    <w:p w14:paraId="3EC7EAD8" w14:textId="77777777" w:rsidR="00273393" w:rsidRDefault="00273393" w:rsidP="00B172EF">
      <w:pPr>
        <w:rPr>
          <w:rFonts w:ascii="Arial" w:hAnsi="Arial" w:cs="Arial"/>
          <w:color w:val="000000"/>
        </w:rPr>
      </w:pPr>
    </w:p>
    <w:p w14:paraId="16892F73" w14:textId="77777777" w:rsidR="00B172EF" w:rsidRDefault="00B172EF" w:rsidP="00B172EF">
      <w:pPr>
        <w:rPr>
          <w:rFonts w:ascii="Arial" w:eastAsia="Times New Roman" w:hAnsi="Arial" w:cs="Times New Roman"/>
          <w:color w:val="000000"/>
        </w:rPr>
      </w:pPr>
      <w:r w:rsidRPr="00DA63AA">
        <w:rPr>
          <w:rFonts w:ascii="Arial" w:eastAsia="Times New Roman" w:hAnsi="Arial" w:cs="Times New Roman"/>
          <w:b/>
          <w:color w:val="000000"/>
        </w:rPr>
        <w:t xml:space="preserve">Table </w:t>
      </w:r>
      <w:r w:rsidR="001558B3" w:rsidRPr="00DA63AA">
        <w:rPr>
          <w:rFonts w:ascii="Arial" w:eastAsia="Times New Roman" w:hAnsi="Arial" w:cs="Times New Roman"/>
          <w:b/>
          <w:color w:val="000000"/>
        </w:rPr>
        <w:t>2</w:t>
      </w:r>
      <w:r w:rsidRPr="00DA63AA">
        <w:rPr>
          <w:rFonts w:ascii="Arial" w:eastAsia="Times New Roman" w:hAnsi="Arial" w:cs="Times New Roman"/>
          <w:color w:val="000000"/>
        </w:rPr>
        <w:t xml:space="preserve"> summarizes the results of adjusted regression models for each of our four outcomes. </w:t>
      </w:r>
    </w:p>
    <w:p w14:paraId="27EE0421" w14:textId="77777777" w:rsidR="004D4101" w:rsidRDefault="004D4101" w:rsidP="00195ACE">
      <w:pPr>
        <w:rPr>
          <w:rFonts w:ascii="Arial" w:eastAsia="Times New Roman" w:hAnsi="Arial" w:cs="Times New Roman"/>
          <w:b/>
          <w:color w:val="000000"/>
        </w:rPr>
      </w:pPr>
    </w:p>
    <w:p w14:paraId="7121260D" w14:textId="77777777" w:rsidR="00195ACE" w:rsidRPr="004D4101" w:rsidRDefault="004D4101" w:rsidP="00195ACE">
      <w:pPr>
        <w:rPr>
          <w:rFonts w:ascii="Arial" w:hAnsi="Arial"/>
          <w:b/>
          <w:color w:val="000000"/>
          <w:szCs w:val="21"/>
        </w:rPr>
      </w:pPr>
      <w:r w:rsidRPr="004D4101">
        <w:rPr>
          <w:rFonts w:ascii="Arial" w:hAnsi="Arial"/>
          <w:b/>
          <w:color w:val="000000"/>
          <w:szCs w:val="21"/>
        </w:rPr>
        <w:t xml:space="preserve">Table 2. Multivariate Logistic Regression Models of Frequency of Facebook and In-Person Social Contact as Predictors of </w:t>
      </w:r>
      <w:del w:id="153" w:author="Alan Teo" w:date="2018-07-26T13:56:00Z">
        <w:r w:rsidRPr="004D4101" w:rsidDel="00EC0813">
          <w:rPr>
            <w:rFonts w:ascii="Arial" w:hAnsi="Arial"/>
            <w:b/>
            <w:color w:val="000000"/>
            <w:szCs w:val="21"/>
          </w:rPr>
          <w:delText>Psychopathology</w:delText>
        </w:r>
      </w:del>
      <w:ins w:id="154" w:author="Alan Teo" w:date="2018-07-26T13:56:00Z">
        <w:r w:rsidR="00EC0813">
          <w:rPr>
            <w:rFonts w:ascii="Arial" w:hAnsi="Arial"/>
            <w:b/>
            <w:color w:val="000000"/>
            <w:szCs w:val="21"/>
          </w:rPr>
          <w:t>Psychiatric Symptoms</w:t>
        </w:r>
      </w:ins>
    </w:p>
    <w:tbl>
      <w:tblPr>
        <w:tblStyle w:val="TableGrid"/>
        <w:tblW w:w="10170" w:type="dxa"/>
        <w:tblInd w:w="-522" w:type="dxa"/>
        <w:tblLayout w:type="fixed"/>
        <w:tblLook w:val="04A0" w:firstRow="1" w:lastRow="0" w:firstColumn="1" w:lastColumn="0" w:noHBand="0" w:noVBand="1"/>
      </w:tblPr>
      <w:tblGrid>
        <w:gridCol w:w="2340"/>
        <w:gridCol w:w="810"/>
        <w:gridCol w:w="630"/>
        <w:gridCol w:w="720"/>
        <w:gridCol w:w="720"/>
        <w:gridCol w:w="540"/>
        <w:gridCol w:w="720"/>
        <w:gridCol w:w="720"/>
        <w:gridCol w:w="540"/>
        <w:gridCol w:w="630"/>
        <w:gridCol w:w="720"/>
        <w:gridCol w:w="540"/>
        <w:gridCol w:w="540"/>
      </w:tblGrid>
      <w:tr w:rsidR="00195ACE" w:rsidRPr="0057516B" w14:paraId="7E71FD8D" w14:textId="77777777" w:rsidTr="00E570FD">
        <w:trPr>
          <w:trHeight w:val="300"/>
        </w:trPr>
        <w:tc>
          <w:tcPr>
            <w:tcW w:w="2340" w:type="dxa"/>
            <w:tcBorders>
              <w:top w:val="nil"/>
              <w:left w:val="nil"/>
              <w:right w:val="nil"/>
            </w:tcBorders>
            <w:noWrap/>
          </w:tcPr>
          <w:p w14:paraId="1FBDA62E" w14:textId="77777777" w:rsidR="00195ACE" w:rsidRPr="003569AA" w:rsidRDefault="00195ACE" w:rsidP="00B237D4">
            <w:pPr>
              <w:rPr>
                <w:rFonts w:ascii="Arial" w:hAnsi="Arial" w:cs="Arial"/>
                <w:b/>
                <w:bCs/>
                <w:sz w:val="22"/>
                <w:szCs w:val="22"/>
              </w:rPr>
            </w:pPr>
          </w:p>
        </w:tc>
        <w:tc>
          <w:tcPr>
            <w:tcW w:w="2160" w:type="dxa"/>
            <w:gridSpan w:val="3"/>
            <w:tcBorders>
              <w:top w:val="nil"/>
              <w:left w:val="nil"/>
              <w:bottom w:val="single" w:sz="4" w:space="0" w:color="000000" w:themeColor="text1"/>
              <w:right w:val="nil"/>
            </w:tcBorders>
            <w:noWrap/>
          </w:tcPr>
          <w:p w14:paraId="499CE417" w14:textId="77777777" w:rsidR="00195ACE" w:rsidRPr="003569AA" w:rsidRDefault="00195ACE" w:rsidP="00B237D4">
            <w:pPr>
              <w:jc w:val="center"/>
              <w:rPr>
                <w:rFonts w:ascii="Arial" w:hAnsi="Arial" w:cs="Arial"/>
                <w:b/>
                <w:bCs/>
                <w:sz w:val="22"/>
                <w:szCs w:val="22"/>
              </w:rPr>
            </w:pPr>
            <w:r w:rsidRPr="003569AA">
              <w:rPr>
                <w:rFonts w:ascii="Arial" w:hAnsi="Arial" w:cs="Arial"/>
                <w:b/>
                <w:bCs/>
                <w:sz w:val="22"/>
                <w:szCs w:val="22"/>
              </w:rPr>
              <w:t>Major depression</w:t>
            </w:r>
          </w:p>
        </w:tc>
        <w:tc>
          <w:tcPr>
            <w:tcW w:w="1980" w:type="dxa"/>
            <w:gridSpan w:val="3"/>
            <w:tcBorders>
              <w:top w:val="nil"/>
              <w:left w:val="nil"/>
              <w:right w:val="nil"/>
            </w:tcBorders>
            <w:noWrap/>
          </w:tcPr>
          <w:p w14:paraId="22E714BC" w14:textId="77777777" w:rsidR="00195ACE" w:rsidRPr="003569AA" w:rsidRDefault="00195ACE" w:rsidP="00B237D4">
            <w:pPr>
              <w:jc w:val="center"/>
              <w:rPr>
                <w:rFonts w:ascii="Arial" w:hAnsi="Arial" w:cs="Arial"/>
                <w:b/>
                <w:bCs/>
                <w:sz w:val="22"/>
                <w:szCs w:val="22"/>
              </w:rPr>
            </w:pPr>
            <w:r w:rsidRPr="003569AA">
              <w:rPr>
                <w:rFonts w:ascii="Arial" w:hAnsi="Arial" w:cs="Arial"/>
                <w:b/>
                <w:bCs/>
                <w:sz w:val="22"/>
                <w:szCs w:val="22"/>
              </w:rPr>
              <w:t>PTSD</w:t>
            </w:r>
          </w:p>
        </w:tc>
        <w:tc>
          <w:tcPr>
            <w:tcW w:w="1890" w:type="dxa"/>
            <w:gridSpan w:val="3"/>
            <w:tcBorders>
              <w:top w:val="nil"/>
              <w:left w:val="nil"/>
              <w:right w:val="nil"/>
            </w:tcBorders>
            <w:noWrap/>
          </w:tcPr>
          <w:p w14:paraId="161323A0" w14:textId="77777777" w:rsidR="00195ACE" w:rsidRPr="003569AA" w:rsidRDefault="00195ACE" w:rsidP="00B237D4">
            <w:pPr>
              <w:jc w:val="center"/>
              <w:rPr>
                <w:rFonts w:ascii="Arial" w:hAnsi="Arial" w:cs="Arial"/>
                <w:b/>
                <w:bCs/>
                <w:sz w:val="22"/>
                <w:szCs w:val="22"/>
              </w:rPr>
            </w:pPr>
            <w:r w:rsidRPr="003569AA">
              <w:rPr>
                <w:rFonts w:ascii="Arial" w:hAnsi="Arial" w:cs="Arial"/>
                <w:b/>
                <w:bCs/>
                <w:sz w:val="22"/>
                <w:szCs w:val="22"/>
              </w:rPr>
              <w:t>Alcohol Misuse</w:t>
            </w:r>
          </w:p>
        </w:tc>
        <w:tc>
          <w:tcPr>
            <w:tcW w:w="1800" w:type="dxa"/>
            <w:gridSpan w:val="3"/>
            <w:tcBorders>
              <w:top w:val="nil"/>
              <w:left w:val="nil"/>
              <w:right w:val="nil"/>
            </w:tcBorders>
            <w:noWrap/>
          </w:tcPr>
          <w:p w14:paraId="774A74DB" w14:textId="77777777" w:rsidR="00195ACE" w:rsidRPr="003569AA" w:rsidRDefault="00195ACE" w:rsidP="00B237D4">
            <w:pPr>
              <w:jc w:val="center"/>
              <w:rPr>
                <w:rFonts w:ascii="Arial" w:hAnsi="Arial" w:cs="Arial"/>
                <w:b/>
                <w:bCs/>
                <w:sz w:val="22"/>
                <w:szCs w:val="22"/>
              </w:rPr>
            </w:pPr>
            <w:r w:rsidRPr="003569AA">
              <w:rPr>
                <w:rFonts w:ascii="Arial" w:hAnsi="Arial" w:cs="Arial"/>
                <w:b/>
                <w:bCs/>
                <w:sz w:val="22"/>
                <w:szCs w:val="22"/>
              </w:rPr>
              <w:t>Suicidality</w:t>
            </w:r>
          </w:p>
        </w:tc>
      </w:tr>
      <w:tr w:rsidR="00195ACE" w:rsidRPr="0057516B" w14:paraId="75A05B1D" w14:textId="77777777" w:rsidTr="00E570FD">
        <w:trPr>
          <w:trHeight w:val="420"/>
        </w:trPr>
        <w:tc>
          <w:tcPr>
            <w:tcW w:w="2340" w:type="dxa"/>
            <w:tcBorders>
              <w:bottom w:val="single" w:sz="4" w:space="0" w:color="000000" w:themeColor="text1"/>
            </w:tcBorders>
            <w:noWrap/>
          </w:tcPr>
          <w:p w14:paraId="7618FE22" w14:textId="77777777" w:rsidR="00195ACE" w:rsidRPr="00E720CB" w:rsidRDefault="00195ACE" w:rsidP="00B237D4">
            <w:pPr>
              <w:rPr>
                <w:rFonts w:ascii="Arial" w:hAnsi="Arial" w:cs="Arial"/>
                <w:b/>
                <w:bCs/>
                <w:sz w:val="22"/>
                <w:szCs w:val="22"/>
              </w:rPr>
            </w:pPr>
            <w:r w:rsidRPr="00E720CB">
              <w:rPr>
                <w:rFonts w:ascii="Arial" w:hAnsi="Arial" w:cs="Arial"/>
                <w:b/>
                <w:bCs/>
                <w:sz w:val="22"/>
                <w:szCs w:val="22"/>
              </w:rPr>
              <w:t>Type of Contact</w:t>
            </w:r>
          </w:p>
        </w:tc>
        <w:tc>
          <w:tcPr>
            <w:tcW w:w="810" w:type="dxa"/>
            <w:tcBorders>
              <w:bottom w:val="single" w:sz="4" w:space="0" w:color="000000" w:themeColor="text1"/>
            </w:tcBorders>
            <w:noWrap/>
          </w:tcPr>
          <w:p w14:paraId="37DA5E8E"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OR</w:t>
            </w:r>
          </w:p>
        </w:tc>
        <w:tc>
          <w:tcPr>
            <w:tcW w:w="630" w:type="dxa"/>
            <w:tcBorders>
              <w:bottom w:val="single" w:sz="4" w:space="0" w:color="000000" w:themeColor="text1"/>
            </w:tcBorders>
            <w:noWrap/>
          </w:tcPr>
          <w:p w14:paraId="4F6A3F55"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tcPr>
          <w:p w14:paraId="3A0C803D" w14:textId="77777777" w:rsidR="00195ACE" w:rsidRPr="003569AA" w:rsidRDefault="00195ACE" w:rsidP="00B237D4">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0CA06E45"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01B2F2D6"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tcPr>
          <w:p w14:paraId="491A9DD6" w14:textId="77777777" w:rsidR="00195ACE" w:rsidRPr="003569AA" w:rsidRDefault="00195ACE" w:rsidP="00B237D4">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1D25E706"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521C9836"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SE</w:t>
            </w:r>
          </w:p>
        </w:tc>
        <w:tc>
          <w:tcPr>
            <w:tcW w:w="630" w:type="dxa"/>
            <w:tcBorders>
              <w:bottom w:val="single" w:sz="4" w:space="0" w:color="000000" w:themeColor="text1"/>
            </w:tcBorders>
            <w:noWrap/>
          </w:tcPr>
          <w:p w14:paraId="2E0830F3" w14:textId="77777777" w:rsidR="00195ACE" w:rsidRPr="003569AA" w:rsidRDefault="00195ACE" w:rsidP="00B237D4">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0B4AB23F"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4BA4D7CE" w14:textId="77777777" w:rsidR="00195ACE" w:rsidRPr="003569AA" w:rsidRDefault="00195ACE" w:rsidP="00B237D4">
            <w:pPr>
              <w:jc w:val="center"/>
              <w:rPr>
                <w:rFonts w:ascii="Arial" w:hAnsi="Arial" w:cs="Arial"/>
                <w:bCs/>
                <w:sz w:val="22"/>
                <w:szCs w:val="22"/>
              </w:rPr>
            </w:pPr>
            <w:r w:rsidRPr="003569AA">
              <w:rPr>
                <w:rFonts w:ascii="Arial" w:hAnsi="Arial" w:cs="Arial"/>
                <w:bCs/>
                <w:sz w:val="22"/>
                <w:szCs w:val="22"/>
              </w:rPr>
              <w:t>SE</w:t>
            </w:r>
          </w:p>
        </w:tc>
        <w:tc>
          <w:tcPr>
            <w:tcW w:w="540" w:type="dxa"/>
            <w:tcBorders>
              <w:bottom w:val="single" w:sz="4" w:space="0" w:color="000000" w:themeColor="text1"/>
            </w:tcBorders>
            <w:noWrap/>
          </w:tcPr>
          <w:p w14:paraId="0DF7C72A" w14:textId="77777777" w:rsidR="00195ACE" w:rsidRPr="003569AA" w:rsidRDefault="00195ACE" w:rsidP="00B237D4">
            <w:pPr>
              <w:jc w:val="center"/>
              <w:rPr>
                <w:rFonts w:ascii="Arial" w:hAnsi="Arial" w:cs="Arial"/>
                <w:bCs/>
                <w:i/>
                <w:iCs/>
                <w:sz w:val="22"/>
                <w:szCs w:val="22"/>
              </w:rPr>
            </w:pPr>
            <w:r w:rsidRPr="003569AA">
              <w:rPr>
                <w:rFonts w:ascii="Arial" w:hAnsi="Arial" w:cs="Arial"/>
                <w:bCs/>
                <w:i/>
                <w:iCs/>
                <w:sz w:val="22"/>
                <w:szCs w:val="22"/>
              </w:rPr>
              <w:t>p</w:t>
            </w:r>
          </w:p>
        </w:tc>
      </w:tr>
      <w:tr w:rsidR="00195ACE" w:rsidRPr="0057516B" w14:paraId="261E769B" w14:textId="77777777" w:rsidTr="00E570FD">
        <w:trPr>
          <w:trHeight w:val="300"/>
        </w:trPr>
        <w:tc>
          <w:tcPr>
            <w:tcW w:w="2340" w:type="dxa"/>
            <w:tcBorders>
              <w:right w:val="nil"/>
            </w:tcBorders>
            <w:shd w:val="clear" w:color="auto" w:fill="BFBFBF" w:themeFill="background1" w:themeFillShade="BF"/>
            <w:noWrap/>
          </w:tcPr>
          <w:p w14:paraId="23D464F8" w14:textId="77777777" w:rsidR="00195ACE" w:rsidRPr="003569AA" w:rsidRDefault="00195ACE" w:rsidP="00B237D4">
            <w:pPr>
              <w:rPr>
                <w:rFonts w:ascii="Arial" w:hAnsi="Arial" w:cs="Arial"/>
                <w:sz w:val="22"/>
                <w:szCs w:val="22"/>
              </w:rPr>
            </w:pPr>
            <w:r w:rsidRPr="003569AA">
              <w:rPr>
                <w:rFonts w:ascii="Arial" w:hAnsi="Arial" w:cs="Arial"/>
                <w:sz w:val="22"/>
                <w:szCs w:val="22"/>
              </w:rPr>
              <w:t>Facebook</w:t>
            </w:r>
          </w:p>
        </w:tc>
        <w:tc>
          <w:tcPr>
            <w:tcW w:w="810" w:type="dxa"/>
            <w:tcBorders>
              <w:left w:val="nil"/>
              <w:right w:val="nil"/>
            </w:tcBorders>
            <w:shd w:val="clear" w:color="auto" w:fill="BFBFBF" w:themeFill="background1" w:themeFillShade="BF"/>
            <w:noWrap/>
          </w:tcPr>
          <w:p w14:paraId="26323445" w14:textId="77777777" w:rsidR="00195ACE" w:rsidRPr="003569AA" w:rsidRDefault="00195ACE" w:rsidP="00B237D4">
            <w:pPr>
              <w:jc w:val="center"/>
              <w:rPr>
                <w:rFonts w:ascii="Arial" w:hAnsi="Arial" w:cs="Arial"/>
                <w:sz w:val="22"/>
                <w:szCs w:val="22"/>
              </w:rPr>
            </w:pPr>
          </w:p>
        </w:tc>
        <w:tc>
          <w:tcPr>
            <w:tcW w:w="630" w:type="dxa"/>
            <w:tcBorders>
              <w:left w:val="nil"/>
              <w:right w:val="nil"/>
            </w:tcBorders>
            <w:shd w:val="clear" w:color="auto" w:fill="BFBFBF" w:themeFill="background1" w:themeFillShade="BF"/>
            <w:noWrap/>
          </w:tcPr>
          <w:p w14:paraId="6F0BFB0D" w14:textId="77777777" w:rsidR="00195ACE" w:rsidRPr="003569AA" w:rsidRDefault="00195ACE" w:rsidP="00B237D4">
            <w:pPr>
              <w:jc w:val="center"/>
              <w:rPr>
                <w:rFonts w:ascii="Arial" w:hAnsi="Arial" w:cs="Arial"/>
                <w:sz w:val="22"/>
                <w:szCs w:val="22"/>
              </w:rPr>
            </w:pPr>
          </w:p>
        </w:tc>
        <w:tc>
          <w:tcPr>
            <w:tcW w:w="720" w:type="dxa"/>
            <w:tcBorders>
              <w:left w:val="nil"/>
              <w:right w:val="nil"/>
            </w:tcBorders>
            <w:shd w:val="clear" w:color="auto" w:fill="BFBFBF" w:themeFill="background1" w:themeFillShade="BF"/>
            <w:noWrap/>
          </w:tcPr>
          <w:p w14:paraId="39AB2692" w14:textId="77777777" w:rsidR="00195ACE" w:rsidRPr="003569AA" w:rsidRDefault="00195ACE" w:rsidP="00B237D4">
            <w:pPr>
              <w:jc w:val="center"/>
              <w:rPr>
                <w:rFonts w:ascii="Arial" w:hAnsi="Arial" w:cs="Arial"/>
                <w:sz w:val="22"/>
                <w:szCs w:val="22"/>
              </w:rPr>
            </w:pPr>
          </w:p>
        </w:tc>
        <w:tc>
          <w:tcPr>
            <w:tcW w:w="720" w:type="dxa"/>
            <w:tcBorders>
              <w:left w:val="nil"/>
              <w:right w:val="nil"/>
            </w:tcBorders>
            <w:shd w:val="clear" w:color="auto" w:fill="BFBFBF" w:themeFill="background1" w:themeFillShade="BF"/>
            <w:noWrap/>
          </w:tcPr>
          <w:p w14:paraId="75F38AD3" w14:textId="77777777" w:rsidR="00195ACE" w:rsidRPr="003569AA" w:rsidRDefault="00195ACE" w:rsidP="00B237D4">
            <w:pPr>
              <w:jc w:val="center"/>
              <w:rPr>
                <w:rFonts w:ascii="Arial" w:hAnsi="Arial" w:cs="Arial"/>
                <w:sz w:val="22"/>
                <w:szCs w:val="22"/>
              </w:rPr>
            </w:pPr>
          </w:p>
        </w:tc>
        <w:tc>
          <w:tcPr>
            <w:tcW w:w="540" w:type="dxa"/>
            <w:tcBorders>
              <w:left w:val="nil"/>
              <w:right w:val="nil"/>
            </w:tcBorders>
            <w:shd w:val="clear" w:color="auto" w:fill="BFBFBF" w:themeFill="background1" w:themeFillShade="BF"/>
            <w:noWrap/>
          </w:tcPr>
          <w:p w14:paraId="1B21AE0D" w14:textId="77777777" w:rsidR="00195ACE" w:rsidRPr="003569AA" w:rsidRDefault="00195ACE" w:rsidP="00B237D4">
            <w:pPr>
              <w:jc w:val="center"/>
              <w:rPr>
                <w:rFonts w:ascii="Arial" w:hAnsi="Arial" w:cs="Arial"/>
                <w:sz w:val="22"/>
                <w:szCs w:val="22"/>
              </w:rPr>
            </w:pPr>
          </w:p>
        </w:tc>
        <w:tc>
          <w:tcPr>
            <w:tcW w:w="720" w:type="dxa"/>
            <w:tcBorders>
              <w:left w:val="nil"/>
              <w:right w:val="nil"/>
            </w:tcBorders>
            <w:shd w:val="clear" w:color="auto" w:fill="BFBFBF" w:themeFill="background1" w:themeFillShade="BF"/>
            <w:noWrap/>
          </w:tcPr>
          <w:p w14:paraId="761EE3B0" w14:textId="77777777" w:rsidR="00195ACE" w:rsidRPr="003569AA" w:rsidRDefault="00195ACE" w:rsidP="00B237D4">
            <w:pPr>
              <w:jc w:val="center"/>
              <w:rPr>
                <w:rFonts w:ascii="Arial" w:hAnsi="Arial" w:cs="Arial"/>
                <w:sz w:val="22"/>
                <w:szCs w:val="22"/>
              </w:rPr>
            </w:pPr>
          </w:p>
        </w:tc>
        <w:tc>
          <w:tcPr>
            <w:tcW w:w="720" w:type="dxa"/>
            <w:tcBorders>
              <w:left w:val="nil"/>
              <w:right w:val="nil"/>
            </w:tcBorders>
            <w:shd w:val="clear" w:color="auto" w:fill="BFBFBF" w:themeFill="background1" w:themeFillShade="BF"/>
            <w:noWrap/>
          </w:tcPr>
          <w:p w14:paraId="1A11D545" w14:textId="77777777" w:rsidR="00195ACE" w:rsidRPr="003569AA" w:rsidRDefault="00195ACE" w:rsidP="00B237D4">
            <w:pPr>
              <w:jc w:val="center"/>
              <w:rPr>
                <w:rFonts w:ascii="Arial" w:hAnsi="Arial" w:cs="Arial"/>
                <w:sz w:val="22"/>
                <w:szCs w:val="22"/>
              </w:rPr>
            </w:pPr>
          </w:p>
        </w:tc>
        <w:tc>
          <w:tcPr>
            <w:tcW w:w="540" w:type="dxa"/>
            <w:tcBorders>
              <w:left w:val="nil"/>
              <w:right w:val="nil"/>
            </w:tcBorders>
            <w:shd w:val="clear" w:color="auto" w:fill="BFBFBF" w:themeFill="background1" w:themeFillShade="BF"/>
            <w:noWrap/>
          </w:tcPr>
          <w:p w14:paraId="392F7522" w14:textId="77777777" w:rsidR="00195ACE" w:rsidRPr="003569AA" w:rsidRDefault="00195ACE" w:rsidP="00B237D4">
            <w:pPr>
              <w:jc w:val="center"/>
              <w:rPr>
                <w:rFonts w:ascii="Arial" w:hAnsi="Arial" w:cs="Arial"/>
                <w:sz w:val="22"/>
                <w:szCs w:val="22"/>
              </w:rPr>
            </w:pPr>
          </w:p>
        </w:tc>
        <w:tc>
          <w:tcPr>
            <w:tcW w:w="630" w:type="dxa"/>
            <w:tcBorders>
              <w:left w:val="nil"/>
              <w:right w:val="nil"/>
            </w:tcBorders>
            <w:shd w:val="clear" w:color="auto" w:fill="BFBFBF" w:themeFill="background1" w:themeFillShade="BF"/>
            <w:noWrap/>
          </w:tcPr>
          <w:p w14:paraId="6CAD749D" w14:textId="77777777" w:rsidR="00195ACE" w:rsidRPr="003569AA" w:rsidRDefault="00195ACE" w:rsidP="00B237D4">
            <w:pPr>
              <w:jc w:val="center"/>
              <w:rPr>
                <w:rFonts w:ascii="Arial" w:hAnsi="Arial" w:cs="Arial"/>
                <w:sz w:val="22"/>
                <w:szCs w:val="22"/>
              </w:rPr>
            </w:pPr>
          </w:p>
        </w:tc>
        <w:tc>
          <w:tcPr>
            <w:tcW w:w="720" w:type="dxa"/>
            <w:tcBorders>
              <w:left w:val="nil"/>
              <w:right w:val="nil"/>
            </w:tcBorders>
            <w:shd w:val="clear" w:color="auto" w:fill="BFBFBF" w:themeFill="background1" w:themeFillShade="BF"/>
            <w:noWrap/>
          </w:tcPr>
          <w:p w14:paraId="555F8E04" w14:textId="77777777" w:rsidR="00195ACE" w:rsidRPr="003569AA" w:rsidRDefault="00195ACE" w:rsidP="00B237D4">
            <w:pPr>
              <w:jc w:val="center"/>
              <w:rPr>
                <w:rFonts w:ascii="Arial" w:hAnsi="Arial" w:cs="Arial"/>
                <w:sz w:val="22"/>
                <w:szCs w:val="22"/>
              </w:rPr>
            </w:pPr>
          </w:p>
        </w:tc>
        <w:tc>
          <w:tcPr>
            <w:tcW w:w="540" w:type="dxa"/>
            <w:tcBorders>
              <w:left w:val="nil"/>
              <w:right w:val="nil"/>
            </w:tcBorders>
            <w:shd w:val="clear" w:color="auto" w:fill="BFBFBF" w:themeFill="background1" w:themeFillShade="BF"/>
            <w:noWrap/>
          </w:tcPr>
          <w:p w14:paraId="4DD80758" w14:textId="77777777" w:rsidR="00195ACE" w:rsidRPr="003569AA" w:rsidRDefault="00195ACE" w:rsidP="00B237D4">
            <w:pPr>
              <w:jc w:val="center"/>
              <w:rPr>
                <w:rFonts w:ascii="Arial" w:hAnsi="Arial" w:cs="Arial"/>
                <w:sz w:val="22"/>
                <w:szCs w:val="22"/>
              </w:rPr>
            </w:pPr>
          </w:p>
        </w:tc>
        <w:tc>
          <w:tcPr>
            <w:tcW w:w="540" w:type="dxa"/>
            <w:tcBorders>
              <w:left w:val="nil"/>
            </w:tcBorders>
            <w:shd w:val="clear" w:color="auto" w:fill="BFBFBF" w:themeFill="background1" w:themeFillShade="BF"/>
            <w:noWrap/>
          </w:tcPr>
          <w:p w14:paraId="739E9747" w14:textId="77777777" w:rsidR="00195ACE" w:rsidRPr="003569AA" w:rsidRDefault="00195ACE" w:rsidP="00B237D4">
            <w:pPr>
              <w:jc w:val="center"/>
              <w:rPr>
                <w:rFonts w:ascii="Arial" w:hAnsi="Arial" w:cs="Arial"/>
                <w:sz w:val="22"/>
                <w:szCs w:val="22"/>
              </w:rPr>
            </w:pPr>
          </w:p>
        </w:tc>
      </w:tr>
      <w:tr w:rsidR="00195ACE" w:rsidRPr="0057516B" w14:paraId="50529C69" w14:textId="77777777" w:rsidTr="00E570FD">
        <w:trPr>
          <w:trHeight w:val="300"/>
        </w:trPr>
        <w:tc>
          <w:tcPr>
            <w:tcW w:w="2340" w:type="dxa"/>
            <w:shd w:val="clear" w:color="auto" w:fill="FFFFFF" w:themeFill="background1"/>
            <w:noWrap/>
          </w:tcPr>
          <w:p w14:paraId="79B8DCDD" w14:textId="77777777" w:rsidR="00195ACE" w:rsidRDefault="00195ACE" w:rsidP="00B237D4">
            <w:pPr>
              <w:rPr>
                <w:rFonts w:ascii="Arial" w:hAnsi="Arial" w:cs="Arial"/>
                <w:sz w:val="22"/>
                <w:szCs w:val="22"/>
              </w:rPr>
            </w:pPr>
            <w:r>
              <w:rPr>
                <w:rFonts w:ascii="Arial" w:hAnsi="Arial" w:cs="Arial"/>
                <w:sz w:val="22"/>
                <w:szCs w:val="22"/>
              </w:rPr>
              <w:t xml:space="preserve">   Every few weeks or less often</w:t>
            </w:r>
          </w:p>
        </w:tc>
        <w:tc>
          <w:tcPr>
            <w:tcW w:w="810" w:type="dxa"/>
            <w:shd w:val="clear" w:color="auto" w:fill="FFFFFF" w:themeFill="background1"/>
          </w:tcPr>
          <w:p w14:paraId="43FE1235" w14:textId="77777777" w:rsidR="00195ACE" w:rsidRPr="003569AA" w:rsidRDefault="00195ACE" w:rsidP="00B237D4">
            <w:pPr>
              <w:jc w:val="center"/>
              <w:rPr>
                <w:rFonts w:ascii="Arial" w:hAnsi="Arial" w:cs="Arial"/>
                <w:sz w:val="22"/>
                <w:szCs w:val="22"/>
              </w:rPr>
            </w:pPr>
            <w:r>
              <w:rPr>
                <w:rFonts w:ascii="Arial" w:hAnsi="Arial" w:cs="Arial"/>
                <w:sz w:val="22"/>
                <w:szCs w:val="22"/>
              </w:rPr>
              <w:t>1.00</w:t>
            </w:r>
          </w:p>
        </w:tc>
        <w:tc>
          <w:tcPr>
            <w:tcW w:w="630" w:type="dxa"/>
            <w:shd w:val="clear" w:color="auto" w:fill="FFFFFF" w:themeFill="background1"/>
          </w:tcPr>
          <w:p w14:paraId="050D41EA"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c>
          <w:tcPr>
            <w:tcW w:w="720" w:type="dxa"/>
            <w:shd w:val="clear" w:color="auto" w:fill="FFFFFF" w:themeFill="background1"/>
          </w:tcPr>
          <w:p w14:paraId="68A66C7F"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c>
          <w:tcPr>
            <w:tcW w:w="720" w:type="dxa"/>
            <w:shd w:val="clear" w:color="auto" w:fill="FFFFFF" w:themeFill="background1"/>
          </w:tcPr>
          <w:p w14:paraId="539D30B5" w14:textId="77777777" w:rsidR="00195ACE" w:rsidRPr="003569AA" w:rsidRDefault="00195ACE" w:rsidP="00B237D4">
            <w:pPr>
              <w:jc w:val="center"/>
              <w:rPr>
                <w:rFonts w:ascii="Arial" w:hAnsi="Arial" w:cs="Arial"/>
                <w:sz w:val="22"/>
                <w:szCs w:val="22"/>
              </w:rPr>
            </w:pPr>
            <w:r>
              <w:rPr>
                <w:rFonts w:ascii="Arial" w:hAnsi="Arial" w:cs="Arial"/>
                <w:sz w:val="22"/>
                <w:szCs w:val="22"/>
              </w:rPr>
              <w:t>1.00</w:t>
            </w:r>
          </w:p>
        </w:tc>
        <w:tc>
          <w:tcPr>
            <w:tcW w:w="540" w:type="dxa"/>
            <w:shd w:val="clear" w:color="auto" w:fill="FFFFFF" w:themeFill="background1"/>
          </w:tcPr>
          <w:p w14:paraId="50627129"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c>
          <w:tcPr>
            <w:tcW w:w="720" w:type="dxa"/>
            <w:shd w:val="clear" w:color="auto" w:fill="FFFFFF" w:themeFill="background1"/>
          </w:tcPr>
          <w:p w14:paraId="6B9C10D4"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c>
          <w:tcPr>
            <w:tcW w:w="720" w:type="dxa"/>
            <w:shd w:val="clear" w:color="auto" w:fill="FFFFFF" w:themeFill="background1"/>
          </w:tcPr>
          <w:p w14:paraId="5D3E742C" w14:textId="77777777" w:rsidR="00195ACE" w:rsidRPr="003569AA" w:rsidRDefault="00195ACE" w:rsidP="00B237D4">
            <w:pPr>
              <w:jc w:val="center"/>
              <w:rPr>
                <w:rFonts w:ascii="Arial" w:hAnsi="Arial" w:cs="Arial"/>
                <w:sz w:val="22"/>
                <w:szCs w:val="22"/>
              </w:rPr>
            </w:pPr>
            <w:r>
              <w:rPr>
                <w:rFonts w:ascii="Arial" w:hAnsi="Arial" w:cs="Arial"/>
                <w:sz w:val="22"/>
                <w:szCs w:val="22"/>
              </w:rPr>
              <w:t>1.00</w:t>
            </w:r>
          </w:p>
        </w:tc>
        <w:tc>
          <w:tcPr>
            <w:tcW w:w="540" w:type="dxa"/>
            <w:shd w:val="clear" w:color="auto" w:fill="FFFFFF" w:themeFill="background1"/>
          </w:tcPr>
          <w:p w14:paraId="3FFBB033"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c>
          <w:tcPr>
            <w:tcW w:w="630" w:type="dxa"/>
            <w:shd w:val="clear" w:color="auto" w:fill="FFFFFF" w:themeFill="background1"/>
          </w:tcPr>
          <w:p w14:paraId="35A363CD"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c>
          <w:tcPr>
            <w:tcW w:w="720" w:type="dxa"/>
            <w:shd w:val="clear" w:color="auto" w:fill="FFFFFF" w:themeFill="background1"/>
          </w:tcPr>
          <w:p w14:paraId="5838900E" w14:textId="77777777" w:rsidR="00195ACE" w:rsidRPr="003569AA" w:rsidRDefault="00195ACE" w:rsidP="00B237D4">
            <w:pPr>
              <w:jc w:val="center"/>
              <w:rPr>
                <w:rFonts w:ascii="Arial" w:hAnsi="Arial" w:cs="Arial"/>
                <w:sz w:val="22"/>
                <w:szCs w:val="22"/>
              </w:rPr>
            </w:pPr>
            <w:r>
              <w:rPr>
                <w:rFonts w:ascii="Arial" w:hAnsi="Arial" w:cs="Arial"/>
                <w:sz w:val="22"/>
                <w:szCs w:val="22"/>
              </w:rPr>
              <w:t>1.00</w:t>
            </w:r>
          </w:p>
        </w:tc>
        <w:tc>
          <w:tcPr>
            <w:tcW w:w="540" w:type="dxa"/>
            <w:shd w:val="clear" w:color="auto" w:fill="FFFFFF" w:themeFill="background1"/>
          </w:tcPr>
          <w:p w14:paraId="0CFB4819"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c>
          <w:tcPr>
            <w:tcW w:w="540" w:type="dxa"/>
            <w:shd w:val="clear" w:color="auto" w:fill="FFFFFF" w:themeFill="background1"/>
          </w:tcPr>
          <w:p w14:paraId="1F09A6D9" w14:textId="77777777" w:rsidR="00195ACE" w:rsidRPr="003569AA" w:rsidRDefault="00195ACE" w:rsidP="00B237D4">
            <w:pPr>
              <w:jc w:val="center"/>
              <w:rPr>
                <w:rFonts w:ascii="Arial" w:hAnsi="Arial" w:cs="Arial"/>
                <w:sz w:val="22"/>
                <w:szCs w:val="22"/>
              </w:rPr>
            </w:pPr>
            <w:r>
              <w:rPr>
                <w:rFonts w:ascii="Arial" w:hAnsi="Arial" w:cs="Arial"/>
                <w:sz w:val="22"/>
                <w:szCs w:val="22"/>
              </w:rPr>
              <w:t>—</w:t>
            </w:r>
          </w:p>
        </w:tc>
      </w:tr>
      <w:tr w:rsidR="00195ACE" w:rsidRPr="0057516B" w14:paraId="39F095E9" w14:textId="77777777" w:rsidTr="00E570FD">
        <w:trPr>
          <w:trHeight w:val="300"/>
        </w:trPr>
        <w:tc>
          <w:tcPr>
            <w:tcW w:w="2340" w:type="dxa"/>
            <w:shd w:val="clear" w:color="auto" w:fill="FFFFFF" w:themeFill="background1"/>
            <w:noWrap/>
          </w:tcPr>
          <w:p w14:paraId="0C475039" w14:textId="77777777" w:rsidR="00195ACE" w:rsidRPr="003569AA" w:rsidRDefault="00195ACE" w:rsidP="00B237D4">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week</w:t>
            </w:r>
          </w:p>
        </w:tc>
        <w:tc>
          <w:tcPr>
            <w:tcW w:w="810" w:type="dxa"/>
            <w:shd w:val="clear" w:color="auto" w:fill="FFFFFF" w:themeFill="background1"/>
          </w:tcPr>
          <w:p w14:paraId="26DD59A6"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1.06</w:t>
            </w:r>
          </w:p>
        </w:tc>
        <w:tc>
          <w:tcPr>
            <w:tcW w:w="630" w:type="dxa"/>
            <w:shd w:val="clear" w:color="auto" w:fill="FFFFFF" w:themeFill="background1"/>
          </w:tcPr>
          <w:p w14:paraId="14C4FEF6"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.47</w:t>
            </w:r>
          </w:p>
        </w:tc>
        <w:tc>
          <w:tcPr>
            <w:tcW w:w="720" w:type="dxa"/>
            <w:shd w:val="clear" w:color="auto" w:fill="FFFFFF" w:themeFill="background1"/>
          </w:tcPr>
          <w:p w14:paraId="6475EC0C"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.90</w:t>
            </w:r>
          </w:p>
        </w:tc>
        <w:tc>
          <w:tcPr>
            <w:tcW w:w="720" w:type="dxa"/>
            <w:shd w:val="clear" w:color="auto" w:fill="FFFFFF" w:themeFill="background1"/>
          </w:tcPr>
          <w:p w14:paraId="1AED698B"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1.</w:t>
            </w:r>
            <w:del w:id="155" w:author="Benjamin Chan" w:date="2018-08-13T14:31:00Z">
              <w:r w:rsidRPr="003569AA" w:rsidDel="0006578D">
                <w:rPr>
                  <w:rFonts w:ascii="Arial" w:hAnsi="Arial" w:cs="Arial"/>
                  <w:sz w:val="22"/>
                  <w:szCs w:val="22"/>
                </w:rPr>
                <w:delText>17</w:delText>
              </w:r>
            </w:del>
            <w:ins w:id="156" w:author="Benjamin Chan" w:date="2018-08-13T14:31:00Z">
              <w:r w:rsidR="0006578D">
                <w:rPr>
                  <w:rFonts w:ascii="Arial" w:hAnsi="Arial" w:cs="Arial"/>
                  <w:sz w:val="22"/>
                  <w:szCs w:val="22"/>
                </w:rPr>
                <w:t>13</w:t>
              </w:r>
            </w:ins>
          </w:p>
        </w:tc>
        <w:tc>
          <w:tcPr>
            <w:tcW w:w="540" w:type="dxa"/>
            <w:shd w:val="clear" w:color="auto" w:fill="FFFFFF" w:themeFill="background1"/>
          </w:tcPr>
          <w:p w14:paraId="20F6C387"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57" w:author="Benjamin Chan" w:date="2018-08-13T14:30:00Z">
              <w:r w:rsidRPr="003569AA" w:rsidDel="0006578D">
                <w:rPr>
                  <w:rFonts w:ascii="Arial" w:hAnsi="Arial" w:cs="Arial"/>
                  <w:sz w:val="22"/>
                  <w:szCs w:val="22"/>
                </w:rPr>
                <w:delText>46</w:delText>
              </w:r>
            </w:del>
            <w:ins w:id="158" w:author="Benjamin Chan" w:date="2018-08-13T14:30:00Z">
              <w:r w:rsidR="0006578D">
                <w:rPr>
                  <w:rFonts w:ascii="Arial" w:hAnsi="Arial" w:cs="Arial"/>
                  <w:sz w:val="22"/>
                  <w:szCs w:val="22"/>
                </w:rPr>
                <w:t>43</w:t>
              </w:r>
            </w:ins>
          </w:p>
        </w:tc>
        <w:tc>
          <w:tcPr>
            <w:tcW w:w="720" w:type="dxa"/>
            <w:shd w:val="clear" w:color="auto" w:fill="FFFFFF" w:themeFill="background1"/>
          </w:tcPr>
          <w:p w14:paraId="35B7D734"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59" w:author="Benjamin Chan" w:date="2018-08-13T14:30:00Z">
              <w:r w:rsidRPr="003569AA" w:rsidDel="0006578D">
                <w:rPr>
                  <w:rFonts w:ascii="Arial" w:hAnsi="Arial" w:cs="Arial"/>
                  <w:sz w:val="22"/>
                  <w:szCs w:val="22"/>
                </w:rPr>
                <w:delText>74</w:delText>
              </w:r>
            </w:del>
            <w:ins w:id="160" w:author="Benjamin Chan" w:date="2018-08-13T14:30:00Z">
              <w:r w:rsidR="0006578D">
                <w:rPr>
                  <w:rFonts w:ascii="Arial" w:hAnsi="Arial" w:cs="Arial"/>
                  <w:sz w:val="22"/>
                  <w:szCs w:val="22"/>
                </w:rPr>
                <w:t>78</w:t>
              </w:r>
            </w:ins>
          </w:p>
        </w:tc>
        <w:tc>
          <w:tcPr>
            <w:tcW w:w="720" w:type="dxa"/>
            <w:shd w:val="clear" w:color="auto" w:fill="FFFFFF" w:themeFill="background1"/>
          </w:tcPr>
          <w:p w14:paraId="68C7B277"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61" w:author="Benjamin Chan" w:date="2018-08-13T14:36:00Z">
              <w:r w:rsidRPr="003569AA" w:rsidDel="0006578D">
                <w:rPr>
                  <w:rFonts w:ascii="Arial" w:hAnsi="Arial" w:cs="Arial"/>
                  <w:sz w:val="22"/>
                  <w:szCs w:val="22"/>
                </w:rPr>
                <w:delText>44</w:delText>
              </w:r>
            </w:del>
            <w:ins w:id="162" w:author="Benjamin Chan" w:date="2018-08-13T14:36:00Z">
              <w:r w:rsidR="0006578D">
                <w:rPr>
                  <w:rFonts w:ascii="Arial" w:hAnsi="Arial" w:cs="Arial"/>
                  <w:sz w:val="22"/>
                  <w:szCs w:val="22"/>
                </w:rPr>
                <w:t>58</w:t>
              </w:r>
            </w:ins>
          </w:p>
        </w:tc>
        <w:tc>
          <w:tcPr>
            <w:tcW w:w="540" w:type="dxa"/>
            <w:shd w:val="clear" w:color="auto" w:fill="FFFFFF" w:themeFill="background1"/>
          </w:tcPr>
          <w:p w14:paraId="5016717F"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63" w:author="Benjamin Chan" w:date="2018-08-13T14:36:00Z">
              <w:r w:rsidRPr="003569AA" w:rsidDel="0006578D">
                <w:rPr>
                  <w:rFonts w:ascii="Arial" w:hAnsi="Arial" w:cs="Arial"/>
                  <w:sz w:val="22"/>
                  <w:szCs w:val="22"/>
                </w:rPr>
                <w:delText>46</w:delText>
              </w:r>
            </w:del>
            <w:ins w:id="164" w:author="Benjamin Chan" w:date="2018-08-13T14:36:00Z">
              <w:r w:rsidR="0006578D">
                <w:rPr>
                  <w:rFonts w:ascii="Arial" w:hAnsi="Arial" w:cs="Arial"/>
                  <w:sz w:val="22"/>
                  <w:szCs w:val="22"/>
                </w:rPr>
                <w:t>42</w:t>
              </w:r>
            </w:ins>
          </w:p>
        </w:tc>
        <w:tc>
          <w:tcPr>
            <w:tcW w:w="630" w:type="dxa"/>
            <w:shd w:val="clear" w:color="auto" w:fill="FFFFFF" w:themeFill="background1"/>
          </w:tcPr>
          <w:p w14:paraId="080CEF0E"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65" w:author="Benjamin Chan" w:date="2018-08-13T14:36:00Z">
              <w:r w:rsidRPr="003569AA" w:rsidDel="0006578D">
                <w:rPr>
                  <w:rFonts w:ascii="Arial" w:hAnsi="Arial" w:cs="Arial"/>
                  <w:sz w:val="22"/>
                  <w:szCs w:val="22"/>
                </w:rPr>
                <w:delText>07</w:delText>
              </w:r>
            </w:del>
            <w:ins w:id="166" w:author="Benjamin Chan" w:date="2018-08-13T14:36:00Z">
              <w:r w:rsidR="0006578D">
                <w:rPr>
                  <w:rFonts w:ascii="Arial" w:hAnsi="Arial" w:cs="Arial"/>
                  <w:sz w:val="22"/>
                  <w:szCs w:val="22"/>
                </w:rPr>
                <w:t>19</w:t>
              </w:r>
            </w:ins>
          </w:p>
        </w:tc>
        <w:tc>
          <w:tcPr>
            <w:tcW w:w="720" w:type="dxa"/>
            <w:shd w:val="clear" w:color="auto" w:fill="FFFFFF" w:themeFill="background1"/>
          </w:tcPr>
          <w:p w14:paraId="733B9E5C"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.73</w:t>
            </w:r>
          </w:p>
        </w:tc>
        <w:tc>
          <w:tcPr>
            <w:tcW w:w="540" w:type="dxa"/>
            <w:shd w:val="clear" w:color="auto" w:fill="FFFFFF" w:themeFill="background1"/>
          </w:tcPr>
          <w:p w14:paraId="51372B0E"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.52</w:t>
            </w:r>
          </w:p>
        </w:tc>
        <w:tc>
          <w:tcPr>
            <w:tcW w:w="540" w:type="dxa"/>
            <w:shd w:val="clear" w:color="auto" w:fill="FFFFFF" w:themeFill="background1"/>
          </w:tcPr>
          <w:p w14:paraId="4C7B86D6"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.54</w:t>
            </w:r>
          </w:p>
        </w:tc>
      </w:tr>
      <w:tr w:rsidR="00195ACE" w:rsidRPr="0057516B" w14:paraId="5BDE95AD" w14:textId="77777777" w:rsidTr="00E570FD">
        <w:trPr>
          <w:trHeight w:val="300"/>
        </w:trPr>
        <w:tc>
          <w:tcPr>
            <w:tcW w:w="2340" w:type="dxa"/>
            <w:shd w:val="clear" w:color="auto" w:fill="FFFFFF" w:themeFill="background1"/>
            <w:noWrap/>
          </w:tcPr>
          <w:p w14:paraId="5DB3E123" w14:textId="77777777" w:rsidR="00195ACE" w:rsidRPr="003569AA" w:rsidRDefault="00195ACE" w:rsidP="00B237D4">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shd w:val="clear" w:color="auto" w:fill="FFFFFF" w:themeFill="background1"/>
          </w:tcPr>
          <w:p w14:paraId="58D0DF38"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.68</w:t>
            </w:r>
          </w:p>
        </w:tc>
        <w:tc>
          <w:tcPr>
            <w:tcW w:w="630" w:type="dxa"/>
            <w:shd w:val="clear" w:color="auto" w:fill="FFFFFF" w:themeFill="background1"/>
          </w:tcPr>
          <w:p w14:paraId="60104993"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.36</w:t>
            </w:r>
          </w:p>
        </w:tc>
        <w:tc>
          <w:tcPr>
            <w:tcW w:w="720" w:type="dxa"/>
            <w:shd w:val="clear" w:color="auto" w:fill="FFFFFF" w:themeFill="background1"/>
          </w:tcPr>
          <w:p w14:paraId="6BE36B42"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.28</w:t>
            </w:r>
          </w:p>
        </w:tc>
        <w:tc>
          <w:tcPr>
            <w:tcW w:w="720" w:type="dxa"/>
            <w:shd w:val="clear" w:color="auto" w:fill="FFFFFF" w:themeFill="background1"/>
          </w:tcPr>
          <w:p w14:paraId="0E96C189" w14:textId="77777777" w:rsidR="00195ACE" w:rsidRPr="003569AA" w:rsidRDefault="00195ACE" w:rsidP="00B237D4">
            <w:pPr>
              <w:jc w:val="center"/>
              <w:rPr>
                <w:rFonts w:ascii="Arial" w:hAnsi="Arial" w:cs="Arial"/>
                <w:sz w:val="22"/>
                <w:szCs w:val="22"/>
              </w:rPr>
            </w:pPr>
            <w:del w:id="167" w:author="Benjamin Chan" w:date="2018-08-13T14:31:00Z">
              <w:r w:rsidRPr="003569AA" w:rsidDel="0006578D">
                <w:rPr>
                  <w:rFonts w:ascii="Arial" w:hAnsi="Arial" w:cs="Arial"/>
                  <w:sz w:val="22"/>
                  <w:szCs w:val="22"/>
                </w:rPr>
                <w:delText>1.09</w:delText>
              </w:r>
            </w:del>
            <w:ins w:id="168" w:author="Benjamin Chan" w:date="2018-08-13T14:31:00Z">
              <w:r w:rsidR="0006578D">
                <w:rPr>
                  <w:rFonts w:ascii="Arial" w:hAnsi="Arial" w:cs="Arial"/>
                  <w:sz w:val="22"/>
                  <w:szCs w:val="22"/>
                </w:rPr>
                <w:t>0.93</w:t>
              </w:r>
            </w:ins>
          </w:p>
        </w:tc>
        <w:tc>
          <w:tcPr>
            <w:tcW w:w="540" w:type="dxa"/>
            <w:shd w:val="clear" w:color="auto" w:fill="FFFFFF" w:themeFill="background1"/>
          </w:tcPr>
          <w:p w14:paraId="488B504D"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69" w:author="Benjamin Chan" w:date="2018-08-13T14:31:00Z">
              <w:r w:rsidRPr="003569AA" w:rsidDel="0006578D">
                <w:rPr>
                  <w:rFonts w:ascii="Arial" w:hAnsi="Arial" w:cs="Arial"/>
                  <w:sz w:val="22"/>
                  <w:szCs w:val="22"/>
                </w:rPr>
                <w:delText>35</w:delText>
              </w:r>
            </w:del>
            <w:ins w:id="170" w:author="Benjamin Chan" w:date="2018-08-13T14:31:00Z">
              <w:r w:rsidR="0006578D">
                <w:rPr>
                  <w:rFonts w:ascii="Arial" w:hAnsi="Arial" w:cs="Arial"/>
                  <w:sz w:val="22"/>
                  <w:szCs w:val="22"/>
                </w:rPr>
                <w:t>32</w:t>
              </w:r>
            </w:ins>
          </w:p>
        </w:tc>
        <w:tc>
          <w:tcPr>
            <w:tcW w:w="720" w:type="dxa"/>
            <w:shd w:val="clear" w:color="auto" w:fill="FFFFFF" w:themeFill="background1"/>
          </w:tcPr>
          <w:p w14:paraId="23948845"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71" w:author="Benjamin Chan" w:date="2018-08-13T14:31:00Z">
              <w:r w:rsidRPr="003569AA" w:rsidDel="0006578D">
                <w:rPr>
                  <w:rFonts w:ascii="Arial" w:hAnsi="Arial" w:cs="Arial"/>
                  <w:sz w:val="22"/>
                  <w:szCs w:val="22"/>
                </w:rPr>
                <w:delText>81</w:delText>
              </w:r>
            </w:del>
            <w:ins w:id="172" w:author="Benjamin Chan" w:date="2018-08-13T14:31:00Z">
              <w:r w:rsidR="0006578D">
                <w:rPr>
                  <w:rFonts w:ascii="Arial" w:hAnsi="Arial" w:cs="Arial"/>
                  <w:sz w:val="22"/>
                  <w:szCs w:val="22"/>
                </w:rPr>
                <w:t>83</w:t>
              </w:r>
            </w:ins>
          </w:p>
        </w:tc>
        <w:tc>
          <w:tcPr>
            <w:tcW w:w="720" w:type="dxa"/>
            <w:shd w:val="clear" w:color="auto" w:fill="FFFFFF" w:themeFill="background1"/>
          </w:tcPr>
          <w:p w14:paraId="143C80EE"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73" w:author="Benjamin Chan" w:date="2018-08-13T14:36:00Z">
              <w:r w:rsidRPr="003569AA" w:rsidDel="0006578D">
                <w:rPr>
                  <w:rFonts w:ascii="Arial" w:hAnsi="Arial" w:cs="Arial"/>
                  <w:sz w:val="22"/>
                  <w:szCs w:val="22"/>
                </w:rPr>
                <w:delText>58</w:delText>
              </w:r>
            </w:del>
            <w:ins w:id="174" w:author="Benjamin Chan" w:date="2018-08-13T14:36:00Z">
              <w:r w:rsidR="0006578D">
                <w:rPr>
                  <w:rFonts w:ascii="Arial" w:hAnsi="Arial" w:cs="Arial"/>
                  <w:sz w:val="22"/>
                  <w:szCs w:val="22"/>
                </w:rPr>
                <w:t>80</w:t>
              </w:r>
            </w:ins>
          </w:p>
        </w:tc>
        <w:tc>
          <w:tcPr>
            <w:tcW w:w="540" w:type="dxa"/>
            <w:shd w:val="clear" w:color="auto" w:fill="FFFFFF" w:themeFill="background1"/>
          </w:tcPr>
          <w:p w14:paraId="702AF756"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75" w:author="Benjamin Chan" w:date="2018-08-13T14:36:00Z">
              <w:r w:rsidRPr="003569AA" w:rsidDel="0006578D">
                <w:rPr>
                  <w:rFonts w:ascii="Arial" w:hAnsi="Arial" w:cs="Arial"/>
                  <w:sz w:val="22"/>
                  <w:szCs w:val="22"/>
                </w:rPr>
                <w:delText>35</w:delText>
              </w:r>
            </w:del>
            <w:ins w:id="176" w:author="Benjamin Chan" w:date="2018-08-13T14:36:00Z">
              <w:r w:rsidR="0006578D">
                <w:rPr>
                  <w:rFonts w:ascii="Arial" w:hAnsi="Arial" w:cs="Arial"/>
                  <w:sz w:val="22"/>
                  <w:szCs w:val="22"/>
                </w:rPr>
                <w:t>31</w:t>
              </w:r>
            </w:ins>
          </w:p>
        </w:tc>
        <w:tc>
          <w:tcPr>
            <w:tcW w:w="630" w:type="dxa"/>
            <w:shd w:val="clear" w:color="auto" w:fill="FFFFFF" w:themeFill="background1"/>
          </w:tcPr>
          <w:p w14:paraId="3B5F8605"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77" w:author="Benjamin Chan" w:date="2018-08-13T14:36:00Z">
              <w:r w:rsidRPr="003569AA" w:rsidDel="0006578D">
                <w:rPr>
                  <w:rFonts w:ascii="Arial" w:hAnsi="Arial" w:cs="Arial"/>
                  <w:sz w:val="22"/>
                  <w:szCs w:val="22"/>
                </w:rPr>
                <w:delText>12</w:delText>
              </w:r>
            </w:del>
            <w:ins w:id="178" w:author="Benjamin Chan" w:date="2018-08-13T14:36:00Z">
              <w:r w:rsidR="0006578D">
                <w:rPr>
                  <w:rFonts w:ascii="Arial" w:hAnsi="Arial" w:cs="Arial"/>
                  <w:sz w:val="22"/>
                  <w:szCs w:val="22"/>
                </w:rPr>
                <w:t>47</w:t>
              </w:r>
            </w:ins>
          </w:p>
        </w:tc>
        <w:tc>
          <w:tcPr>
            <w:tcW w:w="720" w:type="dxa"/>
            <w:shd w:val="clear" w:color="auto" w:fill="FFFFFF" w:themeFill="background1"/>
          </w:tcPr>
          <w:p w14:paraId="5AA53752"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.74</w:t>
            </w:r>
          </w:p>
        </w:tc>
        <w:tc>
          <w:tcPr>
            <w:tcW w:w="540" w:type="dxa"/>
            <w:shd w:val="clear" w:color="auto" w:fill="FFFFFF" w:themeFill="background1"/>
          </w:tcPr>
          <w:p w14:paraId="0F4825E6"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.38</w:t>
            </w:r>
          </w:p>
        </w:tc>
        <w:tc>
          <w:tcPr>
            <w:tcW w:w="540" w:type="dxa"/>
            <w:shd w:val="clear" w:color="auto" w:fill="FFFFFF" w:themeFill="background1"/>
          </w:tcPr>
          <w:p w14:paraId="5DE2AB9D"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.43</w:t>
            </w:r>
          </w:p>
        </w:tc>
      </w:tr>
      <w:tr w:rsidR="00195ACE" w:rsidRPr="0057516B" w14:paraId="16CEA60C" w14:textId="77777777" w:rsidTr="00E570FD">
        <w:trPr>
          <w:trHeight w:val="300"/>
        </w:trPr>
        <w:tc>
          <w:tcPr>
            <w:tcW w:w="2340" w:type="dxa"/>
            <w:shd w:val="clear" w:color="auto" w:fill="FFFFFF" w:themeFill="background1"/>
            <w:noWrap/>
          </w:tcPr>
          <w:p w14:paraId="0521006B" w14:textId="77777777" w:rsidR="00195ACE" w:rsidRPr="003569AA" w:rsidRDefault="00195ACE" w:rsidP="00B237D4">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shd w:val="clear" w:color="auto" w:fill="FFFFFF" w:themeFill="background1"/>
          </w:tcPr>
          <w:p w14:paraId="5E19B1EE"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.93</w:t>
            </w:r>
          </w:p>
        </w:tc>
        <w:tc>
          <w:tcPr>
            <w:tcW w:w="630" w:type="dxa"/>
            <w:shd w:val="clear" w:color="auto" w:fill="FFFFFF" w:themeFill="background1"/>
          </w:tcPr>
          <w:p w14:paraId="1ACBE5FC"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.37</w:t>
            </w:r>
          </w:p>
        </w:tc>
        <w:tc>
          <w:tcPr>
            <w:tcW w:w="720" w:type="dxa"/>
            <w:shd w:val="clear" w:color="auto" w:fill="FFFFFF" w:themeFill="background1"/>
          </w:tcPr>
          <w:p w14:paraId="1B42A4F4"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.84</w:t>
            </w:r>
          </w:p>
        </w:tc>
        <w:tc>
          <w:tcPr>
            <w:tcW w:w="720" w:type="dxa"/>
            <w:shd w:val="clear" w:color="auto" w:fill="FFFFFF" w:themeFill="background1"/>
          </w:tcPr>
          <w:p w14:paraId="66BEE527" w14:textId="77777777" w:rsidR="00195ACE" w:rsidRPr="003569AA" w:rsidRDefault="00195ACE" w:rsidP="00B237D4">
            <w:pPr>
              <w:jc w:val="center"/>
              <w:rPr>
                <w:rFonts w:ascii="Arial" w:hAnsi="Arial" w:cs="Arial"/>
                <w:sz w:val="22"/>
                <w:szCs w:val="22"/>
              </w:rPr>
            </w:pPr>
            <w:del w:id="179" w:author="Benjamin Chan" w:date="2018-08-13T14:31:00Z">
              <w:r w:rsidRPr="003569AA" w:rsidDel="0006578D">
                <w:rPr>
                  <w:rFonts w:ascii="Arial" w:hAnsi="Arial" w:cs="Arial"/>
                  <w:sz w:val="22"/>
                  <w:szCs w:val="22"/>
                </w:rPr>
                <w:delText>1.17</w:delText>
              </w:r>
            </w:del>
            <w:ins w:id="180" w:author="Benjamin Chan" w:date="2018-08-13T14:31:00Z">
              <w:r w:rsidR="0006578D">
                <w:rPr>
                  <w:rFonts w:ascii="Arial" w:hAnsi="Arial" w:cs="Arial"/>
                  <w:sz w:val="22"/>
                  <w:szCs w:val="22"/>
                </w:rPr>
                <w:t>0.93</w:t>
              </w:r>
            </w:ins>
          </w:p>
        </w:tc>
        <w:tc>
          <w:tcPr>
            <w:tcW w:w="540" w:type="dxa"/>
            <w:shd w:val="clear" w:color="auto" w:fill="FFFFFF" w:themeFill="background1"/>
          </w:tcPr>
          <w:p w14:paraId="4469F211"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81" w:author="Benjamin Chan" w:date="2018-08-13T14:31:00Z">
              <w:r w:rsidRPr="003569AA" w:rsidDel="0006578D">
                <w:rPr>
                  <w:rFonts w:ascii="Arial" w:hAnsi="Arial" w:cs="Arial"/>
                  <w:sz w:val="22"/>
                  <w:szCs w:val="22"/>
                </w:rPr>
                <w:delText>37</w:delText>
              </w:r>
            </w:del>
            <w:ins w:id="182" w:author="Benjamin Chan" w:date="2018-08-13T14:31:00Z">
              <w:r w:rsidR="0006578D">
                <w:rPr>
                  <w:rFonts w:ascii="Arial" w:hAnsi="Arial" w:cs="Arial"/>
                  <w:sz w:val="22"/>
                  <w:szCs w:val="22"/>
                </w:rPr>
                <w:t>34</w:t>
              </w:r>
            </w:ins>
          </w:p>
        </w:tc>
        <w:tc>
          <w:tcPr>
            <w:tcW w:w="720" w:type="dxa"/>
            <w:shd w:val="clear" w:color="auto" w:fill="FFFFFF" w:themeFill="background1"/>
          </w:tcPr>
          <w:p w14:paraId="2F785B68"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83" w:author="Benjamin Chan" w:date="2018-08-13T14:31:00Z">
              <w:r w:rsidRPr="003569AA" w:rsidDel="0006578D">
                <w:rPr>
                  <w:rFonts w:ascii="Arial" w:hAnsi="Arial" w:cs="Arial"/>
                  <w:sz w:val="22"/>
                  <w:szCs w:val="22"/>
                </w:rPr>
                <w:delText>67</w:delText>
              </w:r>
            </w:del>
            <w:ins w:id="184" w:author="Benjamin Chan" w:date="2018-08-13T14:31:00Z">
              <w:r w:rsidR="0006578D">
                <w:rPr>
                  <w:rFonts w:ascii="Arial" w:hAnsi="Arial" w:cs="Arial"/>
                  <w:sz w:val="22"/>
                  <w:szCs w:val="22"/>
                </w:rPr>
                <w:t>82</w:t>
              </w:r>
            </w:ins>
          </w:p>
        </w:tc>
        <w:tc>
          <w:tcPr>
            <w:tcW w:w="720" w:type="dxa"/>
            <w:shd w:val="clear" w:color="auto" w:fill="FFFFFF" w:themeFill="background1"/>
          </w:tcPr>
          <w:p w14:paraId="37576778"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85" w:author="Benjamin Chan" w:date="2018-08-13T14:36:00Z">
              <w:r w:rsidRPr="003569AA" w:rsidDel="0006578D">
                <w:rPr>
                  <w:rFonts w:ascii="Arial" w:hAnsi="Arial" w:cs="Arial"/>
                  <w:sz w:val="22"/>
                  <w:szCs w:val="22"/>
                </w:rPr>
                <w:delText>53</w:delText>
              </w:r>
            </w:del>
            <w:ins w:id="186" w:author="Benjamin Chan" w:date="2018-08-13T14:36:00Z">
              <w:r w:rsidR="0006578D">
                <w:rPr>
                  <w:rFonts w:ascii="Arial" w:hAnsi="Arial" w:cs="Arial"/>
                  <w:sz w:val="22"/>
                  <w:szCs w:val="22"/>
                </w:rPr>
                <w:t>62</w:t>
              </w:r>
            </w:ins>
          </w:p>
        </w:tc>
        <w:tc>
          <w:tcPr>
            <w:tcW w:w="540" w:type="dxa"/>
            <w:shd w:val="clear" w:color="auto" w:fill="FFFFFF" w:themeFill="background1"/>
          </w:tcPr>
          <w:p w14:paraId="2F293366"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87" w:author="Benjamin Chan" w:date="2018-08-13T14:36:00Z">
              <w:r w:rsidRPr="003569AA" w:rsidDel="0006578D">
                <w:rPr>
                  <w:rFonts w:ascii="Arial" w:hAnsi="Arial" w:cs="Arial"/>
                  <w:sz w:val="22"/>
                  <w:szCs w:val="22"/>
                </w:rPr>
                <w:delText>37</w:delText>
              </w:r>
            </w:del>
            <w:ins w:id="188" w:author="Benjamin Chan" w:date="2018-08-13T14:36:00Z">
              <w:r w:rsidR="0006578D">
                <w:rPr>
                  <w:rFonts w:ascii="Arial" w:hAnsi="Arial" w:cs="Arial"/>
                  <w:sz w:val="22"/>
                  <w:szCs w:val="22"/>
                </w:rPr>
                <w:t>33</w:t>
              </w:r>
            </w:ins>
          </w:p>
        </w:tc>
        <w:tc>
          <w:tcPr>
            <w:tcW w:w="630" w:type="dxa"/>
            <w:shd w:val="clear" w:color="auto" w:fill="FFFFFF" w:themeFill="background1"/>
          </w:tcPr>
          <w:p w14:paraId="5AA58A7F"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89" w:author="Benjamin Chan" w:date="2018-08-13T14:36:00Z">
              <w:r w:rsidRPr="003569AA" w:rsidDel="0006578D">
                <w:rPr>
                  <w:rFonts w:ascii="Arial" w:hAnsi="Arial" w:cs="Arial"/>
                  <w:sz w:val="22"/>
                  <w:szCs w:val="22"/>
                </w:rPr>
                <w:delText>09</w:delText>
              </w:r>
            </w:del>
            <w:ins w:id="190" w:author="Benjamin Chan" w:date="2018-08-13T14:36:00Z">
              <w:r w:rsidR="0006578D">
                <w:rPr>
                  <w:rFonts w:ascii="Arial" w:hAnsi="Arial" w:cs="Arial"/>
                  <w:sz w:val="22"/>
                  <w:szCs w:val="22"/>
                </w:rPr>
                <w:t>14</w:t>
              </w:r>
            </w:ins>
          </w:p>
        </w:tc>
        <w:tc>
          <w:tcPr>
            <w:tcW w:w="720" w:type="dxa"/>
            <w:shd w:val="clear" w:color="auto" w:fill="FFFFFF" w:themeFill="background1"/>
          </w:tcPr>
          <w:p w14:paraId="1BBF1E0E"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.63</w:t>
            </w:r>
          </w:p>
        </w:tc>
        <w:tc>
          <w:tcPr>
            <w:tcW w:w="540" w:type="dxa"/>
            <w:shd w:val="clear" w:color="auto" w:fill="FFFFFF" w:themeFill="background1"/>
          </w:tcPr>
          <w:p w14:paraId="0DF0B27D"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.41</w:t>
            </w:r>
          </w:p>
        </w:tc>
        <w:tc>
          <w:tcPr>
            <w:tcW w:w="540" w:type="dxa"/>
            <w:shd w:val="clear" w:color="auto" w:fill="FFFFFF" w:themeFill="background1"/>
          </w:tcPr>
          <w:p w14:paraId="65FC301D"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.26</w:t>
            </w:r>
          </w:p>
        </w:tc>
      </w:tr>
      <w:tr w:rsidR="00195ACE" w:rsidRPr="0057516B" w14:paraId="06A68189" w14:textId="77777777" w:rsidTr="00E570FD">
        <w:trPr>
          <w:trHeight w:val="300"/>
        </w:trPr>
        <w:tc>
          <w:tcPr>
            <w:tcW w:w="2340" w:type="dxa"/>
            <w:shd w:val="clear" w:color="auto" w:fill="FFFFFF" w:themeFill="background1"/>
            <w:noWrap/>
          </w:tcPr>
          <w:p w14:paraId="10C4E837" w14:textId="77777777" w:rsidR="00195ACE" w:rsidRPr="003569AA" w:rsidRDefault="00195ACE" w:rsidP="00B237D4">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shd w:val="clear" w:color="auto" w:fill="FFFFFF" w:themeFill="background1"/>
          </w:tcPr>
          <w:p w14:paraId="6D0D2EE4"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.81</w:t>
            </w:r>
          </w:p>
        </w:tc>
        <w:tc>
          <w:tcPr>
            <w:tcW w:w="630" w:type="dxa"/>
            <w:shd w:val="clear" w:color="auto" w:fill="FFFFFF" w:themeFill="background1"/>
          </w:tcPr>
          <w:p w14:paraId="2DCCC16A"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.32</w:t>
            </w:r>
          </w:p>
        </w:tc>
        <w:tc>
          <w:tcPr>
            <w:tcW w:w="720" w:type="dxa"/>
            <w:shd w:val="clear" w:color="auto" w:fill="FFFFFF" w:themeFill="background1"/>
          </w:tcPr>
          <w:p w14:paraId="2324B83B"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.51</w:t>
            </w:r>
          </w:p>
        </w:tc>
        <w:tc>
          <w:tcPr>
            <w:tcW w:w="720" w:type="dxa"/>
            <w:shd w:val="clear" w:color="auto" w:fill="FFFFFF" w:themeFill="background1"/>
          </w:tcPr>
          <w:p w14:paraId="52BC762A"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91" w:author="Benjamin Chan" w:date="2018-08-13T14:31:00Z">
              <w:r w:rsidRPr="003569AA" w:rsidDel="0006578D">
                <w:rPr>
                  <w:rFonts w:ascii="Arial" w:hAnsi="Arial" w:cs="Arial"/>
                  <w:sz w:val="22"/>
                  <w:szCs w:val="22"/>
                </w:rPr>
                <w:delText>72</w:delText>
              </w:r>
            </w:del>
            <w:ins w:id="192" w:author="Benjamin Chan" w:date="2018-08-13T14:31:00Z">
              <w:r w:rsidR="0006578D">
                <w:rPr>
                  <w:rFonts w:ascii="Arial" w:hAnsi="Arial" w:cs="Arial"/>
                  <w:sz w:val="22"/>
                  <w:szCs w:val="22"/>
                </w:rPr>
                <w:t>65</w:t>
              </w:r>
            </w:ins>
          </w:p>
        </w:tc>
        <w:tc>
          <w:tcPr>
            <w:tcW w:w="540" w:type="dxa"/>
            <w:shd w:val="clear" w:color="auto" w:fill="FFFFFF" w:themeFill="background1"/>
          </w:tcPr>
          <w:p w14:paraId="230E1515" w14:textId="77777777" w:rsidR="00195ACE" w:rsidRPr="003569AA" w:rsidRDefault="00195ACE" w:rsidP="0006578D">
            <w:pPr>
              <w:jc w:val="center"/>
              <w:rPr>
                <w:rFonts w:ascii="Arial" w:hAnsi="Arial" w:cs="Arial"/>
                <w:sz w:val="22"/>
                <w:szCs w:val="22"/>
              </w:rPr>
            </w:pPr>
            <w:r>
              <w:rPr>
                <w:rFonts w:ascii="Arial" w:hAnsi="Arial" w:cs="Arial"/>
                <w:sz w:val="22"/>
                <w:szCs w:val="22"/>
              </w:rPr>
              <w:t>.</w:t>
            </w:r>
            <w:del w:id="193" w:author="Benjamin Chan" w:date="2018-08-13T14:32:00Z">
              <w:r w:rsidRPr="003569AA" w:rsidDel="0006578D">
                <w:rPr>
                  <w:rFonts w:ascii="Arial" w:hAnsi="Arial" w:cs="Arial"/>
                  <w:sz w:val="22"/>
                  <w:szCs w:val="22"/>
                </w:rPr>
                <w:delText>32</w:delText>
              </w:r>
            </w:del>
            <w:ins w:id="194" w:author="Benjamin Chan" w:date="2018-08-13T14:32:00Z">
              <w:r w:rsidR="0006578D">
                <w:rPr>
                  <w:rFonts w:ascii="Arial" w:hAnsi="Arial" w:cs="Arial"/>
                  <w:sz w:val="22"/>
                  <w:szCs w:val="22"/>
                </w:rPr>
                <w:t>30</w:t>
              </w:r>
            </w:ins>
          </w:p>
        </w:tc>
        <w:tc>
          <w:tcPr>
            <w:tcW w:w="720" w:type="dxa"/>
            <w:shd w:val="clear" w:color="auto" w:fill="FFFFFF" w:themeFill="background1"/>
          </w:tcPr>
          <w:p w14:paraId="6E4B88B7"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95" w:author="Benjamin Chan" w:date="2018-08-13T14:32:00Z">
              <w:r w:rsidRPr="003569AA" w:rsidDel="0006578D">
                <w:rPr>
                  <w:rFonts w:ascii="Arial" w:hAnsi="Arial" w:cs="Arial"/>
                  <w:sz w:val="22"/>
                  <w:szCs w:val="22"/>
                </w:rPr>
                <w:delText>30</w:delText>
              </w:r>
            </w:del>
            <w:ins w:id="196" w:author="Benjamin Chan" w:date="2018-08-13T14:32:00Z">
              <w:r w:rsidR="0006578D">
                <w:rPr>
                  <w:rFonts w:ascii="Arial" w:hAnsi="Arial" w:cs="Arial"/>
                  <w:sz w:val="22"/>
                  <w:szCs w:val="22"/>
                </w:rPr>
                <w:t>15</w:t>
              </w:r>
            </w:ins>
          </w:p>
        </w:tc>
        <w:tc>
          <w:tcPr>
            <w:tcW w:w="720" w:type="dxa"/>
            <w:shd w:val="clear" w:color="auto" w:fill="FFFFFF" w:themeFill="background1"/>
          </w:tcPr>
          <w:p w14:paraId="62C8B643"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97" w:author="Benjamin Chan" w:date="2018-08-13T14:37:00Z">
              <w:r w:rsidRPr="003569AA" w:rsidDel="0006578D">
                <w:rPr>
                  <w:rFonts w:ascii="Arial" w:hAnsi="Arial" w:cs="Arial"/>
                  <w:sz w:val="22"/>
                  <w:szCs w:val="22"/>
                </w:rPr>
                <w:delText>79</w:delText>
              </w:r>
            </w:del>
            <w:ins w:id="198" w:author="Benjamin Chan" w:date="2018-08-13T14:37:00Z">
              <w:r w:rsidR="0006578D">
                <w:rPr>
                  <w:rFonts w:ascii="Arial" w:hAnsi="Arial" w:cs="Arial"/>
                  <w:sz w:val="22"/>
                  <w:szCs w:val="22"/>
                </w:rPr>
                <w:t>97</w:t>
              </w:r>
            </w:ins>
          </w:p>
        </w:tc>
        <w:tc>
          <w:tcPr>
            <w:tcW w:w="540" w:type="dxa"/>
            <w:shd w:val="clear" w:color="auto" w:fill="FFFFFF" w:themeFill="background1"/>
          </w:tcPr>
          <w:p w14:paraId="490503D4"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199" w:author="Benjamin Chan" w:date="2018-08-13T14:37:00Z">
              <w:r w:rsidRPr="003569AA" w:rsidDel="0006578D">
                <w:rPr>
                  <w:rFonts w:ascii="Arial" w:hAnsi="Arial" w:cs="Arial"/>
                  <w:sz w:val="22"/>
                  <w:szCs w:val="22"/>
                </w:rPr>
                <w:delText>32</w:delText>
              </w:r>
            </w:del>
            <w:ins w:id="200" w:author="Benjamin Chan" w:date="2018-08-13T14:37:00Z">
              <w:r w:rsidR="0006578D">
                <w:rPr>
                  <w:rFonts w:ascii="Arial" w:hAnsi="Arial" w:cs="Arial"/>
                  <w:sz w:val="22"/>
                  <w:szCs w:val="22"/>
                </w:rPr>
                <w:t>28</w:t>
              </w:r>
            </w:ins>
          </w:p>
        </w:tc>
        <w:tc>
          <w:tcPr>
            <w:tcW w:w="630" w:type="dxa"/>
            <w:shd w:val="clear" w:color="auto" w:fill="FFFFFF" w:themeFill="background1"/>
          </w:tcPr>
          <w:p w14:paraId="6070AD89" w14:textId="77777777" w:rsidR="00195ACE" w:rsidRPr="003569AA" w:rsidRDefault="00195ACE" w:rsidP="0006578D">
            <w:pPr>
              <w:jc w:val="center"/>
              <w:rPr>
                <w:rFonts w:ascii="Arial" w:hAnsi="Arial" w:cs="Arial"/>
                <w:sz w:val="22"/>
                <w:szCs w:val="22"/>
              </w:rPr>
            </w:pPr>
            <w:r w:rsidRPr="003569AA">
              <w:rPr>
                <w:rFonts w:ascii="Arial" w:hAnsi="Arial" w:cs="Arial"/>
                <w:sz w:val="22"/>
                <w:szCs w:val="22"/>
              </w:rPr>
              <w:t>.</w:t>
            </w:r>
            <w:del w:id="201" w:author="Benjamin Chan" w:date="2018-08-13T14:37:00Z">
              <w:r w:rsidRPr="003569AA" w:rsidDel="0006578D">
                <w:rPr>
                  <w:rFonts w:ascii="Arial" w:hAnsi="Arial" w:cs="Arial"/>
                  <w:sz w:val="22"/>
                  <w:szCs w:val="22"/>
                </w:rPr>
                <w:delText>47</w:delText>
              </w:r>
            </w:del>
            <w:ins w:id="202" w:author="Benjamin Chan" w:date="2018-08-13T14:37:00Z">
              <w:r w:rsidR="0006578D">
                <w:rPr>
                  <w:rFonts w:ascii="Arial" w:hAnsi="Arial" w:cs="Arial"/>
                  <w:sz w:val="22"/>
                  <w:szCs w:val="22"/>
                </w:rPr>
                <w:t>90</w:t>
              </w:r>
            </w:ins>
          </w:p>
        </w:tc>
        <w:tc>
          <w:tcPr>
            <w:tcW w:w="720" w:type="dxa"/>
            <w:shd w:val="clear" w:color="auto" w:fill="FFFFFF" w:themeFill="background1"/>
          </w:tcPr>
          <w:p w14:paraId="5DBE5296"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.57</w:t>
            </w:r>
          </w:p>
        </w:tc>
        <w:tc>
          <w:tcPr>
            <w:tcW w:w="540" w:type="dxa"/>
            <w:shd w:val="clear" w:color="auto" w:fill="FFFFFF" w:themeFill="background1"/>
          </w:tcPr>
          <w:p w14:paraId="69731AF5"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.36</w:t>
            </w:r>
          </w:p>
        </w:tc>
        <w:tc>
          <w:tcPr>
            <w:tcW w:w="540" w:type="dxa"/>
            <w:shd w:val="clear" w:color="auto" w:fill="FFFFFF" w:themeFill="background1"/>
          </w:tcPr>
          <w:p w14:paraId="7FDE1A5E" w14:textId="77777777" w:rsidR="00195ACE" w:rsidRPr="003569AA" w:rsidRDefault="00195ACE" w:rsidP="00B237D4">
            <w:pPr>
              <w:jc w:val="center"/>
              <w:rPr>
                <w:rFonts w:ascii="Arial" w:hAnsi="Arial" w:cs="Arial"/>
                <w:sz w:val="22"/>
                <w:szCs w:val="22"/>
              </w:rPr>
            </w:pPr>
            <w:r w:rsidRPr="003569AA">
              <w:rPr>
                <w:rFonts w:ascii="Arial" w:hAnsi="Arial" w:cs="Arial"/>
                <w:sz w:val="22"/>
                <w:szCs w:val="22"/>
              </w:rPr>
              <w:t>.11</w:t>
            </w:r>
          </w:p>
        </w:tc>
      </w:tr>
      <w:tr w:rsidR="00E570FD" w:rsidRPr="003569AA" w14:paraId="17251D28" w14:textId="77777777" w:rsidTr="00E570FD">
        <w:trPr>
          <w:trHeight w:val="300"/>
        </w:trPr>
        <w:tc>
          <w:tcPr>
            <w:tcW w:w="2340" w:type="dxa"/>
            <w:shd w:val="clear" w:color="auto" w:fill="BFBFBF" w:themeFill="background1" w:themeFillShade="BF"/>
            <w:noWrap/>
          </w:tcPr>
          <w:p w14:paraId="3CC42223" w14:textId="77777777" w:rsidR="00E570FD" w:rsidRPr="003569AA" w:rsidRDefault="00E570FD" w:rsidP="00B237D4">
            <w:pPr>
              <w:rPr>
                <w:rFonts w:ascii="Arial" w:hAnsi="Arial" w:cs="Arial"/>
                <w:sz w:val="22"/>
                <w:szCs w:val="22"/>
              </w:rPr>
            </w:pPr>
            <w:r w:rsidRPr="003569AA">
              <w:rPr>
                <w:rFonts w:ascii="Arial" w:hAnsi="Arial" w:cs="Arial"/>
                <w:sz w:val="22"/>
                <w:szCs w:val="22"/>
              </w:rPr>
              <w:t>In-person</w:t>
            </w:r>
          </w:p>
        </w:tc>
        <w:tc>
          <w:tcPr>
            <w:tcW w:w="810" w:type="dxa"/>
            <w:shd w:val="clear" w:color="auto" w:fill="BFBFBF" w:themeFill="background1" w:themeFillShade="BF"/>
            <w:noWrap/>
          </w:tcPr>
          <w:p w14:paraId="4B5E697D"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630" w:type="dxa"/>
            <w:shd w:val="clear" w:color="auto" w:fill="BFBFBF" w:themeFill="background1" w:themeFillShade="BF"/>
            <w:noWrap/>
          </w:tcPr>
          <w:p w14:paraId="0001B2E9"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720" w:type="dxa"/>
            <w:shd w:val="clear" w:color="auto" w:fill="BFBFBF" w:themeFill="background1" w:themeFillShade="BF"/>
            <w:noWrap/>
          </w:tcPr>
          <w:p w14:paraId="5C394798"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720" w:type="dxa"/>
            <w:shd w:val="clear" w:color="auto" w:fill="BFBFBF" w:themeFill="background1" w:themeFillShade="BF"/>
            <w:noWrap/>
          </w:tcPr>
          <w:p w14:paraId="1C7C7FD8"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540" w:type="dxa"/>
            <w:shd w:val="clear" w:color="auto" w:fill="BFBFBF" w:themeFill="background1" w:themeFillShade="BF"/>
            <w:noWrap/>
          </w:tcPr>
          <w:p w14:paraId="6F4138D7"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720" w:type="dxa"/>
            <w:shd w:val="clear" w:color="auto" w:fill="BFBFBF" w:themeFill="background1" w:themeFillShade="BF"/>
            <w:noWrap/>
          </w:tcPr>
          <w:p w14:paraId="342E72DD"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720" w:type="dxa"/>
            <w:shd w:val="clear" w:color="auto" w:fill="BFBFBF" w:themeFill="background1" w:themeFillShade="BF"/>
            <w:noWrap/>
          </w:tcPr>
          <w:p w14:paraId="74F94B58"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540" w:type="dxa"/>
            <w:shd w:val="clear" w:color="auto" w:fill="BFBFBF" w:themeFill="background1" w:themeFillShade="BF"/>
            <w:noWrap/>
          </w:tcPr>
          <w:p w14:paraId="1ACC5E9D"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630" w:type="dxa"/>
            <w:shd w:val="clear" w:color="auto" w:fill="BFBFBF" w:themeFill="background1" w:themeFillShade="BF"/>
            <w:noWrap/>
          </w:tcPr>
          <w:p w14:paraId="2D567963"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720" w:type="dxa"/>
            <w:shd w:val="clear" w:color="auto" w:fill="BFBFBF" w:themeFill="background1" w:themeFillShade="BF"/>
            <w:noWrap/>
          </w:tcPr>
          <w:p w14:paraId="697BA853"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540" w:type="dxa"/>
            <w:shd w:val="clear" w:color="auto" w:fill="BFBFBF" w:themeFill="background1" w:themeFillShade="BF"/>
            <w:noWrap/>
          </w:tcPr>
          <w:p w14:paraId="47F55E6E"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c>
          <w:tcPr>
            <w:tcW w:w="540" w:type="dxa"/>
            <w:shd w:val="clear" w:color="auto" w:fill="BFBFBF" w:themeFill="background1" w:themeFillShade="BF"/>
            <w:noWrap/>
          </w:tcPr>
          <w:p w14:paraId="2B34797B" w14:textId="77777777" w:rsidR="00E570FD" w:rsidRPr="003569AA" w:rsidRDefault="00E570FD" w:rsidP="00B237D4">
            <w:pPr>
              <w:rPr>
                <w:rFonts w:ascii="Arial" w:hAnsi="Arial" w:cs="Arial"/>
                <w:sz w:val="22"/>
                <w:szCs w:val="22"/>
              </w:rPr>
            </w:pPr>
            <w:r w:rsidRPr="003569AA">
              <w:rPr>
                <w:rFonts w:ascii="Arial" w:hAnsi="Arial" w:cs="Arial"/>
                <w:sz w:val="22"/>
                <w:szCs w:val="22"/>
              </w:rPr>
              <w:t> </w:t>
            </w:r>
          </w:p>
        </w:tc>
      </w:tr>
      <w:tr w:rsidR="00E570FD" w:rsidRPr="003569AA" w14:paraId="4672E4E9" w14:textId="77777777" w:rsidTr="00E570FD">
        <w:trPr>
          <w:trHeight w:val="300"/>
        </w:trPr>
        <w:tc>
          <w:tcPr>
            <w:tcW w:w="2340" w:type="dxa"/>
            <w:noWrap/>
          </w:tcPr>
          <w:p w14:paraId="05DC4739" w14:textId="77777777" w:rsidR="00E570FD" w:rsidRDefault="00E570FD" w:rsidP="00B237D4">
            <w:pPr>
              <w:rPr>
                <w:rFonts w:ascii="Arial" w:hAnsi="Arial" w:cs="Arial"/>
                <w:sz w:val="22"/>
                <w:szCs w:val="22"/>
              </w:rPr>
            </w:pPr>
            <w:r>
              <w:rPr>
                <w:rFonts w:ascii="Arial" w:hAnsi="Arial" w:cs="Arial"/>
                <w:sz w:val="22"/>
                <w:szCs w:val="22"/>
              </w:rPr>
              <w:t xml:space="preserve">   Every few weeks or       less often</w:t>
            </w:r>
          </w:p>
        </w:tc>
        <w:tc>
          <w:tcPr>
            <w:tcW w:w="810" w:type="dxa"/>
          </w:tcPr>
          <w:p w14:paraId="6EA51851" w14:textId="77777777" w:rsidR="00E570FD" w:rsidRPr="003569AA" w:rsidRDefault="00E570FD" w:rsidP="00B237D4">
            <w:pPr>
              <w:jc w:val="center"/>
              <w:rPr>
                <w:rFonts w:ascii="Arial" w:hAnsi="Arial" w:cs="Arial"/>
                <w:sz w:val="22"/>
                <w:szCs w:val="22"/>
              </w:rPr>
            </w:pPr>
            <w:r>
              <w:rPr>
                <w:rFonts w:ascii="Arial" w:hAnsi="Arial" w:cs="Arial"/>
                <w:sz w:val="22"/>
                <w:szCs w:val="22"/>
              </w:rPr>
              <w:t>1.00</w:t>
            </w:r>
          </w:p>
        </w:tc>
        <w:tc>
          <w:tcPr>
            <w:tcW w:w="630" w:type="dxa"/>
          </w:tcPr>
          <w:p w14:paraId="4EA2C79F"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c>
          <w:tcPr>
            <w:tcW w:w="720" w:type="dxa"/>
          </w:tcPr>
          <w:p w14:paraId="55D103B0"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c>
          <w:tcPr>
            <w:tcW w:w="720" w:type="dxa"/>
          </w:tcPr>
          <w:p w14:paraId="4E876A7A" w14:textId="77777777" w:rsidR="00E570FD" w:rsidRPr="003569AA" w:rsidRDefault="00E570FD" w:rsidP="00B237D4">
            <w:pPr>
              <w:jc w:val="center"/>
              <w:rPr>
                <w:rFonts w:ascii="Arial" w:hAnsi="Arial" w:cs="Arial"/>
                <w:sz w:val="22"/>
                <w:szCs w:val="22"/>
              </w:rPr>
            </w:pPr>
            <w:r>
              <w:rPr>
                <w:rFonts w:ascii="Arial" w:hAnsi="Arial" w:cs="Arial"/>
                <w:sz w:val="22"/>
                <w:szCs w:val="22"/>
              </w:rPr>
              <w:t>1.00</w:t>
            </w:r>
          </w:p>
        </w:tc>
        <w:tc>
          <w:tcPr>
            <w:tcW w:w="540" w:type="dxa"/>
          </w:tcPr>
          <w:p w14:paraId="3C0CA79B"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c>
          <w:tcPr>
            <w:tcW w:w="720" w:type="dxa"/>
          </w:tcPr>
          <w:p w14:paraId="4C86C49E"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c>
          <w:tcPr>
            <w:tcW w:w="720" w:type="dxa"/>
          </w:tcPr>
          <w:p w14:paraId="6931BD09" w14:textId="77777777" w:rsidR="00E570FD" w:rsidRPr="003569AA" w:rsidRDefault="00E570FD" w:rsidP="00B237D4">
            <w:pPr>
              <w:jc w:val="center"/>
              <w:rPr>
                <w:rFonts w:ascii="Arial" w:hAnsi="Arial" w:cs="Arial"/>
                <w:sz w:val="22"/>
                <w:szCs w:val="22"/>
              </w:rPr>
            </w:pPr>
            <w:r>
              <w:rPr>
                <w:rFonts w:ascii="Arial" w:hAnsi="Arial" w:cs="Arial"/>
                <w:sz w:val="22"/>
                <w:szCs w:val="22"/>
              </w:rPr>
              <w:t>1.00</w:t>
            </w:r>
          </w:p>
        </w:tc>
        <w:tc>
          <w:tcPr>
            <w:tcW w:w="540" w:type="dxa"/>
          </w:tcPr>
          <w:p w14:paraId="342DE1BB"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c>
          <w:tcPr>
            <w:tcW w:w="630" w:type="dxa"/>
          </w:tcPr>
          <w:p w14:paraId="5F398625"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c>
          <w:tcPr>
            <w:tcW w:w="720" w:type="dxa"/>
          </w:tcPr>
          <w:p w14:paraId="3CDC10A9" w14:textId="77777777" w:rsidR="00E570FD" w:rsidRPr="003569AA" w:rsidRDefault="00E570FD" w:rsidP="00B237D4">
            <w:pPr>
              <w:jc w:val="center"/>
              <w:rPr>
                <w:rFonts w:ascii="Arial" w:hAnsi="Arial" w:cs="Arial"/>
                <w:sz w:val="22"/>
                <w:szCs w:val="22"/>
              </w:rPr>
            </w:pPr>
            <w:r>
              <w:rPr>
                <w:rFonts w:ascii="Arial" w:hAnsi="Arial" w:cs="Arial"/>
                <w:sz w:val="22"/>
                <w:szCs w:val="22"/>
              </w:rPr>
              <w:t>1.00</w:t>
            </w:r>
          </w:p>
        </w:tc>
        <w:tc>
          <w:tcPr>
            <w:tcW w:w="540" w:type="dxa"/>
          </w:tcPr>
          <w:p w14:paraId="6177E75A"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c>
          <w:tcPr>
            <w:tcW w:w="540" w:type="dxa"/>
          </w:tcPr>
          <w:p w14:paraId="4FF35E3B" w14:textId="77777777" w:rsidR="00E570FD" w:rsidRPr="003569AA" w:rsidRDefault="00E570FD" w:rsidP="00B237D4">
            <w:pPr>
              <w:jc w:val="center"/>
              <w:rPr>
                <w:rFonts w:ascii="Arial" w:hAnsi="Arial" w:cs="Arial"/>
                <w:sz w:val="22"/>
                <w:szCs w:val="22"/>
              </w:rPr>
            </w:pPr>
            <w:r>
              <w:rPr>
                <w:rFonts w:ascii="Arial" w:hAnsi="Arial" w:cs="Arial"/>
                <w:sz w:val="22"/>
                <w:szCs w:val="22"/>
              </w:rPr>
              <w:t>—</w:t>
            </w:r>
          </w:p>
        </w:tc>
      </w:tr>
      <w:tr w:rsidR="00E570FD" w:rsidRPr="003569AA" w14:paraId="478C00A6" w14:textId="77777777" w:rsidTr="00E570FD">
        <w:trPr>
          <w:trHeight w:val="300"/>
        </w:trPr>
        <w:tc>
          <w:tcPr>
            <w:tcW w:w="2340" w:type="dxa"/>
            <w:noWrap/>
          </w:tcPr>
          <w:p w14:paraId="40C49291" w14:textId="77777777" w:rsidR="00E570FD" w:rsidRPr="003569AA" w:rsidRDefault="00E570FD" w:rsidP="00B237D4">
            <w:pPr>
              <w:rPr>
                <w:rFonts w:ascii="Arial" w:hAnsi="Arial" w:cs="Arial"/>
                <w:sz w:val="22"/>
                <w:szCs w:val="22"/>
              </w:rPr>
            </w:pPr>
            <w:r>
              <w:rPr>
                <w:rFonts w:ascii="Arial" w:hAnsi="Arial" w:cs="Arial"/>
                <w:sz w:val="22"/>
                <w:szCs w:val="22"/>
              </w:rPr>
              <w:lastRenderedPageBreak/>
              <w:t xml:space="preserve">   </w:t>
            </w:r>
            <w:r w:rsidRPr="003569AA">
              <w:rPr>
                <w:rFonts w:ascii="Arial" w:hAnsi="Arial" w:cs="Arial"/>
                <w:sz w:val="22"/>
                <w:szCs w:val="22"/>
              </w:rPr>
              <w:t>Once a week</w:t>
            </w:r>
          </w:p>
        </w:tc>
        <w:tc>
          <w:tcPr>
            <w:tcW w:w="810" w:type="dxa"/>
          </w:tcPr>
          <w:p w14:paraId="503788EF"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.79</w:t>
            </w:r>
          </w:p>
        </w:tc>
        <w:tc>
          <w:tcPr>
            <w:tcW w:w="630" w:type="dxa"/>
          </w:tcPr>
          <w:p w14:paraId="7D8D24DE"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.31</w:t>
            </w:r>
          </w:p>
        </w:tc>
        <w:tc>
          <w:tcPr>
            <w:tcW w:w="720" w:type="dxa"/>
          </w:tcPr>
          <w:p w14:paraId="2ACC5601"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.46</w:t>
            </w:r>
          </w:p>
        </w:tc>
        <w:tc>
          <w:tcPr>
            <w:tcW w:w="720" w:type="dxa"/>
          </w:tcPr>
          <w:p w14:paraId="7C0C39DA"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0.</w:t>
            </w:r>
            <w:del w:id="203" w:author="Benjamin Chan" w:date="2018-08-13T14:32:00Z">
              <w:r w:rsidRPr="003569AA" w:rsidDel="0006578D">
                <w:rPr>
                  <w:rFonts w:ascii="Arial" w:hAnsi="Arial" w:cs="Arial"/>
                  <w:sz w:val="22"/>
                  <w:szCs w:val="22"/>
                </w:rPr>
                <w:delText>65</w:delText>
              </w:r>
            </w:del>
            <w:ins w:id="204" w:author="Benjamin Chan" w:date="2018-08-13T14:32:00Z">
              <w:r w:rsidR="0006578D">
                <w:rPr>
                  <w:rFonts w:ascii="Arial" w:hAnsi="Arial" w:cs="Arial"/>
                  <w:sz w:val="22"/>
                  <w:szCs w:val="22"/>
                </w:rPr>
                <w:t>78</w:t>
              </w:r>
            </w:ins>
          </w:p>
        </w:tc>
        <w:tc>
          <w:tcPr>
            <w:tcW w:w="540" w:type="dxa"/>
          </w:tcPr>
          <w:p w14:paraId="7C146A0F"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05" w:author="Benjamin Chan" w:date="2018-08-13T14:32:00Z">
              <w:r w:rsidRPr="003569AA" w:rsidDel="0006578D">
                <w:rPr>
                  <w:rFonts w:ascii="Arial" w:hAnsi="Arial" w:cs="Arial"/>
                  <w:sz w:val="22"/>
                  <w:szCs w:val="22"/>
                </w:rPr>
                <w:delText>34</w:delText>
              </w:r>
            </w:del>
            <w:ins w:id="206" w:author="Benjamin Chan" w:date="2018-08-13T14:32:00Z">
              <w:r w:rsidR="0006578D">
                <w:rPr>
                  <w:rFonts w:ascii="Arial" w:hAnsi="Arial" w:cs="Arial"/>
                  <w:sz w:val="22"/>
                  <w:szCs w:val="22"/>
                </w:rPr>
                <w:t>31</w:t>
              </w:r>
            </w:ins>
          </w:p>
        </w:tc>
        <w:tc>
          <w:tcPr>
            <w:tcW w:w="720" w:type="dxa"/>
          </w:tcPr>
          <w:p w14:paraId="3635CA0B"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07" w:author="Benjamin Chan" w:date="2018-08-13T14:33:00Z">
              <w:r w:rsidRPr="003569AA" w:rsidDel="0006578D">
                <w:rPr>
                  <w:rFonts w:ascii="Arial" w:hAnsi="Arial" w:cs="Arial"/>
                  <w:sz w:val="22"/>
                  <w:szCs w:val="22"/>
                </w:rPr>
                <w:delText>19</w:delText>
              </w:r>
            </w:del>
            <w:ins w:id="208" w:author="Benjamin Chan" w:date="2018-08-13T14:33:00Z">
              <w:r w:rsidR="0006578D">
                <w:rPr>
                  <w:rFonts w:ascii="Arial" w:hAnsi="Arial" w:cs="Arial"/>
                  <w:sz w:val="22"/>
                  <w:szCs w:val="22"/>
                </w:rPr>
                <w:t>43</w:t>
              </w:r>
            </w:ins>
          </w:p>
        </w:tc>
        <w:tc>
          <w:tcPr>
            <w:tcW w:w="720" w:type="dxa"/>
          </w:tcPr>
          <w:p w14:paraId="4894E6EE"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1.</w:t>
            </w:r>
            <w:del w:id="209" w:author="Benjamin Chan" w:date="2018-08-13T14:37:00Z">
              <w:r w:rsidRPr="003569AA" w:rsidDel="0006578D">
                <w:rPr>
                  <w:rFonts w:ascii="Arial" w:hAnsi="Arial" w:cs="Arial"/>
                  <w:sz w:val="22"/>
                  <w:szCs w:val="22"/>
                </w:rPr>
                <w:delText>17</w:delText>
              </w:r>
            </w:del>
            <w:ins w:id="210" w:author="Benjamin Chan" w:date="2018-08-13T14:37:00Z">
              <w:r w:rsidR="0006578D">
                <w:rPr>
                  <w:rFonts w:ascii="Arial" w:hAnsi="Arial" w:cs="Arial"/>
                  <w:sz w:val="22"/>
                  <w:szCs w:val="22"/>
                </w:rPr>
                <w:t>35</w:t>
              </w:r>
            </w:ins>
          </w:p>
        </w:tc>
        <w:tc>
          <w:tcPr>
            <w:tcW w:w="540" w:type="dxa"/>
          </w:tcPr>
          <w:p w14:paraId="136C179F"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11" w:author="Benjamin Chan" w:date="2018-08-13T14:37:00Z">
              <w:r w:rsidRPr="003569AA" w:rsidDel="0006578D">
                <w:rPr>
                  <w:rFonts w:ascii="Arial" w:hAnsi="Arial" w:cs="Arial"/>
                  <w:sz w:val="22"/>
                  <w:szCs w:val="22"/>
                </w:rPr>
                <w:delText>33</w:delText>
              </w:r>
            </w:del>
            <w:ins w:id="212" w:author="Benjamin Chan" w:date="2018-08-13T14:37:00Z">
              <w:r w:rsidR="0006578D">
                <w:rPr>
                  <w:rFonts w:ascii="Arial" w:hAnsi="Arial" w:cs="Arial"/>
                  <w:sz w:val="22"/>
                  <w:szCs w:val="22"/>
                </w:rPr>
                <w:t>29</w:t>
              </w:r>
            </w:ins>
          </w:p>
        </w:tc>
        <w:tc>
          <w:tcPr>
            <w:tcW w:w="630" w:type="dxa"/>
          </w:tcPr>
          <w:p w14:paraId="34D2FC77"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13" w:author="Benjamin Chan" w:date="2018-08-13T14:38:00Z">
              <w:r w:rsidRPr="003569AA" w:rsidDel="0006578D">
                <w:rPr>
                  <w:rFonts w:ascii="Arial" w:hAnsi="Arial" w:cs="Arial"/>
                  <w:sz w:val="22"/>
                  <w:szCs w:val="22"/>
                </w:rPr>
                <w:delText>64</w:delText>
              </w:r>
            </w:del>
            <w:ins w:id="214" w:author="Benjamin Chan" w:date="2018-08-13T14:38:00Z">
              <w:r w:rsidR="0006578D">
                <w:rPr>
                  <w:rFonts w:ascii="Arial" w:hAnsi="Arial" w:cs="Arial"/>
                  <w:sz w:val="22"/>
                  <w:szCs w:val="22"/>
                </w:rPr>
                <w:t>30</w:t>
              </w:r>
            </w:ins>
          </w:p>
        </w:tc>
        <w:tc>
          <w:tcPr>
            <w:tcW w:w="720" w:type="dxa"/>
          </w:tcPr>
          <w:p w14:paraId="1D2C2292"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.80</w:t>
            </w:r>
          </w:p>
        </w:tc>
        <w:tc>
          <w:tcPr>
            <w:tcW w:w="540" w:type="dxa"/>
          </w:tcPr>
          <w:p w14:paraId="4136FD80"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.34</w:t>
            </w:r>
          </w:p>
        </w:tc>
        <w:tc>
          <w:tcPr>
            <w:tcW w:w="540" w:type="dxa"/>
          </w:tcPr>
          <w:p w14:paraId="75A7F5C2"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.51</w:t>
            </w:r>
          </w:p>
        </w:tc>
      </w:tr>
      <w:tr w:rsidR="00E570FD" w:rsidRPr="003569AA" w14:paraId="288C754C" w14:textId="77777777" w:rsidTr="00E570FD">
        <w:trPr>
          <w:trHeight w:val="300"/>
        </w:trPr>
        <w:tc>
          <w:tcPr>
            <w:tcW w:w="2340" w:type="dxa"/>
            <w:noWrap/>
          </w:tcPr>
          <w:p w14:paraId="6101ACCE" w14:textId="77777777" w:rsidR="00E570FD" w:rsidRPr="003569AA" w:rsidRDefault="00E570FD" w:rsidP="00B237D4">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tcPr>
          <w:p w14:paraId="184F4623"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.36</w:t>
            </w:r>
          </w:p>
        </w:tc>
        <w:tc>
          <w:tcPr>
            <w:tcW w:w="630" w:type="dxa"/>
          </w:tcPr>
          <w:p w14:paraId="34426463"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.30</w:t>
            </w:r>
          </w:p>
        </w:tc>
        <w:tc>
          <w:tcPr>
            <w:tcW w:w="720" w:type="dxa"/>
          </w:tcPr>
          <w:p w14:paraId="7212023A" w14:textId="77777777" w:rsidR="00E570FD" w:rsidRPr="003569AA" w:rsidRDefault="00E570FD" w:rsidP="00B237D4">
            <w:pPr>
              <w:jc w:val="center"/>
              <w:rPr>
                <w:rFonts w:ascii="Arial" w:hAnsi="Arial" w:cs="Arial"/>
                <w:sz w:val="22"/>
                <w:szCs w:val="22"/>
              </w:rPr>
            </w:pPr>
            <w:r>
              <w:rPr>
                <w:rFonts w:ascii="Arial" w:hAnsi="Arial" w:cs="Arial"/>
                <w:sz w:val="22"/>
                <w:szCs w:val="22"/>
              </w:rPr>
              <w:t>&lt;.01</w:t>
            </w:r>
          </w:p>
        </w:tc>
        <w:tc>
          <w:tcPr>
            <w:tcW w:w="720" w:type="dxa"/>
          </w:tcPr>
          <w:p w14:paraId="37EC6A39"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0.</w:t>
            </w:r>
            <w:del w:id="215" w:author="Benjamin Chan" w:date="2018-08-13T14:32:00Z">
              <w:r w:rsidRPr="003569AA" w:rsidDel="0006578D">
                <w:rPr>
                  <w:rFonts w:ascii="Arial" w:hAnsi="Arial" w:cs="Arial"/>
                  <w:sz w:val="22"/>
                  <w:szCs w:val="22"/>
                </w:rPr>
                <w:delText>44</w:delText>
              </w:r>
            </w:del>
            <w:ins w:id="216" w:author="Benjamin Chan" w:date="2018-08-13T14:32:00Z">
              <w:r w:rsidR="0006578D">
                <w:rPr>
                  <w:rFonts w:ascii="Arial" w:hAnsi="Arial" w:cs="Arial"/>
                  <w:sz w:val="22"/>
                  <w:szCs w:val="22"/>
                </w:rPr>
                <w:t>51</w:t>
              </w:r>
            </w:ins>
          </w:p>
        </w:tc>
        <w:tc>
          <w:tcPr>
            <w:tcW w:w="540" w:type="dxa"/>
          </w:tcPr>
          <w:p w14:paraId="03B3EFFE"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17" w:author="Benjamin Chan" w:date="2018-08-13T14:33:00Z">
              <w:r w:rsidRPr="003569AA" w:rsidDel="0006578D">
                <w:rPr>
                  <w:rFonts w:ascii="Arial" w:hAnsi="Arial" w:cs="Arial"/>
                  <w:sz w:val="22"/>
                  <w:szCs w:val="22"/>
                </w:rPr>
                <w:delText>28</w:delText>
              </w:r>
            </w:del>
            <w:ins w:id="218" w:author="Benjamin Chan" w:date="2018-08-13T14:33:00Z">
              <w:r w:rsidR="0006578D">
                <w:rPr>
                  <w:rFonts w:ascii="Arial" w:hAnsi="Arial" w:cs="Arial"/>
                  <w:sz w:val="22"/>
                  <w:szCs w:val="22"/>
                </w:rPr>
                <w:t>26</w:t>
              </w:r>
            </w:ins>
          </w:p>
        </w:tc>
        <w:tc>
          <w:tcPr>
            <w:tcW w:w="720" w:type="dxa"/>
          </w:tcPr>
          <w:p w14:paraId="290A8A3D" w14:textId="77777777" w:rsidR="00E570FD" w:rsidRPr="003569AA" w:rsidRDefault="00E570FD" w:rsidP="00B237D4">
            <w:pPr>
              <w:jc w:val="center"/>
              <w:rPr>
                <w:rFonts w:ascii="Arial" w:hAnsi="Arial" w:cs="Arial"/>
                <w:sz w:val="22"/>
                <w:szCs w:val="22"/>
              </w:rPr>
            </w:pPr>
            <w:del w:id="219" w:author="Benjamin Chan" w:date="2018-08-13T14:33:00Z">
              <w:r w:rsidDel="0006578D">
                <w:rPr>
                  <w:rFonts w:ascii="Arial" w:hAnsi="Arial" w:cs="Arial"/>
                  <w:sz w:val="22"/>
                  <w:szCs w:val="22"/>
                </w:rPr>
                <w:delText>&lt;</w:delText>
              </w:r>
            </w:del>
            <w:r>
              <w:rPr>
                <w:rFonts w:ascii="Arial" w:hAnsi="Arial" w:cs="Arial"/>
                <w:sz w:val="22"/>
                <w:szCs w:val="22"/>
              </w:rPr>
              <w:t>.01</w:t>
            </w:r>
          </w:p>
        </w:tc>
        <w:tc>
          <w:tcPr>
            <w:tcW w:w="720" w:type="dxa"/>
          </w:tcPr>
          <w:p w14:paraId="14660B06"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20" w:author="Benjamin Chan" w:date="2018-08-13T14:37:00Z">
              <w:r w:rsidRPr="003569AA" w:rsidDel="0006578D">
                <w:rPr>
                  <w:rFonts w:ascii="Arial" w:hAnsi="Arial" w:cs="Arial"/>
                  <w:sz w:val="22"/>
                  <w:szCs w:val="22"/>
                </w:rPr>
                <w:delText>71</w:delText>
              </w:r>
            </w:del>
            <w:ins w:id="221" w:author="Benjamin Chan" w:date="2018-08-13T14:37:00Z">
              <w:r w:rsidR="0006578D">
                <w:rPr>
                  <w:rFonts w:ascii="Arial" w:hAnsi="Arial" w:cs="Arial"/>
                  <w:sz w:val="22"/>
                  <w:szCs w:val="22"/>
                </w:rPr>
                <w:t>95</w:t>
              </w:r>
            </w:ins>
          </w:p>
        </w:tc>
        <w:tc>
          <w:tcPr>
            <w:tcW w:w="540" w:type="dxa"/>
          </w:tcPr>
          <w:p w14:paraId="29C195E2"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22" w:author="Benjamin Chan" w:date="2018-08-13T14:38:00Z">
              <w:r w:rsidRPr="003569AA" w:rsidDel="0006578D">
                <w:rPr>
                  <w:rFonts w:ascii="Arial" w:hAnsi="Arial" w:cs="Arial"/>
                  <w:sz w:val="22"/>
                  <w:szCs w:val="22"/>
                </w:rPr>
                <w:delText>27</w:delText>
              </w:r>
            </w:del>
            <w:ins w:id="223" w:author="Benjamin Chan" w:date="2018-08-13T14:38:00Z">
              <w:r w:rsidR="0006578D">
                <w:rPr>
                  <w:rFonts w:ascii="Arial" w:hAnsi="Arial" w:cs="Arial"/>
                  <w:sz w:val="22"/>
                  <w:szCs w:val="22"/>
                </w:rPr>
                <w:t>25</w:t>
              </w:r>
            </w:ins>
          </w:p>
        </w:tc>
        <w:tc>
          <w:tcPr>
            <w:tcW w:w="630" w:type="dxa"/>
          </w:tcPr>
          <w:p w14:paraId="029FDB7E"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24" w:author="Benjamin Chan" w:date="2018-08-13T14:38:00Z">
              <w:r w:rsidRPr="003569AA" w:rsidDel="0006578D">
                <w:rPr>
                  <w:rFonts w:ascii="Arial" w:hAnsi="Arial" w:cs="Arial"/>
                  <w:sz w:val="22"/>
                  <w:szCs w:val="22"/>
                </w:rPr>
                <w:delText>21</w:delText>
              </w:r>
            </w:del>
            <w:ins w:id="225" w:author="Benjamin Chan" w:date="2018-08-13T14:38:00Z">
              <w:r w:rsidR="0006578D">
                <w:rPr>
                  <w:rFonts w:ascii="Arial" w:hAnsi="Arial" w:cs="Arial"/>
                  <w:sz w:val="22"/>
                  <w:szCs w:val="22"/>
                </w:rPr>
                <w:t>85</w:t>
              </w:r>
            </w:ins>
          </w:p>
        </w:tc>
        <w:tc>
          <w:tcPr>
            <w:tcW w:w="720" w:type="dxa"/>
          </w:tcPr>
          <w:p w14:paraId="49B422D3"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.65</w:t>
            </w:r>
          </w:p>
        </w:tc>
        <w:tc>
          <w:tcPr>
            <w:tcW w:w="540" w:type="dxa"/>
          </w:tcPr>
          <w:p w14:paraId="1EA8DF62"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.32</w:t>
            </w:r>
          </w:p>
        </w:tc>
        <w:tc>
          <w:tcPr>
            <w:tcW w:w="540" w:type="dxa"/>
          </w:tcPr>
          <w:p w14:paraId="4F8E7E34"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.18</w:t>
            </w:r>
          </w:p>
        </w:tc>
      </w:tr>
      <w:tr w:rsidR="00E570FD" w:rsidRPr="003569AA" w14:paraId="22BF9B36" w14:textId="77777777" w:rsidTr="00E570FD">
        <w:trPr>
          <w:trHeight w:val="300"/>
        </w:trPr>
        <w:tc>
          <w:tcPr>
            <w:tcW w:w="2340" w:type="dxa"/>
            <w:noWrap/>
          </w:tcPr>
          <w:p w14:paraId="2F7CA75F" w14:textId="77777777" w:rsidR="00E570FD" w:rsidRPr="003569AA" w:rsidRDefault="00E570FD" w:rsidP="00B237D4">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tcPr>
          <w:p w14:paraId="5C2DBB48"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.43</w:t>
            </w:r>
          </w:p>
        </w:tc>
        <w:tc>
          <w:tcPr>
            <w:tcW w:w="630" w:type="dxa"/>
          </w:tcPr>
          <w:p w14:paraId="617695D7"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.39</w:t>
            </w:r>
          </w:p>
        </w:tc>
        <w:tc>
          <w:tcPr>
            <w:tcW w:w="720" w:type="dxa"/>
          </w:tcPr>
          <w:p w14:paraId="1D5F4D66"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.03</w:t>
            </w:r>
          </w:p>
        </w:tc>
        <w:tc>
          <w:tcPr>
            <w:tcW w:w="720" w:type="dxa"/>
          </w:tcPr>
          <w:p w14:paraId="6C28F1EE"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0.</w:t>
            </w:r>
            <w:del w:id="226" w:author="Benjamin Chan" w:date="2018-08-13T14:32:00Z">
              <w:r w:rsidRPr="003569AA" w:rsidDel="0006578D">
                <w:rPr>
                  <w:rFonts w:ascii="Arial" w:hAnsi="Arial" w:cs="Arial"/>
                  <w:sz w:val="22"/>
                  <w:szCs w:val="22"/>
                </w:rPr>
                <w:delText>49</w:delText>
              </w:r>
            </w:del>
            <w:ins w:id="227" w:author="Benjamin Chan" w:date="2018-08-13T14:32:00Z">
              <w:r w:rsidR="0006578D">
                <w:rPr>
                  <w:rFonts w:ascii="Arial" w:hAnsi="Arial" w:cs="Arial"/>
                  <w:sz w:val="22"/>
                  <w:szCs w:val="22"/>
                </w:rPr>
                <w:t>50</w:t>
              </w:r>
            </w:ins>
          </w:p>
        </w:tc>
        <w:tc>
          <w:tcPr>
            <w:tcW w:w="540" w:type="dxa"/>
          </w:tcPr>
          <w:p w14:paraId="79D63A48"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28" w:author="Benjamin Chan" w:date="2018-08-13T14:33:00Z">
              <w:r w:rsidRPr="003569AA" w:rsidDel="0006578D">
                <w:rPr>
                  <w:rFonts w:ascii="Arial" w:hAnsi="Arial" w:cs="Arial"/>
                  <w:sz w:val="22"/>
                  <w:szCs w:val="22"/>
                </w:rPr>
                <w:delText>36</w:delText>
              </w:r>
            </w:del>
            <w:ins w:id="229" w:author="Benjamin Chan" w:date="2018-08-13T14:33:00Z">
              <w:r w:rsidR="0006578D">
                <w:rPr>
                  <w:rFonts w:ascii="Arial" w:hAnsi="Arial" w:cs="Arial"/>
                  <w:sz w:val="22"/>
                  <w:szCs w:val="22"/>
                </w:rPr>
                <w:t>33</w:t>
              </w:r>
            </w:ins>
          </w:p>
        </w:tc>
        <w:tc>
          <w:tcPr>
            <w:tcW w:w="720" w:type="dxa"/>
          </w:tcPr>
          <w:p w14:paraId="2A86E20E"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30" w:author="Benjamin Chan" w:date="2018-08-13T14:33:00Z">
              <w:r w:rsidRPr="003569AA" w:rsidDel="0006578D">
                <w:rPr>
                  <w:rFonts w:ascii="Arial" w:hAnsi="Arial" w:cs="Arial"/>
                  <w:sz w:val="22"/>
                  <w:szCs w:val="22"/>
                </w:rPr>
                <w:delText>04</w:delText>
              </w:r>
            </w:del>
            <w:ins w:id="231" w:author="Benjamin Chan" w:date="2018-08-13T14:33:00Z">
              <w:r w:rsidR="0006578D">
                <w:rPr>
                  <w:rFonts w:ascii="Arial" w:hAnsi="Arial" w:cs="Arial"/>
                  <w:sz w:val="22"/>
                  <w:szCs w:val="22"/>
                </w:rPr>
                <w:t>03</w:t>
              </w:r>
            </w:ins>
          </w:p>
        </w:tc>
        <w:tc>
          <w:tcPr>
            <w:tcW w:w="720" w:type="dxa"/>
          </w:tcPr>
          <w:p w14:paraId="139AFD58"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32" w:author="Benjamin Chan" w:date="2018-08-13T14:37:00Z">
              <w:r w:rsidRPr="003569AA" w:rsidDel="0006578D">
                <w:rPr>
                  <w:rFonts w:ascii="Arial" w:hAnsi="Arial" w:cs="Arial"/>
                  <w:sz w:val="22"/>
                  <w:szCs w:val="22"/>
                </w:rPr>
                <w:delText>80</w:delText>
              </w:r>
            </w:del>
            <w:ins w:id="233" w:author="Benjamin Chan" w:date="2018-08-13T14:37:00Z">
              <w:r w:rsidR="0006578D">
                <w:rPr>
                  <w:rFonts w:ascii="Arial" w:hAnsi="Arial" w:cs="Arial"/>
                  <w:sz w:val="22"/>
                  <w:szCs w:val="22"/>
                </w:rPr>
                <w:t>80</w:t>
              </w:r>
            </w:ins>
          </w:p>
        </w:tc>
        <w:tc>
          <w:tcPr>
            <w:tcW w:w="540" w:type="dxa"/>
          </w:tcPr>
          <w:p w14:paraId="3BF5CCAB"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34" w:author="Benjamin Chan" w:date="2018-08-13T14:38:00Z">
              <w:r w:rsidRPr="003569AA" w:rsidDel="0006578D">
                <w:rPr>
                  <w:rFonts w:ascii="Arial" w:hAnsi="Arial" w:cs="Arial"/>
                  <w:sz w:val="22"/>
                  <w:szCs w:val="22"/>
                </w:rPr>
                <w:delText>36</w:delText>
              </w:r>
            </w:del>
            <w:ins w:id="235" w:author="Benjamin Chan" w:date="2018-08-13T14:38:00Z">
              <w:r w:rsidR="0006578D">
                <w:rPr>
                  <w:rFonts w:ascii="Arial" w:hAnsi="Arial" w:cs="Arial"/>
                  <w:sz w:val="22"/>
                  <w:szCs w:val="22"/>
                </w:rPr>
                <w:t>32</w:t>
              </w:r>
            </w:ins>
          </w:p>
        </w:tc>
        <w:tc>
          <w:tcPr>
            <w:tcW w:w="630" w:type="dxa"/>
          </w:tcPr>
          <w:p w14:paraId="5FB9A2B2"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36" w:author="Benjamin Chan" w:date="2018-08-13T14:38:00Z">
              <w:r w:rsidRPr="003569AA" w:rsidDel="0006578D">
                <w:rPr>
                  <w:rFonts w:ascii="Arial" w:hAnsi="Arial" w:cs="Arial"/>
                  <w:sz w:val="22"/>
                  <w:szCs w:val="22"/>
                </w:rPr>
                <w:delText>53</w:delText>
              </w:r>
            </w:del>
            <w:ins w:id="237" w:author="Benjamin Chan" w:date="2018-08-13T14:38:00Z">
              <w:r w:rsidR="0006578D">
                <w:rPr>
                  <w:rFonts w:ascii="Arial" w:hAnsi="Arial" w:cs="Arial"/>
                  <w:sz w:val="22"/>
                  <w:szCs w:val="22"/>
                </w:rPr>
                <w:t>48</w:t>
              </w:r>
            </w:ins>
          </w:p>
        </w:tc>
        <w:tc>
          <w:tcPr>
            <w:tcW w:w="720" w:type="dxa"/>
          </w:tcPr>
          <w:p w14:paraId="6FA37A0D"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.65</w:t>
            </w:r>
          </w:p>
        </w:tc>
        <w:tc>
          <w:tcPr>
            <w:tcW w:w="540" w:type="dxa"/>
          </w:tcPr>
          <w:p w14:paraId="6D8E3A6F"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.44</w:t>
            </w:r>
          </w:p>
        </w:tc>
        <w:tc>
          <w:tcPr>
            <w:tcW w:w="540" w:type="dxa"/>
          </w:tcPr>
          <w:p w14:paraId="04649BF4"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.32</w:t>
            </w:r>
          </w:p>
        </w:tc>
      </w:tr>
      <w:tr w:rsidR="00E570FD" w:rsidRPr="003569AA" w14:paraId="11D2A10E" w14:textId="77777777" w:rsidTr="00E570FD">
        <w:trPr>
          <w:trHeight w:val="300"/>
        </w:trPr>
        <w:tc>
          <w:tcPr>
            <w:tcW w:w="2340" w:type="dxa"/>
            <w:noWrap/>
          </w:tcPr>
          <w:p w14:paraId="2BB2299B" w14:textId="77777777" w:rsidR="00E570FD" w:rsidRPr="003569AA" w:rsidRDefault="00E570FD" w:rsidP="00B237D4">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tcPr>
          <w:p w14:paraId="6CF2E19E"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.40</w:t>
            </w:r>
          </w:p>
        </w:tc>
        <w:tc>
          <w:tcPr>
            <w:tcW w:w="630" w:type="dxa"/>
          </w:tcPr>
          <w:p w14:paraId="3CC66116"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.27</w:t>
            </w:r>
          </w:p>
        </w:tc>
        <w:tc>
          <w:tcPr>
            <w:tcW w:w="720" w:type="dxa"/>
          </w:tcPr>
          <w:p w14:paraId="2187580B" w14:textId="77777777" w:rsidR="00E570FD" w:rsidRPr="003569AA" w:rsidRDefault="00E570FD" w:rsidP="00B237D4">
            <w:pPr>
              <w:jc w:val="center"/>
              <w:rPr>
                <w:rFonts w:ascii="Arial" w:hAnsi="Arial" w:cs="Arial"/>
                <w:sz w:val="22"/>
                <w:szCs w:val="22"/>
              </w:rPr>
            </w:pPr>
            <w:r>
              <w:rPr>
                <w:rFonts w:ascii="Arial" w:hAnsi="Arial" w:cs="Arial"/>
                <w:sz w:val="22"/>
                <w:szCs w:val="22"/>
              </w:rPr>
              <w:t>&lt;.01</w:t>
            </w:r>
          </w:p>
        </w:tc>
        <w:tc>
          <w:tcPr>
            <w:tcW w:w="720" w:type="dxa"/>
          </w:tcPr>
          <w:p w14:paraId="604969AC"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0.</w:t>
            </w:r>
            <w:del w:id="238" w:author="Benjamin Chan" w:date="2018-08-13T14:32:00Z">
              <w:r w:rsidRPr="003569AA" w:rsidDel="0006578D">
                <w:rPr>
                  <w:rFonts w:ascii="Arial" w:hAnsi="Arial" w:cs="Arial"/>
                  <w:sz w:val="22"/>
                  <w:szCs w:val="22"/>
                </w:rPr>
                <w:delText>38</w:delText>
              </w:r>
            </w:del>
            <w:ins w:id="239" w:author="Benjamin Chan" w:date="2018-08-13T14:32:00Z">
              <w:r w:rsidR="0006578D">
                <w:rPr>
                  <w:rFonts w:ascii="Arial" w:hAnsi="Arial" w:cs="Arial"/>
                  <w:sz w:val="22"/>
                  <w:szCs w:val="22"/>
                </w:rPr>
                <w:t>43</w:t>
              </w:r>
            </w:ins>
          </w:p>
        </w:tc>
        <w:tc>
          <w:tcPr>
            <w:tcW w:w="540" w:type="dxa"/>
          </w:tcPr>
          <w:p w14:paraId="7B67D6DA"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40" w:author="Benjamin Chan" w:date="2018-08-13T14:33:00Z">
              <w:r w:rsidRPr="003569AA" w:rsidDel="0006578D">
                <w:rPr>
                  <w:rFonts w:ascii="Arial" w:hAnsi="Arial" w:cs="Arial"/>
                  <w:sz w:val="22"/>
                  <w:szCs w:val="22"/>
                </w:rPr>
                <w:delText>26</w:delText>
              </w:r>
            </w:del>
            <w:ins w:id="241" w:author="Benjamin Chan" w:date="2018-08-13T14:33:00Z">
              <w:r w:rsidR="0006578D">
                <w:rPr>
                  <w:rFonts w:ascii="Arial" w:hAnsi="Arial" w:cs="Arial"/>
                  <w:sz w:val="22"/>
                  <w:szCs w:val="22"/>
                </w:rPr>
                <w:t>24</w:t>
              </w:r>
            </w:ins>
          </w:p>
        </w:tc>
        <w:tc>
          <w:tcPr>
            <w:tcW w:w="720" w:type="dxa"/>
          </w:tcPr>
          <w:p w14:paraId="59AA7490" w14:textId="77777777" w:rsidR="00E570FD" w:rsidRPr="003569AA" w:rsidRDefault="00E570FD" w:rsidP="00B237D4">
            <w:pPr>
              <w:jc w:val="center"/>
              <w:rPr>
                <w:rFonts w:ascii="Arial" w:hAnsi="Arial" w:cs="Arial"/>
                <w:sz w:val="22"/>
                <w:szCs w:val="22"/>
              </w:rPr>
            </w:pPr>
            <w:r>
              <w:rPr>
                <w:rFonts w:ascii="Arial" w:hAnsi="Arial" w:cs="Arial"/>
                <w:sz w:val="22"/>
                <w:szCs w:val="22"/>
              </w:rPr>
              <w:t>&lt;.01</w:t>
            </w:r>
          </w:p>
        </w:tc>
        <w:tc>
          <w:tcPr>
            <w:tcW w:w="720" w:type="dxa"/>
          </w:tcPr>
          <w:p w14:paraId="7B468C74"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42" w:author="Benjamin Chan" w:date="2018-08-13T14:37:00Z">
              <w:r w:rsidRPr="003569AA" w:rsidDel="0006578D">
                <w:rPr>
                  <w:rFonts w:ascii="Arial" w:hAnsi="Arial" w:cs="Arial"/>
                  <w:sz w:val="22"/>
                  <w:szCs w:val="22"/>
                </w:rPr>
                <w:delText>61</w:delText>
              </w:r>
            </w:del>
            <w:ins w:id="243" w:author="Benjamin Chan" w:date="2018-08-13T14:37:00Z">
              <w:r w:rsidR="0006578D">
                <w:rPr>
                  <w:rFonts w:ascii="Arial" w:hAnsi="Arial" w:cs="Arial"/>
                  <w:sz w:val="22"/>
                  <w:szCs w:val="22"/>
                </w:rPr>
                <w:t>68</w:t>
              </w:r>
            </w:ins>
          </w:p>
        </w:tc>
        <w:tc>
          <w:tcPr>
            <w:tcW w:w="540" w:type="dxa"/>
          </w:tcPr>
          <w:p w14:paraId="5C873DAB"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44" w:author="Benjamin Chan" w:date="2018-08-13T14:38:00Z">
              <w:r w:rsidRPr="003569AA" w:rsidDel="0006578D">
                <w:rPr>
                  <w:rFonts w:ascii="Arial" w:hAnsi="Arial" w:cs="Arial"/>
                  <w:sz w:val="22"/>
                  <w:szCs w:val="22"/>
                </w:rPr>
                <w:delText>26</w:delText>
              </w:r>
            </w:del>
            <w:ins w:id="245" w:author="Benjamin Chan" w:date="2018-08-13T14:38:00Z">
              <w:r w:rsidR="0006578D">
                <w:rPr>
                  <w:rFonts w:ascii="Arial" w:hAnsi="Arial" w:cs="Arial"/>
                  <w:sz w:val="22"/>
                  <w:szCs w:val="22"/>
                </w:rPr>
                <w:t>23</w:t>
              </w:r>
            </w:ins>
          </w:p>
        </w:tc>
        <w:tc>
          <w:tcPr>
            <w:tcW w:w="630" w:type="dxa"/>
          </w:tcPr>
          <w:p w14:paraId="4B55A8F4" w14:textId="77777777" w:rsidR="00E570FD" w:rsidRPr="003569AA" w:rsidRDefault="00E570FD" w:rsidP="0006578D">
            <w:pPr>
              <w:jc w:val="center"/>
              <w:rPr>
                <w:rFonts w:ascii="Arial" w:hAnsi="Arial" w:cs="Arial"/>
                <w:sz w:val="22"/>
                <w:szCs w:val="22"/>
              </w:rPr>
            </w:pPr>
            <w:r w:rsidRPr="003569AA">
              <w:rPr>
                <w:rFonts w:ascii="Arial" w:hAnsi="Arial" w:cs="Arial"/>
                <w:sz w:val="22"/>
                <w:szCs w:val="22"/>
              </w:rPr>
              <w:t>.</w:t>
            </w:r>
            <w:del w:id="246" w:author="Benjamin Chan" w:date="2018-08-13T14:38:00Z">
              <w:r w:rsidRPr="003569AA" w:rsidDel="0006578D">
                <w:rPr>
                  <w:rFonts w:ascii="Arial" w:hAnsi="Arial" w:cs="Arial"/>
                  <w:sz w:val="22"/>
                  <w:szCs w:val="22"/>
                </w:rPr>
                <w:delText>05</w:delText>
              </w:r>
            </w:del>
            <w:ins w:id="247" w:author="Benjamin Chan" w:date="2018-08-13T14:38:00Z">
              <w:r w:rsidR="0006578D">
                <w:rPr>
                  <w:rFonts w:ascii="Arial" w:hAnsi="Arial" w:cs="Arial"/>
                  <w:sz w:val="22"/>
                  <w:szCs w:val="22"/>
                </w:rPr>
                <w:t>09</w:t>
              </w:r>
            </w:ins>
            <w:bookmarkStart w:id="248" w:name="_GoBack"/>
            <w:bookmarkEnd w:id="248"/>
          </w:p>
        </w:tc>
        <w:tc>
          <w:tcPr>
            <w:tcW w:w="720" w:type="dxa"/>
          </w:tcPr>
          <w:p w14:paraId="303F7EB2"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.66</w:t>
            </w:r>
          </w:p>
        </w:tc>
        <w:tc>
          <w:tcPr>
            <w:tcW w:w="540" w:type="dxa"/>
          </w:tcPr>
          <w:p w14:paraId="0EEC3547"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.29</w:t>
            </w:r>
          </w:p>
        </w:tc>
        <w:tc>
          <w:tcPr>
            <w:tcW w:w="540" w:type="dxa"/>
          </w:tcPr>
          <w:p w14:paraId="16C4AAA1" w14:textId="77777777" w:rsidR="00E570FD" w:rsidRPr="003569AA" w:rsidRDefault="00E570FD" w:rsidP="00B237D4">
            <w:pPr>
              <w:jc w:val="center"/>
              <w:rPr>
                <w:rFonts w:ascii="Arial" w:hAnsi="Arial" w:cs="Arial"/>
                <w:sz w:val="22"/>
                <w:szCs w:val="22"/>
              </w:rPr>
            </w:pPr>
            <w:r w:rsidRPr="003569AA">
              <w:rPr>
                <w:rFonts w:ascii="Arial" w:hAnsi="Arial" w:cs="Arial"/>
                <w:sz w:val="22"/>
                <w:szCs w:val="22"/>
              </w:rPr>
              <w:t>.15</w:t>
            </w:r>
          </w:p>
        </w:tc>
      </w:tr>
    </w:tbl>
    <w:p w14:paraId="58796343" w14:textId="77777777" w:rsidR="00195ACE" w:rsidRPr="0081190E" w:rsidRDefault="00195ACE" w:rsidP="00195ACE">
      <w:pPr>
        <w:rPr>
          <w:rFonts w:ascii="Arial" w:hAnsi="Arial"/>
          <w:i/>
          <w:sz w:val="20"/>
        </w:rPr>
      </w:pPr>
      <w:r w:rsidRPr="0081190E">
        <w:rPr>
          <w:rFonts w:ascii="Arial" w:hAnsi="Arial"/>
          <w:i/>
          <w:sz w:val="20"/>
        </w:rPr>
        <w:t>OR: Odds Ratio; SE: Standard Error; PTSD: Post-traumatic stress disorder.</w:t>
      </w:r>
    </w:p>
    <w:p w14:paraId="43E1DEA0" w14:textId="77777777" w:rsidR="00BE53CA" w:rsidRPr="00431F21" w:rsidRDefault="00BE53CA" w:rsidP="007948DE">
      <w:pPr>
        <w:rPr>
          <w:rFonts w:ascii="Arial" w:eastAsia="Times New Roman" w:hAnsi="Arial" w:cs="Times New Roman"/>
          <w:color w:val="000000"/>
        </w:rPr>
      </w:pPr>
    </w:p>
    <w:p w14:paraId="4B267F6F" w14:textId="77777777" w:rsidR="00BA789B" w:rsidRPr="00431F21" w:rsidRDefault="001E3157" w:rsidP="00BA789B">
      <w:pPr>
        <w:rPr>
          <w:rFonts w:ascii="Arial" w:eastAsia="Times New Roman" w:hAnsi="Arial" w:cs="Times New Roman"/>
          <w:color w:val="000000"/>
        </w:rPr>
      </w:pPr>
      <w:r w:rsidRPr="00431F21">
        <w:rPr>
          <w:rFonts w:ascii="Arial" w:eastAsia="Times New Roman" w:hAnsi="Arial" w:cs="Times New Roman"/>
          <w:b/>
          <w:color w:val="000000"/>
        </w:rPr>
        <w:t>Major Depression.</w:t>
      </w:r>
      <w:r w:rsidRPr="00431F21">
        <w:rPr>
          <w:rFonts w:ascii="Arial" w:eastAsia="Times New Roman" w:hAnsi="Arial" w:cs="Times New Roman"/>
          <w:color w:val="000000"/>
        </w:rPr>
        <w:t xml:space="preserve"> In adjusted regression models, social contact on Facebook was not associated with </w:t>
      </w:r>
      <w:r w:rsidR="00F7144A">
        <w:rPr>
          <w:rFonts w:ascii="Arial" w:eastAsia="Times New Roman" w:hAnsi="Arial" w:cs="Times New Roman"/>
          <w:color w:val="000000"/>
        </w:rPr>
        <w:t xml:space="preserve">screening positive </w:t>
      </w:r>
      <w:r w:rsidR="001704F5">
        <w:rPr>
          <w:rFonts w:ascii="Arial" w:eastAsia="Times New Roman" w:hAnsi="Arial" w:cs="Times New Roman"/>
          <w:color w:val="000000"/>
        </w:rPr>
        <w:t xml:space="preserve">for major depression </w:t>
      </w:r>
      <w:r w:rsidR="00F7144A">
        <w:rPr>
          <w:rFonts w:ascii="Arial" w:eastAsia="Times New Roman" w:hAnsi="Arial" w:cs="Times New Roman"/>
          <w:color w:val="000000"/>
        </w:rPr>
        <w:t xml:space="preserve">on the </w:t>
      </w:r>
      <w:r w:rsidR="008832BA">
        <w:rPr>
          <w:rFonts w:ascii="Arial" w:eastAsia="Times New Roman" w:hAnsi="Arial" w:cs="Times New Roman"/>
          <w:color w:val="000000"/>
        </w:rPr>
        <w:t>PHQ-2</w:t>
      </w:r>
      <w:r w:rsidRPr="00431F21">
        <w:rPr>
          <w:rFonts w:ascii="Arial" w:eastAsia="Times New Roman" w:hAnsi="Arial" w:cs="Times New Roman"/>
          <w:color w:val="000000"/>
        </w:rPr>
        <w:t>.</w:t>
      </w:r>
      <w:r w:rsidR="00C6218C">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 xml:space="preserve">a few times a week (AOR=0.36, SE=.30, p=.001), once a day (AOR=0.43, SE=.39, p=.03), or several times a day (AOR=0.40, SE=.27, p=.001)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w:t>
      </w:r>
      <w:r w:rsidR="001704F5">
        <w:rPr>
          <w:rFonts w:ascii="Arial" w:eastAsia="Times New Roman" w:hAnsi="Arial" w:cs="Times New Roman"/>
          <w:color w:val="000000"/>
        </w:rPr>
        <w:t>on the PHQ-2</w:t>
      </w:r>
      <w:r w:rsidR="00BA789B">
        <w:rPr>
          <w:rFonts w:ascii="Arial" w:eastAsia="Times New Roman" w:hAnsi="Arial" w:cs="Times New Roman"/>
          <w:color w:val="000000"/>
        </w:rPr>
        <w:t>, compared to contact every few weeks or less</w:t>
      </w:r>
      <w:r w:rsidR="00BA789B" w:rsidRPr="00431F21">
        <w:rPr>
          <w:rFonts w:ascii="Arial" w:eastAsia="Times New Roman" w:hAnsi="Arial" w:cs="Times New Roman"/>
          <w:color w:val="000000"/>
        </w:rPr>
        <w:t>.</w:t>
      </w:r>
    </w:p>
    <w:p w14:paraId="1EF3A0F7" w14:textId="77777777" w:rsidR="001E3157" w:rsidRPr="00431F21" w:rsidRDefault="001E3157" w:rsidP="007948DE">
      <w:pPr>
        <w:rPr>
          <w:rFonts w:ascii="Arial" w:eastAsia="Times New Roman" w:hAnsi="Arial" w:cs="Times New Roman"/>
          <w:color w:val="000000"/>
        </w:rPr>
      </w:pPr>
    </w:p>
    <w:p w14:paraId="0372DCD4" w14:textId="77777777" w:rsidR="00BA789B"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PTSD.</w:t>
      </w:r>
      <w:r w:rsidR="00FD11F7" w:rsidRPr="00431F21">
        <w:rPr>
          <w:rFonts w:ascii="Arial" w:eastAsia="Times New Roman" w:hAnsi="Arial" w:cs="Times New Roman"/>
          <w:color w:val="000000"/>
        </w:rPr>
        <w:t xml:space="preserve"> In adjusted regression models, social contact on Facebook was not associated with </w:t>
      </w:r>
      <w:r w:rsidR="009E1B22">
        <w:rPr>
          <w:rFonts w:ascii="Arial" w:eastAsia="Times New Roman" w:hAnsi="Arial" w:cs="Times New Roman"/>
          <w:color w:val="000000"/>
        </w:rPr>
        <w:t xml:space="preserve">screening positive for PTSD on the </w:t>
      </w:r>
      <w:r w:rsidR="00D9505E" w:rsidRPr="00431F21">
        <w:rPr>
          <w:rFonts w:ascii="Arial" w:eastAsia="Times New Roman" w:hAnsi="Arial" w:cs="Times New Roman"/>
          <w:color w:val="000000"/>
        </w:rPr>
        <w:t>PC-PTSD</w:t>
      </w:r>
      <w:r w:rsidR="00FD11F7" w:rsidRPr="00431F21">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a few times a week (AOR=0.</w:t>
      </w:r>
      <w:del w:id="249" w:author="Benjamin Chan" w:date="2018-08-13T14:33:00Z">
        <w:r w:rsidR="00BA789B" w:rsidDel="0006578D">
          <w:rPr>
            <w:rFonts w:ascii="Arial" w:eastAsia="Times New Roman" w:hAnsi="Arial" w:cs="Times New Roman"/>
            <w:color w:val="000000"/>
          </w:rPr>
          <w:delText>44</w:delText>
        </w:r>
      </w:del>
      <w:ins w:id="250" w:author="Benjamin Chan" w:date="2018-08-13T14:33:00Z">
        <w:r w:rsidR="0006578D">
          <w:rPr>
            <w:rFonts w:ascii="Arial" w:eastAsia="Times New Roman" w:hAnsi="Arial" w:cs="Times New Roman"/>
            <w:color w:val="000000"/>
          </w:rPr>
          <w:t>51</w:t>
        </w:r>
      </w:ins>
      <w:r w:rsidR="00BA789B">
        <w:rPr>
          <w:rFonts w:ascii="Arial" w:eastAsia="Times New Roman" w:hAnsi="Arial" w:cs="Times New Roman"/>
          <w:color w:val="000000"/>
        </w:rPr>
        <w:t>, SE=.</w:t>
      </w:r>
      <w:del w:id="251" w:author="Benjamin Chan" w:date="2018-08-13T14:33:00Z">
        <w:r w:rsidR="00BA789B" w:rsidDel="0006578D">
          <w:rPr>
            <w:rFonts w:ascii="Arial" w:eastAsia="Times New Roman" w:hAnsi="Arial" w:cs="Times New Roman"/>
            <w:color w:val="000000"/>
          </w:rPr>
          <w:delText>28</w:delText>
        </w:r>
      </w:del>
      <w:ins w:id="252" w:author="Benjamin Chan" w:date="2018-08-13T14:33:00Z">
        <w:r w:rsidR="0006578D">
          <w:rPr>
            <w:rFonts w:ascii="Arial" w:eastAsia="Times New Roman" w:hAnsi="Arial" w:cs="Times New Roman"/>
            <w:color w:val="000000"/>
          </w:rPr>
          <w:t>26</w:t>
        </w:r>
      </w:ins>
      <w:r w:rsidR="00BA789B">
        <w:rPr>
          <w:rFonts w:ascii="Arial" w:eastAsia="Times New Roman" w:hAnsi="Arial" w:cs="Times New Roman"/>
          <w:color w:val="000000"/>
        </w:rPr>
        <w:t>, p=.</w:t>
      </w:r>
      <w:del w:id="253" w:author="Benjamin Chan" w:date="2018-08-13T14:34:00Z">
        <w:r w:rsidR="00BA789B" w:rsidDel="0006578D">
          <w:rPr>
            <w:rFonts w:ascii="Arial" w:eastAsia="Times New Roman" w:hAnsi="Arial" w:cs="Times New Roman"/>
            <w:color w:val="000000"/>
          </w:rPr>
          <w:delText>004</w:delText>
        </w:r>
      </w:del>
      <w:ins w:id="254" w:author="Benjamin Chan" w:date="2018-08-13T14:34:00Z">
        <w:r w:rsidR="0006578D">
          <w:rPr>
            <w:rFonts w:ascii="Arial" w:eastAsia="Times New Roman" w:hAnsi="Arial" w:cs="Times New Roman"/>
            <w:color w:val="000000"/>
          </w:rPr>
          <w:t>010</w:t>
        </w:r>
      </w:ins>
      <w:r w:rsidR="00BA789B">
        <w:rPr>
          <w:rFonts w:ascii="Arial" w:eastAsia="Times New Roman" w:hAnsi="Arial" w:cs="Times New Roman"/>
          <w:color w:val="000000"/>
        </w:rPr>
        <w:t>), once a day (AOR=0.</w:t>
      </w:r>
      <w:del w:id="255" w:author="Benjamin Chan" w:date="2018-08-13T14:34:00Z">
        <w:r w:rsidR="00BA789B" w:rsidDel="0006578D">
          <w:rPr>
            <w:rFonts w:ascii="Arial" w:eastAsia="Times New Roman" w:hAnsi="Arial" w:cs="Times New Roman"/>
            <w:color w:val="000000"/>
          </w:rPr>
          <w:delText>49</w:delText>
        </w:r>
      </w:del>
      <w:ins w:id="256" w:author="Benjamin Chan" w:date="2018-08-13T14:34:00Z">
        <w:r w:rsidR="0006578D">
          <w:rPr>
            <w:rFonts w:ascii="Arial" w:eastAsia="Times New Roman" w:hAnsi="Arial" w:cs="Times New Roman"/>
            <w:color w:val="000000"/>
          </w:rPr>
          <w:t>50</w:t>
        </w:r>
      </w:ins>
      <w:r w:rsidR="00BA789B">
        <w:rPr>
          <w:rFonts w:ascii="Arial" w:eastAsia="Times New Roman" w:hAnsi="Arial" w:cs="Times New Roman"/>
          <w:color w:val="000000"/>
        </w:rPr>
        <w:t>, SE=.</w:t>
      </w:r>
      <w:del w:id="257" w:author="Benjamin Chan" w:date="2018-08-13T14:34:00Z">
        <w:r w:rsidR="00BA789B" w:rsidDel="0006578D">
          <w:rPr>
            <w:rFonts w:ascii="Arial" w:eastAsia="Times New Roman" w:hAnsi="Arial" w:cs="Times New Roman"/>
            <w:color w:val="000000"/>
          </w:rPr>
          <w:delText>36</w:delText>
        </w:r>
      </w:del>
      <w:ins w:id="258" w:author="Benjamin Chan" w:date="2018-08-13T14:34:00Z">
        <w:r w:rsidR="0006578D">
          <w:rPr>
            <w:rFonts w:ascii="Arial" w:eastAsia="Times New Roman" w:hAnsi="Arial" w:cs="Times New Roman"/>
            <w:color w:val="000000"/>
          </w:rPr>
          <w:t>33</w:t>
        </w:r>
      </w:ins>
      <w:r w:rsidR="00BA789B">
        <w:rPr>
          <w:rFonts w:ascii="Arial" w:eastAsia="Times New Roman" w:hAnsi="Arial" w:cs="Times New Roman"/>
          <w:color w:val="000000"/>
        </w:rPr>
        <w:t>, p=.</w:t>
      </w:r>
      <w:del w:id="259" w:author="Benjamin Chan" w:date="2018-08-13T14:34:00Z">
        <w:r w:rsidR="00BA789B" w:rsidDel="0006578D">
          <w:rPr>
            <w:rFonts w:ascii="Arial" w:eastAsia="Times New Roman" w:hAnsi="Arial" w:cs="Times New Roman"/>
            <w:color w:val="000000"/>
          </w:rPr>
          <w:delText>04</w:delText>
        </w:r>
      </w:del>
      <w:ins w:id="260" w:author="Benjamin Chan" w:date="2018-08-13T14:34:00Z">
        <w:r w:rsidR="0006578D">
          <w:rPr>
            <w:rFonts w:ascii="Arial" w:eastAsia="Times New Roman" w:hAnsi="Arial" w:cs="Times New Roman"/>
            <w:color w:val="000000"/>
          </w:rPr>
          <w:t>03</w:t>
        </w:r>
      </w:ins>
      <w:r w:rsidR="00BA789B">
        <w:rPr>
          <w:rFonts w:ascii="Arial" w:eastAsia="Times New Roman" w:hAnsi="Arial" w:cs="Times New Roman"/>
          <w:color w:val="000000"/>
        </w:rPr>
        <w:t>), or several time</w:t>
      </w:r>
      <w:r w:rsidR="00907C3A">
        <w:rPr>
          <w:rFonts w:ascii="Arial" w:eastAsia="Times New Roman" w:hAnsi="Arial" w:cs="Times New Roman"/>
          <w:color w:val="000000"/>
        </w:rPr>
        <w:t>s a day (AOR=0.</w:t>
      </w:r>
      <w:del w:id="261" w:author="Benjamin Chan" w:date="2018-08-13T14:34:00Z">
        <w:r w:rsidR="00907C3A" w:rsidDel="0006578D">
          <w:rPr>
            <w:rFonts w:ascii="Arial" w:eastAsia="Times New Roman" w:hAnsi="Arial" w:cs="Times New Roman"/>
            <w:color w:val="000000"/>
          </w:rPr>
          <w:delText>38</w:delText>
        </w:r>
      </w:del>
      <w:ins w:id="262" w:author="Benjamin Chan" w:date="2018-08-13T14:34:00Z">
        <w:r w:rsidR="0006578D">
          <w:rPr>
            <w:rFonts w:ascii="Arial" w:eastAsia="Times New Roman" w:hAnsi="Arial" w:cs="Times New Roman"/>
            <w:color w:val="000000"/>
          </w:rPr>
          <w:t>43</w:t>
        </w:r>
      </w:ins>
      <w:r w:rsidR="00907C3A">
        <w:rPr>
          <w:rFonts w:ascii="Arial" w:eastAsia="Times New Roman" w:hAnsi="Arial" w:cs="Times New Roman"/>
          <w:color w:val="000000"/>
        </w:rPr>
        <w:t>, SE=0.</w:t>
      </w:r>
      <w:del w:id="263" w:author="Benjamin Chan" w:date="2018-08-13T14:34:00Z">
        <w:r w:rsidR="00907C3A" w:rsidDel="0006578D">
          <w:rPr>
            <w:rFonts w:ascii="Arial" w:eastAsia="Times New Roman" w:hAnsi="Arial" w:cs="Times New Roman"/>
            <w:color w:val="000000"/>
          </w:rPr>
          <w:delText>26</w:delText>
        </w:r>
      </w:del>
      <w:ins w:id="264" w:author="Benjamin Chan" w:date="2018-08-13T14:34:00Z">
        <w:r w:rsidR="0006578D">
          <w:rPr>
            <w:rFonts w:ascii="Arial" w:eastAsia="Times New Roman" w:hAnsi="Arial" w:cs="Times New Roman"/>
            <w:color w:val="000000"/>
          </w:rPr>
          <w:t>24</w:t>
        </w:r>
      </w:ins>
      <w:r w:rsidR="00BA789B">
        <w:rPr>
          <w:rFonts w:ascii="Arial" w:eastAsia="Times New Roman" w:hAnsi="Arial" w:cs="Times New Roman"/>
          <w:color w:val="000000"/>
        </w:rPr>
        <w:t xml:space="preserve">, </w:t>
      </w:r>
      <w:r w:rsidR="00907C3A">
        <w:rPr>
          <w:rFonts w:ascii="Arial" w:eastAsia="Times New Roman" w:hAnsi="Arial" w:cs="Times New Roman"/>
          <w:color w:val="000000"/>
        </w:rPr>
        <w:t>p&lt;</w:t>
      </w:r>
      <w:r w:rsidR="00BA789B">
        <w:rPr>
          <w:rFonts w:ascii="Arial" w:eastAsia="Times New Roman" w:hAnsi="Arial" w:cs="Times New Roman"/>
          <w:color w:val="000000"/>
        </w:rPr>
        <w:t xml:space="preserve">.001)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w:t>
      </w:r>
      <w:r w:rsidR="009E1B22">
        <w:rPr>
          <w:rFonts w:ascii="Arial" w:eastAsia="Times New Roman" w:hAnsi="Arial" w:cs="Times New Roman"/>
          <w:color w:val="000000"/>
        </w:rPr>
        <w:t>on the</w:t>
      </w:r>
      <w:r w:rsidR="00BA789B" w:rsidRPr="00431F21">
        <w:rPr>
          <w:rFonts w:ascii="Arial" w:eastAsia="Times New Roman" w:hAnsi="Arial" w:cs="Times New Roman"/>
          <w:color w:val="000000"/>
        </w:rPr>
        <w:t xml:space="preserve"> </w:t>
      </w:r>
      <w:r w:rsidR="009E1B22">
        <w:rPr>
          <w:rFonts w:ascii="Arial" w:eastAsia="Times New Roman" w:hAnsi="Arial" w:cs="Times New Roman"/>
          <w:color w:val="000000"/>
        </w:rPr>
        <w:t>PC-</w:t>
      </w:r>
      <w:r w:rsidR="00BA789B">
        <w:rPr>
          <w:rFonts w:ascii="Arial" w:eastAsia="Times New Roman" w:hAnsi="Arial" w:cs="Times New Roman"/>
          <w:color w:val="000000"/>
        </w:rPr>
        <w:t>PTSD, compared to contact every few weeks or less</w:t>
      </w:r>
      <w:r w:rsidR="00BA789B" w:rsidRPr="00431F21">
        <w:rPr>
          <w:rFonts w:ascii="Arial" w:eastAsia="Times New Roman" w:hAnsi="Arial" w:cs="Times New Roman"/>
          <w:color w:val="000000"/>
        </w:rPr>
        <w:t>.</w:t>
      </w:r>
    </w:p>
    <w:p w14:paraId="688E7439" w14:textId="77777777" w:rsidR="001E3157" w:rsidRPr="00431F21" w:rsidRDefault="001E3157" w:rsidP="007948DE">
      <w:pPr>
        <w:rPr>
          <w:rFonts w:ascii="Arial" w:eastAsia="Times New Roman" w:hAnsi="Arial" w:cs="Times New Roman"/>
          <w:color w:val="000000"/>
        </w:rPr>
      </w:pPr>
    </w:p>
    <w:p w14:paraId="3C0DAC4A" w14:textId="77777777" w:rsidR="0043004F"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 xml:space="preserve">Alcohol </w:t>
      </w:r>
      <w:r w:rsidR="00F313EB">
        <w:rPr>
          <w:rFonts w:ascii="Arial" w:eastAsia="Times New Roman" w:hAnsi="Arial" w:cs="Times New Roman"/>
          <w:b/>
          <w:color w:val="000000"/>
        </w:rPr>
        <w:t>use disorder</w:t>
      </w:r>
      <w:r w:rsidRPr="00431F21">
        <w:rPr>
          <w:rFonts w:ascii="Arial" w:eastAsia="Times New Roman" w:hAnsi="Arial" w:cs="Times New Roman"/>
          <w:b/>
          <w:color w:val="000000"/>
        </w:rPr>
        <w:t>.</w:t>
      </w:r>
      <w:r w:rsidR="00FD11F7" w:rsidRPr="00431F21">
        <w:rPr>
          <w:rFonts w:ascii="Arial" w:eastAsia="Times New Roman" w:hAnsi="Arial" w:cs="Times New Roman"/>
          <w:color w:val="000000"/>
        </w:rPr>
        <w:t xml:space="preserve"> </w:t>
      </w:r>
      <w:r w:rsidR="0043004F" w:rsidRPr="00431F21">
        <w:rPr>
          <w:rFonts w:ascii="Arial" w:eastAsia="Times New Roman" w:hAnsi="Arial" w:cs="Times New Roman"/>
          <w:color w:val="000000"/>
        </w:rPr>
        <w:t xml:space="preserve">In adjusted regression models, </w:t>
      </w:r>
      <w:ins w:id="265" w:author="Alan Teo" w:date="2018-08-02T13:36:00Z">
        <w:r w:rsidR="00E022F7">
          <w:rPr>
            <w:rFonts w:ascii="Arial" w:eastAsia="Times New Roman" w:hAnsi="Arial" w:cs="Times New Roman"/>
            <w:color w:val="000000"/>
          </w:rPr>
          <w:t xml:space="preserve">neither </w:t>
        </w:r>
      </w:ins>
      <w:r w:rsidR="0043004F" w:rsidRPr="00431F21">
        <w:rPr>
          <w:rFonts w:ascii="Arial" w:eastAsia="Times New Roman" w:hAnsi="Arial" w:cs="Times New Roman"/>
          <w:color w:val="000000"/>
        </w:rPr>
        <w:t xml:space="preserve">social contact on Facebook </w:t>
      </w:r>
      <w:ins w:id="266" w:author="Alan Teo" w:date="2018-08-02T13:37:00Z">
        <w:r w:rsidR="00E022F7">
          <w:rPr>
            <w:rFonts w:ascii="Arial" w:eastAsia="Times New Roman" w:hAnsi="Arial" w:cs="Times New Roman"/>
            <w:color w:val="000000"/>
          </w:rPr>
          <w:t xml:space="preserve">nor in-person </w:t>
        </w:r>
      </w:ins>
      <w:r w:rsidR="0043004F" w:rsidRPr="00431F21">
        <w:rPr>
          <w:rFonts w:ascii="Arial" w:eastAsia="Times New Roman" w:hAnsi="Arial" w:cs="Times New Roman"/>
          <w:color w:val="000000"/>
        </w:rPr>
        <w:t>was</w:t>
      </w:r>
      <w:r w:rsidR="0043004F">
        <w:rPr>
          <w:rFonts w:ascii="Arial" w:eastAsia="Times New Roman" w:hAnsi="Arial" w:cs="Times New Roman"/>
          <w:color w:val="000000"/>
        </w:rPr>
        <w:t xml:space="preserve"> </w:t>
      </w:r>
      <w:del w:id="267" w:author="Alan Teo" w:date="2018-08-02T13:37:00Z">
        <w:r w:rsidR="0043004F" w:rsidDel="00E022F7">
          <w:rPr>
            <w:rFonts w:ascii="Arial" w:eastAsia="Times New Roman" w:hAnsi="Arial" w:cs="Times New Roman"/>
            <w:color w:val="000000"/>
          </w:rPr>
          <w:delText>not</w:delText>
        </w:r>
        <w:r w:rsidR="0043004F" w:rsidRPr="00431F21" w:rsidDel="00E022F7">
          <w:rPr>
            <w:rFonts w:ascii="Arial" w:eastAsia="Times New Roman" w:hAnsi="Arial" w:cs="Times New Roman"/>
            <w:color w:val="000000"/>
          </w:rPr>
          <w:delText xml:space="preserve"> </w:delText>
        </w:r>
      </w:del>
      <w:r w:rsidR="0043004F" w:rsidRPr="00431F21">
        <w:rPr>
          <w:rFonts w:ascii="Arial" w:eastAsia="Times New Roman" w:hAnsi="Arial" w:cs="Times New Roman"/>
          <w:color w:val="000000"/>
        </w:rPr>
        <w:t xml:space="preserve">associated with </w:t>
      </w:r>
      <w:r w:rsidR="0043004F">
        <w:rPr>
          <w:rFonts w:ascii="Arial" w:eastAsia="Times New Roman" w:hAnsi="Arial" w:cs="Times New Roman"/>
          <w:color w:val="000000"/>
        </w:rPr>
        <w:t>AUDIT-C scores</w:t>
      </w:r>
      <w:r w:rsidR="0043004F" w:rsidRPr="00431F21">
        <w:rPr>
          <w:rFonts w:ascii="Arial" w:eastAsia="Times New Roman" w:hAnsi="Arial" w:cs="Times New Roman"/>
          <w:color w:val="000000"/>
        </w:rPr>
        <w:t>.</w:t>
      </w:r>
      <w:r w:rsidR="0043004F" w:rsidRPr="00431F21" w:rsidDel="00907C3A">
        <w:rPr>
          <w:rFonts w:ascii="Arial" w:eastAsia="Times New Roman" w:hAnsi="Arial" w:cs="Times New Roman"/>
          <w:color w:val="000000"/>
        </w:rPr>
        <w:t xml:space="preserve"> </w:t>
      </w:r>
      <w:del w:id="268" w:author="Alan Teo" w:date="2018-08-02T13:42:00Z">
        <w:r w:rsidR="0043004F" w:rsidDel="00E022F7">
          <w:rPr>
            <w:rFonts w:ascii="Arial" w:eastAsia="Times New Roman" w:hAnsi="Arial" w:cs="Times New Roman"/>
            <w:color w:val="000000"/>
          </w:rPr>
          <w:delText xml:space="preserve">For in-person social contact, </w:delText>
        </w:r>
      </w:del>
      <w:del w:id="269" w:author="Alan Teo" w:date="2018-08-02T13:41:00Z">
        <w:r w:rsidR="0043004F" w:rsidDel="00E022F7">
          <w:rPr>
            <w:rFonts w:ascii="Arial" w:eastAsia="Times New Roman" w:hAnsi="Arial" w:cs="Times New Roman"/>
            <w:color w:val="000000"/>
          </w:rPr>
          <w:delText xml:space="preserve">the highest level of contact (several times a day) was associated with lower rates of screening positive for alcohol use disorder, compared to in-person contact every few weeks or less (AOR=0.58, SE=.25, p=.03) </w:delText>
        </w:r>
      </w:del>
      <w:del w:id="270" w:author="Alan Teo" w:date="2018-08-02T13:42:00Z">
        <w:r w:rsidR="0043004F" w:rsidDel="00E022F7">
          <w:rPr>
            <w:rFonts w:ascii="Arial" w:eastAsia="Times New Roman" w:hAnsi="Arial" w:cs="Times New Roman"/>
            <w:color w:val="000000"/>
          </w:rPr>
          <w:delText xml:space="preserve">in our </w:delText>
        </w:r>
      </w:del>
      <w:del w:id="271" w:author="Alan Teo" w:date="2018-07-26T13:53:00Z">
        <w:r w:rsidR="0043004F" w:rsidDel="00D5613F">
          <w:rPr>
            <w:rFonts w:ascii="Arial" w:eastAsia="Times New Roman" w:hAnsi="Arial" w:cs="Times New Roman"/>
            <w:color w:val="000000"/>
          </w:rPr>
          <w:delText xml:space="preserve">sensitivity </w:delText>
        </w:r>
      </w:del>
      <w:del w:id="272" w:author="Alan Teo" w:date="2018-08-02T13:42:00Z">
        <w:r w:rsidR="0043004F" w:rsidDel="00E022F7">
          <w:rPr>
            <w:rFonts w:ascii="Arial" w:eastAsia="Times New Roman" w:hAnsi="Arial" w:cs="Times New Roman"/>
            <w:color w:val="000000"/>
          </w:rPr>
          <w:delText xml:space="preserve">analysis, but not in primary analyses. </w:delText>
        </w:r>
      </w:del>
    </w:p>
    <w:p w14:paraId="739756D7" w14:textId="77777777" w:rsidR="001E3157" w:rsidRPr="00431F21" w:rsidRDefault="001E3157" w:rsidP="007948DE">
      <w:pPr>
        <w:rPr>
          <w:rFonts w:ascii="Arial" w:eastAsia="Times New Roman" w:hAnsi="Arial" w:cs="Times New Roman"/>
          <w:color w:val="000000"/>
        </w:rPr>
      </w:pPr>
    </w:p>
    <w:p w14:paraId="0FEB6CA5" w14:textId="77777777" w:rsidR="001E3157" w:rsidRPr="00431F21" w:rsidRDefault="001E3157" w:rsidP="007948DE">
      <w:pPr>
        <w:rPr>
          <w:rFonts w:ascii="Arial" w:eastAsia="Times New Roman" w:hAnsi="Arial" w:cs="Times New Roman"/>
          <w:b/>
          <w:color w:val="000000"/>
        </w:rPr>
      </w:pPr>
      <w:r w:rsidRPr="00431F21">
        <w:rPr>
          <w:rFonts w:ascii="Arial" w:eastAsia="Times New Roman" w:hAnsi="Arial" w:cs="Times New Roman"/>
          <w:b/>
          <w:color w:val="000000"/>
        </w:rPr>
        <w:t>Suicidality.</w:t>
      </w:r>
      <w:r w:rsidR="00FD11F7" w:rsidRPr="00431F21">
        <w:rPr>
          <w:rFonts w:ascii="Arial" w:eastAsia="Times New Roman" w:hAnsi="Arial" w:cs="Times New Roman"/>
          <w:color w:val="000000"/>
        </w:rPr>
        <w:t xml:space="preserve"> In adjusted regression models, </w:t>
      </w:r>
      <w:r w:rsidR="00D9505E" w:rsidRPr="00431F21">
        <w:rPr>
          <w:rFonts w:ascii="Arial" w:eastAsia="Times New Roman" w:hAnsi="Arial" w:cs="Times New Roman"/>
          <w:color w:val="000000"/>
        </w:rPr>
        <w:t xml:space="preserve">neither </w:t>
      </w:r>
      <w:r w:rsidR="00FD11F7" w:rsidRPr="00431F21">
        <w:rPr>
          <w:rFonts w:ascii="Arial" w:eastAsia="Times New Roman" w:hAnsi="Arial" w:cs="Times New Roman"/>
          <w:color w:val="000000"/>
        </w:rPr>
        <w:t xml:space="preserve">social contact on Facebook </w:t>
      </w:r>
      <w:r w:rsidR="00D9505E" w:rsidRPr="00431F21">
        <w:rPr>
          <w:rFonts w:ascii="Arial" w:eastAsia="Times New Roman" w:hAnsi="Arial" w:cs="Times New Roman"/>
          <w:color w:val="000000"/>
        </w:rPr>
        <w:t>nor in-person</w:t>
      </w:r>
      <w:r w:rsidR="00FD11F7" w:rsidRPr="00431F21">
        <w:rPr>
          <w:rFonts w:ascii="Arial" w:eastAsia="Times New Roman" w:hAnsi="Arial" w:cs="Times New Roman"/>
          <w:color w:val="000000"/>
        </w:rPr>
        <w:t xml:space="preserve"> </w:t>
      </w:r>
      <w:r w:rsidR="00D9505E" w:rsidRPr="00431F21">
        <w:rPr>
          <w:rFonts w:ascii="Arial" w:eastAsia="Times New Roman" w:hAnsi="Arial" w:cs="Times New Roman"/>
          <w:color w:val="000000"/>
        </w:rPr>
        <w:t>was</w:t>
      </w:r>
      <w:r w:rsidR="00FD11F7" w:rsidRPr="00431F21">
        <w:rPr>
          <w:rFonts w:ascii="Arial" w:eastAsia="Times New Roman" w:hAnsi="Arial" w:cs="Times New Roman"/>
          <w:color w:val="000000"/>
        </w:rPr>
        <w:t xml:space="preserve"> associated with </w:t>
      </w:r>
      <w:r w:rsidR="00D9505E" w:rsidRPr="00431F21">
        <w:rPr>
          <w:rFonts w:ascii="Arial" w:eastAsia="Times New Roman" w:hAnsi="Arial" w:cs="Times New Roman"/>
          <w:color w:val="000000"/>
        </w:rPr>
        <w:t>DSI-SS</w:t>
      </w:r>
      <w:r w:rsidR="00FD11F7" w:rsidRPr="00431F21">
        <w:rPr>
          <w:rFonts w:ascii="Arial" w:eastAsia="Times New Roman" w:hAnsi="Arial" w:cs="Times New Roman"/>
          <w:color w:val="000000"/>
        </w:rPr>
        <w:t>.</w:t>
      </w:r>
    </w:p>
    <w:p w14:paraId="55B3B734" w14:textId="77777777" w:rsidR="001E3157" w:rsidRPr="00431F21" w:rsidRDefault="001E3157" w:rsidP="007948DE">
      <w:pPr>
        <w:rPr>
          <w:rFonts w:ascii="Arial" w:eastAsia="Times New Roman" w:hAnsi="Arial" w:cs="Times New Roman"/>
          <w:color w:val="000000"/>
        </w:rPr>
      </w:pPr>
    </w:p>
    <w:p w14:paraId="6A8827BF" w14:textId="77777777" w:rsidR="0043004F" w:rsidRDefault="001558B3" w:rsidP="007948DE">
      <w:pPr>
        <w:rPr>
          <w:rFonts w:ascii="Arial" w:eastAsia="Times New Roman" w:hAnsi="Arial" w:cs="Times New Roman"/>
          <w:color w:val="000000"/>
        </w:rPr>
      </w:pPr>
      <w:del w:id="273" w:author="Alan Teo" w:date="2018-07-26T13:54:00Z">
        <w:r w:rsidRPr="00431F21" w:rsidDel="00A25859">
          <w:rPr>
            <w:rFonts w:ascii="Arial" w:eastAsia="Times New Roman" w:hAnsi="Arial" w:cs="Times New Roman"/>
            <w:b/>
            <w:color w:val="000000"/>
          </w:rPr>
          <w:delText xml:space="preserve">Sensitivity </w:delText>
        </w:r>
      </w:del>
      <w:ins w:id="274" w:author="Alan Teo" w:date="2018-07-26T13:54:00Z">
        <w:r w:rsidR="00A25859">
          <w:rPr>
            <w:rFonts w:ascii="Arial" w:eastAsia="Times New Roman" w:hAnsi="Arial" w:cs="Times New Roman"/>
            <w:b/>
            <w:color w:val="000000"/>
          </w:rPr>
          <w:t>Secondary</w:t>
        </w:r>
        <w:r w:rsidR="00A25859" w:rsidRPr="00431F21">
          <w:rPr>
            <w:rFonts w:ascii="Arial" w:eastAsia="Times New Roman" w:hAnsi="Arial" w:cs="Times New Roman"/>
            <w:b/>
            <w:color w:val="000000"/>
          </w:rPr>
          <w:t xml:space="preserve"> </w:t>
        </w:r>
      </w:ins>
      <w:r w:rsidRPr="00431F21">
        <w:rPr>
          <w:rFonts w:ascii="Arial" w:eastAsia="Times New Roman" w:hAnsi="Arial" w:cs="Times New Roman"/>
          <w:b/>
          <w:color w:val="000000"/>
        </w:rPr>
        <w:t>analysis</w:t>
      </w:r>
      <w:r w:rsidRPr="00431F21">
        <w:rPr>
          <w:rFonts w:ascii="Arial" w:eastAsia="Times New Roman" w:hAnsi="Arial" w:cs="Times New Roman"/>
          <w:color w:val="000000"/>
        </w:rPr>
        <w:t xml:space="preserve">. </w:t>
      </w:r>
      <w:r w:rsidR="001E3157" w:rsidRPr="00431F21">
        <w:rPr>
          <w:rFonts w:ascii="Arial" w:eastAsia="Times New Roman" w:hAnsi="Arial" w:cs="Times New Roman"/>
          <w:color w:val="000000"/>
        </w:rPr>
        <w:t xml:space="preserve">Results were very similar </w:t>
      </w:r>
      <w:del w:id="275" w:author="Alan Teo" w:date="2018-07-26T13:55:00Z">
        <w:r w:rsidR="00F371E3" w:rsidDel="00A25859">
          <w:rPr>
            <w:rFonts w:ascii="Arial" w:eastAsia="Times New Roman" w:hAnsi="Arial" w:cs="Times New Roman"/>
            <w:color w:val="000000"/>
          </w:rPr>
          <w:delText>in our sensitivity analysis</w:delText>
        </w:r>
      </w:del>
      <w:ins w:id="276" w:author="Alan Teo" w:date="2018-07-26T13:55:00Z">
        <w:r w:rsidR="00A25859">
          <w:rPr>
            <w:rFonts w:ascii="Arial" w:eastAsia="Times New Roman" w:hAnsi="Arial" w:cs="Times New Roman"/>
            <w:color w:val="000000"/>
          </w:rPr>
          <w:t xml:space="preserve">when using frequency of </w:t>
        </w:r>
      </w:ins>
      <w:ins w:id="277" w:author="Christina Nicolaidis" w:date="2018-07-27T12:47:00Z">
        <w:r w:rsidR="00732DCA">
          <w:rPr>
            <w:rFonts w:ascii="Arial" w:eastAsia="Times New Roman" w:hAnsi="Arial" w:cs="Times New Roman"/>
            <w:color w:val="000000"/>
          </w:rPr>
          <w:t xml:space="preserve">any </w:t>
        </w:r>
      </w:ins>
      <w:ins w:id="278" w:author="Alan Teo" w:date="2018-07-26T13:55:00Z">
        <w:r w:rsidR="00A25859">
          <w:rPr>
            <w:rFonts w:ascii="Arial" w:eastAsia="Times New Roman" w:hAnsi="Arial" w:cs="Times New Roman"/>
            <w:color w:val="000000"/>
          </w:rPr>
          <w:t xml:space="preserve">Facebook use as </w:t>
        </w:r>
      </w:ins>
      <w:ins w:id="279" w:author="Alan Teo" w:date="2018-08-02T13:40:00Z">
        <w:r w:rsidR="00E022F7">
          <w:rPr>
            <w:rFonts w:ascii="Arial" w:eastAsia="Times New Roman" w:hAnsi="Arial" w:cs="Times New Roman"/>
            <w:color w:val="000000"/>
          </w:rPr>
          <w:t>an</w:t>
        </w:r>
      </w:ins>
      <w:ins w:id="280" w:author="Alan Teo" w:date="2018-07-26T13:55:00Z">
        <w:r w:rsidR="00A25859">
          <w:rPr>
            <w:rFonts w:ascii="Arial" w:eastAsia="Times New Roman" w:hAnsi="Arial" w:cs="Times New Roman"/>
            <w:color w:val="000000"/>
          </w:rPr>
          <w:t xml:space="preserve"> independent variable</w:t>
        </w:r>
      </w:ins>
      <w:ins w:id="281" w:author="Alan Teo" w:date="2018-08-02T13:37:00Z">
        <w:r w:rsidR="00E022F7">
          <w:rPr>
            <w:rFonts w:ascii="Arial" w:eastAsia="Times New Roman" w:hAnsi="Arial" w:cs="Times New Roman"/>
            <w:color w:val="000000"/>
          </w:rPr>
          <w:t>. The</w:t>
        </w:r>
      </w:ins>
      <w:r w:rsidR="00C91C48">
        <w:rPr>
          <w:rFonts w:ascii="Arial" w:eastAsia="Times New Roman" w:hAnsi="Arial" w:cs="Times New Roman"/>
          <w:color w:val="000000"/>
        </w:rPr>
        <w:t xml:space="preserve"> </w:t>
      </w:r>
      <w:ins w:id="282" w:author="Alan Teo" w:date="2018-08-02T13:37:00Z">
        <w:r w:rsidR="00E022F7">
          <w:rPr>
            <w:rFonts w:ascii="Arial" w:eastAsia="Times New Roman" w:hAnsi="Arial" w:cs="Times New Roman"/>
            <w:color w:val="000000"/>
          </w:rPr>
          <w:t>only difference</w:t>
        </w:r>
      </w:ins>
      <w:r w:rsidR="0043004F">
        <w:rPr>
          <w:rFonts w:ascii="Arial" w:eastAsia="Times New Roman" w:hAnsi="Arial" w:cs="Times New Roman"/>
          <w:color w:val="000000"/>
        </w:rPr>
        <w:t xml:space="preserve"> in significant findings</w:t>
      </w:r>
      <w:ins w:id="283" w:author="Alan Teo" w:date="2018-08-02T13:38:00Z">
        <w:r w:rsidR="00E022F7">
          <w:rPr>
            <w:rFonts w:ascii="Arial" w:eastAsia="Times New Roman" w:hAnsi="Arial" w:cs="Times New Roman"/>
            <w:color w:val="000000"/>
          </w:rPr>
          <w:t xml:space="preserve"> was</w:t>
        </w:r>
      </w:ins>
      <w:r w:rsidR="0043004F">
        <w:rPr>
          <w:rFonts w:ascii="Arial" w:eastAsia="Times New Roman" w:hAnsi="Arial" w:cs="Times New Roman"/>
          <w:color w:val="000000"/>
        </w:rPr>
        <w:t xml:space="preserve"> for alcohol use disorder</w:t>
      </w:r>
      <w:ins w:id="284" w:author="Alan Teo" w:date="2018-08-02T13:41:00Z">
        <w:r w:rsidR="00E022F7">
          <w:rPr>
            <w:rFonts w:ascii="Arial" w:eastAsia="Times New Roman" w:hAnsi="Arial" w:cs="Times New Roman"/>
            <w:color w:val="000000"/>
          </w:rPr>
          <w:t>. In that case the highest level of in-person social contact (several times a day) was associated with a lower rate of screening positive for alcohol use disorder, compared to in-person contact every few weeks or less (AOR=0.58, SE=.25, p=.03)</w:t>
        </w:r>
      </w:ins>
      <w:r w:rsidR="0043004F">
        <w:rPr>
          <w:rFonts w:ascii="Arial" w:eastAsia="Times New Roman" w:hAnsi="Arial" w:cs="Times New Roman"/>
          <w:color w:val="000000"/>
        </w:rPr>
        <w:t>.</w:t>
      </w:r>
    </w:p>
    <w:p w14:paraId="0469ACC6" w14:textId="77777777" w:rsidR="007411F4" w:rsidRPr="00431F21" w:rsidRDefault="007948DE" w:rsidP="007411F4">
      <w:pPr>
        <w:rPr>
          <w:rFonts w:ascii="Arial" w:hAnsi="Arial" w:cs="Arial"/>
          <w:b/>
          <w:color w:val="000000"/>
          <w:u w:val="single"/>
        </w:rPr>
      </w:pPr>
      <w:r w:rsidRPr="00431F21">
        <w:rPr>
          <w:rFonts w:ascii="Arial" w:eastAsia="Times New Roman" w:hAnsi="Arial" w:cs="Times New Roman"/>
          <w:color w:val="000000"/>
        </w:rPr>
        <w:br/>
      </w:r>
      <w:r w:rsidR="00195ACE">
        <w:rPr>
          <w:rFonts w:ascii="Arial" w:hAnsi="Arial" w:cs="Arial"/>
          <w:b/>
          <w:color w:val="000000"/>
          <w:u w:val="single"/>
        </w:rPr>
        <w:t>DISCUSSION</w:t>
      </w:r>
    </w:p>
    <w:p w14:paraId="6515C7FF" w14:textId="77777777" w:rsidR="007948DE" w:rsidRPr="00195ACE" w:rsidRDefault="007411F4" w:rsidP="007948DE">
      <w:pPr>
        <w:rPr>
          <w:rFonts w:ascii="Arial" w:eastAsia="Times New Roman" w:hAnsi="Arial" w:cs="Times New Roman"/>
          <w:b/>
          <w:color w:val="000000"/>
        </w:rPr>
      </w:pPr>
      <w:r w:rsidRPr="00195ACE">
        <w:rPr>
          <w:rFonts w:ascii="Arial" w:eastAsia="Times New Roman" w:hAnsi="Arial" w:cs="Times New Roman"/>
          <w:b/>
          <w:color w:val="000000"/>
        </w:rPr>
        <w:t>Key Findings</w:t>
      </w:r>
    </w:p>
    <w:p w14:paraId="0FA677F4" w14:textId="77777777" w:rsidR="00434108" w:rsidRDefault="00384AE5" w:rsidP="00384AE5">
      <w:pPr>
        <w:rPr>
          <w:rFonts w:ascii="Arial" w:eastAsia="Times New Roman" w:hAnsi="Arial" w:cs="Times New Roman"/>
          <w:color w:val="000000"/>
        </w:rPr>
      </w:pPr>
      <w:r>
        <w:rPr>
          <w:rFonts w:ascii="Arial" w:eastAsia="Times New Roman" w:hAnsi="Arial" w:cs="Times New Roman"/>
          <w:color w:val="000000"/>
        </w:rPr>
        <w:t xml:space="preserve">Our data suggest that, overall, veterans who use Facebook socialize more on social media than in-person. If that is true, one may wonder, then, if using Facebook </w:t>
      </w:r>
      <w:r w:rsidR="007A3860">
        <w:rPr>
          <w:rFonts w:ascii="Arial" w:eastAsia="Times New Roman" w:hAnsi="Arial" w:cs="Times New Roman"/>
          <w:color w:val="000000"/>
        </w:rPr>
        <w:t xml:space="preserve">poses a risk </w:t>
      </w:r>
      <w:r w:rsidR="00C215A7">
        <w:rPr>
          <w:rFonts w:ascii="Arial" w:eastAsia="Times New Roman" w:hAnsi="Arial" w:cs="Times New Roman"/>
          <w:color w:val="000000"/>
        </w:rPr>
        <w:t>of</w:t>
      </w:r>
      <w:r w:rsidR="007A3860">
        <w:rPr>
          <w:rFonts w:ascii="Arial" w:eastAsia="Times New Roman" w:hAnsi="Arial" w:cs="Times New Roman"/>
          <w:color w:val="000000"/>
        </w:rPr>
        <w:t xml:space="preserve"> </w:t>
      </w:r>
      <w:r w:rsidR="00C215A7">
        <w:rPr>
          <w:rFonts w:ascii="Arial" w:eastAsia="Times New Roman" w:hAnsi="Arial" w:cs="Times New Roman"/>
          <w:color w:val="000000"/>
        </w:rPr>
        <w:t>forsaking</w:t>
      </w:r>
      <w:r w:rsidR="007A3860">
        <w:rPr>
          <w:rFonts w:ascii="Arial" w:eastAsia="Times New Roman" w:hAnsi="Arial" w:cs="Times New Roman"/>
          <w:color w:val="000000"/>
        </w:rPr>
        <w:t xml:space="preserve"> real-world interaction. </w:t>
      </w:r>
      <w:r w:rsidR="00434108">
        <w:rPr>
          <w:rFonts w:ascii="Arial" w:eastAsia="Times New Roman" w:hAnsi="Arial" w:cs="Times New Roman"/>
          <w:color w:val="000000"/>
        </w:rPr>
        <w:t>O</w:t>
      </w:r>
      <w:r w:rsidR="007A3860">
        <w:rPr>
          <w:rFonts w:ascii="Arial" w:eastAsia="Times New Roman" w:hAnsi="Arial" w:cs="Times New Roman"/>
          <w:color w:val="000000"/>
        </w:rPr>
        <w:t xml:space="preserve">ur results </w:t>
      </w:r>
      <w:r>
        <w:rPr>
          <w:rFonts w:ascii="Arial" w:eastAsia="Times New Roman" w:hAnsi="Arial" w:cs="Times New Roman"/>
          <w:color w:val="000000"/>
        </w:rPr>
        <w:t xml:space="preserve">refute the </w:t>
      </w:r>
      <w:r>
        <w:rPr>
          <w:rFonts w:ascii="Arial" w:eastAsia="Times New Roman" w:hAnsi="Arial" w:cs="Times New Roman"/>
          <w:color w:val="000000"/>
        </w:rPr>
        <w:lastRenderedPageBreak/>
        <w:t xml:space="preserve">hypothesis that frequent Facebook users are engaging in less face-to-face social contact than infrequent users. </w:t>
      </w:r>
    </w:p>
    <w:p w14:paraId="005477DA" w14:textId="77777777" w:rsidR="00434108" w:rsidRDefault="00434108" w:rsidP="00384AE5">
      <w:pPr>
        <w:rPr>
          <w:rFonts w:ascii="Arial" w:eastAsia="Times New Roman" w:hAnsi="Arial" w:cs="Times New Roman"/>
          <w:color w:val="000000"/>
        </w:rPr>
      </w:pPr>
    </w:p>
    <w:p w14:paraId="4386A01D" w14:textId="77777777" w:rsidR="001837E3" w:rsidRDefault="00434108" w:rsidP="00873103">
      <w:pPr>
        <w:rPr>
          <w:rFonts w:ascii="Arial" w:eastAsia="Times New Roman" w:hAnsi="Arial" w:cs="Times New Roman"/>
          <w:color w:val="000000"/>
        </w:rPr>
      </w:pPr>
      <w:r>
        <w:rPr>
          <w:rFonts w:ascii="Arial" w:eastAsia="Times New Roman" w:hAnsi="Arial" w:cs="Times New Roman"/>
          <w:color w:val="000000"/>
        </w:rPr>
        <w:t xml:space="preserve">With these findings in mind, we can now consider the primary inquiry of this </w:t>
      </w:r>
      <w:r w:rsidR="00C215A7">
        <w:rPr>
          <w:rFonts w:ascii="Arial" w:eastAsia="Times New Roman" w:hAnsi="Arial" w:cs="Times New Roman"/>
          <w:color w:val="000000"/>
        </w:rPr>
        <w:t xml:space="preserve">study: How do </w:t>
      </w:r>
      <w:ins w:id="285" w:author="Alan Teo" w:date="2018-08-02T14:54:00Z">
        <w:r w:rsidR="00C215A7">
          <w:rPr>
            <w:rFonts w:ascii="Arial" w:eastAsia="Times New Roman" w:hAnsi="Arial" w:cs="Times New Roman"/>
            <w:color w:val="000000"/>
          </w:rPr>
          <w:t xml:space="preserve">veterans’ </w:t>
        </w:r>
      </w:ins>
      <w:r>
        <w:rPr>
          <w:rFonts w:ascii="Arial" w:eastAsia="Times New Roman" w:hAnsi="Arial" w:cs="Times New Roman"/>
          <w:color w:val="000000"/>
        </w:rPr>
        <w:t>social interactions on Facebook compare to those occurring in-person in terms of associations with psychiatric risk? We found that</w:t>
      </w:r>
      <w:r w:rsidR="00340DDF" w:rsidRPr="00431F21">
        <w:rPr>
          <w:rFonts w:ascii="Arial" w:eastAsia="Times New Roman" w:hAnsi="Arial" w:cs="Times New Roman"/>
          <w:color w:val="000000"/>
        </w:rPr>
        <w:t xml:space="preserve"> </w:t>
      </w:r>
      <w:r w:rsidR="00E2668A" w:rsidRPr="001837E3">
        <w:rPr>
          <w:rFonts w:ascii="Arial" w:eastAsia="Times New Roman" w:hAnsi="Arial" w:cs="Times New Roman"/>
          <w:color w:val="000000"/>
        </w:rPr>
        <w:t xml:space="preserve">in-person </w:t>
      </w:r>
      <w:r w:rsidR="00E2668A">
        <w:rPr>
          <w:rFonts w:ascii="Arial" w:eastAsia="Times New Roman" w:hAnsi="Arial" w:cs="Times New Roman"/>
          <w:color w:val="000000"/>
        </w:rPr>
        <w:t>social interaction</w:t>
      </w:r>
      <w:r w:rsidR="001837E3">
        <w:rPr>
          <w:rFonts w:ascii="Arial" w:eastAsia="Times New Roman" w:hAnsi="Arial" w:cs="Times New Roman"/>
          <w:color w:val="000000"/>
        </w:rPr>
        <w:t xml:space="preserve"> </w:t>
      </w:r>
      <w:r w:rsidR="001837E3" w:rsidRPr="00690B2D">
        <w:rPr>
          <w:rFonts w:ascii="Arial" w:eastAsia="Times New Roman" w:hAnsi="Arial" w:cs="Times New Roman"/>
          <w:i/>
          <w:color w:val="000000"/>
        </w:rPr>
        <w:t>at least a few times a week</w:t>
      </w:r>
      <w:r w:rsidR="00E2668A">
        <w:rPr>
          <w:rFonts w:ascii="Arial" w:eastAsia="Times New Roman" w:hAnsi="Arial" w:cs="Times New Roman"/>
          <w:color w:val="000000"/>
        </w:rPr>
        <w:t xml:space="preserve"> is</w:t>
      </w:r>
      <w:r w:rsidR="007411F4" w:rsidRPr="00431F21">
        <w:rPr>
          <w:rFonts w:ascii="Arial" w:eastAsia="Times New Roman" w:hAnsi="Arial" w:cs="Times New Roman"/>
          <w:color w:val="000000"/>
        </w:rPr>
        <w:t xml:space="preserve"> </w:t>
      </w:r>
      <w:r w:rsidR="007948DE" w:rsidRPr="00431F21">
        <w:rPr>
          <w:rFonts w:ascii="Arial" w:eastAsia="Times New Roman" w:hAnsi="Arial" w:cs="Times New Roman"/>
          <w:color w:val="000000"/>
        </w:rPr>
        <w:t xml:space="preserve">associated </w:t>
      </w:r>
      <w:r w:rsidR="007411F4" w:rsidRPr="00431F21">
        <w:rPr>
          <w:rFonts w:ascii="Arial" w:eastAsia="Times New Roman" w:hAnsi="Arial" w:cs="Times New Roman"/>
          <w:color w:val="000000"/>
        </w:rPr>
        <w:t xml:space="preserve">with </w:t>
      </w:r>
      <w:r w:rsidR="00E2668A">
        <w:rPr>
          <w:rFonts w:ascii="Arial" w:eastAsia="Times New Roman" w:hAnsi="Arial" w:cs="Times New Roman"/>
          <w:color w:val="000000"/>
        </w:rPr>
        <w:t>lower</w:t>
      </w:r>
      <w:r w:rsidR="007948DE" w:rsidRPr="00431F21">
        <w:rPr>
          <w:rFonts w:ascii="Arial" w:eastAsia="Times New Roman" w:hAnsi="Arial" w:cs="Times New Roman"/>
          <w:color w:val="000000"/>
        </w:rPr>
        <w:t xml:space="preserve"> rates of screening positive for </w:t>
      </w:r>
      <w:r w:rsidR="00E2668A">
        <w:rPr>
          <w:rFonts w:ascii="Arial" w:eastAsia="Times New Roman" w:hAnsi="Arial" w:cs="Times New Roman"/>
          <w:color w:val="000000"/>
        </w:rPr>
        <w:t>major depression and PTSD</w:t>
      </w:r>
      <w:r>
        <w:rPr>
          <w:rFonts w:ascii="Arial" w:eastAsia="Times New Roman" w:hAnsi="Arial" w:cs="Times New Roman"/>
          <w:color w:val="000000"/>
        </w:rPr>
        <w:t>—perhaps alcohol use disorder too</w:t>
      </w:r>
      <w:r w:rsidR="001837E3">
        <w:rPr>
          <w:rFonts w:ascii="Arial" w:eastAsia="Times New Roman" w:hAnsi="Arial" w:cs="Times New Roman"/>
          <w:color w:val="000000"/>
        </w:rPr>
        <w:t xml:space="preserve">. At this frequency of social contact and above, we consistently observed a 50% or more reduction in odds compared to the most socially isolated </w:t>
      </w:r>
      <w:r w:rsidR="007411F4" w:rsidRPr="00431F21">
        <w:rPr>
          <w:rFonts w:ascii="Arial" w:eastAsia="Times New Roman" w:hAnsi="Arial" w:cs="Times New Roman"/>
          <w:color w:val="000000"/>
        </w:rPr>
        <w:t>military veterans</w:t>
      </w:r>
      <w:r w:rsidR="007948DE" w:rsidRPr="00431F21">
        <w:rPr>
          <w:rFonts w:ascii="Arial" w:eastAsia="Times New Roman" w:hAnsi="Arial" w:cs="Times New Roman"/>
          <w:color w:val="000000"/>
        </w:rPr>
        <w:t xml:space="preserve">. </w:t>
      </w:r>
      <w:r w:rsidR="005148E4" w:rsidRPr="00431F21">
        <w:rPr>
          <w:rFonts w:ascii="Arial" w:eastAsia="Times New Roman" w:hAnsi="Arial" w:cs="Times New Roman"/>
          <w:color w:val="000000"/>
        </w:rPr>
        <w:t>In contrast</w:t>
      </w:r>
      <w:ins w:id="286" w:author="Alan Teo" w:date="2018-07-26T10:53:00Z">
        <w:r w:rsidR="00DA1F79">
          <w:rPr>
            <w:rFonts w:ascii="Arial" w:eastAsia="Times New Roman" w:hAnsi="Arial" w:cs="Times New Roman"/>
            <w:color w:val="000000"/>
          </w:rPr>
          <w:t xml:space="preserve">, </w:t>
        </w:r>
      </w:ins>
      <w:ins w:id="287" w:author="Alan Teo" w:date="2018-07-26T10:52:00Z">
        <w:r w:rsidR="00DA1F79">
          <w:rPr>
            <w:rFonts w:ascii="Arial" w:eastAsia="Times New Roman" w:hAnsi="Arial" w:cs="Times New Roman"/>
            <w:color w:val="000000"/>
          </w:rPr>
          <w:t>and</w:t>
        </w:r>
      </w:ins>
      <w:ins w:id="288" w:author="Alan Teo" w:date="2018-07-26T10:53:00Z">
        <w:r w:rsidR="00DA1F79">
          <w:rPr>
            <w:rFonts w:ascii="Arial" w:eastAsia="Times New Roman" w:hAnsi="Arial" w:cs="Times New Roman"/>
            <w:color w:val="000000"/>
          </w:rPr>
          <w:t xml:space="preserve"> somewhat to our surprise, </w:t>
        </w:r>
      </w:ins>
      <w:r w:rsidR="005148E4" w:rsidRPr="00431F21">
        <w:rPr>
          <w:rFonts w:ascii="Arial" w:eastAsia="Times New Roman" w:hAnsi="Arial" w:cs="Times New Roman"/>
          <w:color w:val="000000"/>
        </w:rPr>
        <w:t xml:space="preserve">maintaining social contact </w:t>
      </w:r>
      <w:r w:rsidR="005148E4" w:rsidRPr="005148E4">
        <w:rPr>
          <w:rFonts w:ascii="Arial" w:eastAsia="Times New Roman" w:hAnsi="Arial" w:cs="Times New Roman"/>
          <w:i/>
          <w:color w:val="000000"/>
        </w:rPr>
        <w:t xml:space="preserve">via </w:t>
      </w:r>
      <w:r w:rsidR="005148E4" w:rsidRPr="0089575E">
        <w:rPr>
          <w:rFonts w:ascii="Arial" w:eastAsia="Times New Roman" w:hAnsi="Arial" w:cs="Times New Roman"/>
          <w:color w:val="000000"/>
        </w:rPr>
        <w:t>Facebook</w:t>
      </w:r>
      <w:r w:rsidR="005148E4" w:rsidRPr="00431F21">
        <w:rPr>
          <w:rFonts w:ascii="Arial" w:eastAsia="Times New Roman" w:hAnsi="Arial" w:cs="Times New Roman"/>
          <w:color w:val="000000"/>
        </w:rPr>
        <w:t xml:space="preserve"> </w:t>
      </w:r>
      <w:r w:rsidR="006318C1">
        <w:rPr>
          <w:rFonts w:ascii="Arial" w:eastAsia="Times New Roman" w:hAnsi="Arial" w:cs="Times New Roman"/>
          <w:color w:val="000000"/>
        </w:rPr>
        <w:t>was not</w:t>
      </w:r>
      <w:r w:rsidR="00DA1F79" w:rsidRPr="00431F21">
        <w:rPr>
          <w:rFonts w:ascii="Arial" w:eastAsia="Times New Roman" w:hAnsi="Arial" w:cs="Times New Roman"/>
          <w:color w:val="000000"/>
        </w:rPr>
        <w:t xml:space="preserve"> </w:t>
      </w:r>
      <w:r w:rsidR="006318C1">
        <w:rPr>
          <w:rFonts w:ascii="Arial" w:eastAsia="Times New Roman" w:hAnsi="Arial" w:cs="Times New Roman"/>
          <w:color w:val="000000"/>
        </w:rPr>
        <w:t xml:space="preserve">associated, either positively or negatively, with </w:t>
      </w:r>
      <w:r w:rsidR="005148E4" w:rsidRPr="00431F21">
        <w:rPr>
          <w:rFonts w:ascii="Arial" w:eastAsia="Times New Roman" w:hAnsi="Arial" w:cs="Times New Roman"/>
          <w:color w:val="000000"/>
        </w:rPr>
        <w:t>risk</w:t>
      </w:r>
      <w:r w:rsidR="009E1B22">
        <w:rPr>
          <w:rFonts w:ascii="Arial" w:eastAsia="Times New Roman" w:hAnsi="Arial" w:cs="Times New Roman"/>
          <w:color w:val="000000"/>
        </w:rPr>
        <w:t xml:space="preserve"> </w:t>
      </w:r>
      <w:r w:rsidR="005148E4" w:rsidRPr="00431F21">
        <w:rPr>
          <w:rFonts w:ascii="Arial" w:eastAsia="Times New Roman" w:hAnsi="Arial" w:cs="Times New Roman"/>
          <w:color w:val="000000"/>
        </w:rPr>
        <w:t xml:space="preserve">for psychiatric </w:t>
      </w:r>
      <w:ins w:id="289" w:author="Alan Teo" w:date="2018-08-02T13:44:00Z">
        <w:r w:rsidR="006318C1">
          <w:rPr>
            <w:rFonts w:ascii="Arial" w:eastAsia="Times New Roman" w:hAnsi="Arial" w:cs="Times New Roman"/>
            <w:color w:val="000000"/>
          </w:rPr>
          <w:t>symptoms</w:t>
        </w:r>
      </w:ins>
      <w:r w:rsidR="005148E4" w:rsidRPr="00431F21">
        <w:rPr>
          <w:rFonts w:ascii="Arial" w:eastAsia="Times New Roman" w:hAnsi="Arial" w:cs="Times New Roman"/>
          <w:color w:val="000000"/>
        </w:rPr>
        <w:t xml:space="preserve">. </w:t>
      </w:r>
    </w:p>
    <w:p w14:paraId="1EB9620A" w14:textId="77777777" w:rsidR="001837E3" w:rsidRDefault="001837E3" w:rsidP="00873103">
      <w:pPr>
        <w:rPr>
          <w:rFonts w:ascii="Arial" w:eastAsia="Times New Roman" w:hAnsi="Arial" w:cs="Times New Roman"/>
          <w:color w:val="000000"/>
        </w:rPr>
      </w:pPr>
    </w:p>
    <w:p w14:paraId="48F2D1E7" w14:textId="77777777" w:rsidR="001837E3" w:rsidRDefault="00946562" w:rsidP="00873103">
      <w:pPr>
        <w:rPr>
          <w:ins w:id="290" w:author="Alan Teo" w:date="2018-07-27T16:54:00Z"/>
          <w:rFonts w:ascii="Arial" w:eastAsia="Times New Roman" w:hAnsi="Arial" w:cs="Times New Roman"/>
          <w:color w:val="000000"/>
        </w:rPr>
      </w:pPr>
      <w:r>
        <w:rPr>
          <w:rFonts w:ascii="Arial" w:eastAsia="Times New Roman" w:hAnsi="Arial" w:cs="Times New Roman"/>
          <w:color w:val="000000"/>
        </w:rPr>
        <w:t xml:space="preserve">All in all, these data suggest that frequent Facebook users are also very social in real life, but it is their </w:t>
      </w:r>
      <w:r w:rsidRPr="001837E3">
        <w:rPr>
          <w:rFonts w:ascii="Arial" w:eastAsia="Times New Roman" w:hAnsi="Arial" w:cs="Times New Roman"/>
          <w:i/>
          <w:color w:val="000000"/>
        </w:rPr>
        <w:t>in-person</w:t>
      </w:r>
      <w:r>
        <w:rPr>
          <w:rFonts w:ascii="Arial" w:eastAsia="Times New Roman" w:hAnsi="Arial" w:cs="Times New Roman"/>
          <w:color w:val="000000"/>
        </w:rPr>
        <w:t xml:space="preserve"> social interactions that </w:t>
      </w:r>
      <w:r w:rsidR="00F82C5E">
        <w:rPr>
          <w:rFonts w:ascii="Arial" w:eastAsia="Times New Roman" w:hAnsi="Arial" w:cs="Times New Roman"/>
          <w:color w:val="000000"/>
        </w:rPr>
        <w:t>account for an</w:t>
      </w:r>
      <w:r w:rsidR="00B7284C">
        <w:rPr>
          <w:rFonts w:ascii="Arial" w:eastAsia="Times New Roman" w:hAnsi="Arial" w:cs="Times New Roman"/>
          <w:color w:val="000000"/>
        </w:rPr>
        <w:t>y protective effect against psychiatric problems</w:t>
      </w:r>
      <w:r>
        <w:rPr>
          <w:rFonts w:ascii="Arial" w:eastAsia="Times New Roman" w:hAnsi="Arial" w:cs="Times New Roman"/>
          <w:color w:val="000000"/>
        </w:rPr>
        <w:t>.</w:t>
      </w:r>
      <w:r w:rsidR="001837E3">
        <w:rPr>
          <w:rFonts w:ascii="Arial" w:eastAsia="Times New Roman" w:hAnsi="Arial" w:cs="Times New Roman"/>
          <w:color w:val="000000"/>
        </w:rPr>
        <w:t xml:space="preserve"> This study’s</w:t>
      </w:r>
      <w:r w:rsidR="00177BF2">
        <w:rPr>
          <w:rFonts w:ascii="Arial" w:eastAsia="Times New Roman" w:hAnsi="Arial" w:cs="Times New Roman"/>
          <w:color w:val="000000"/>
        </w:rPr>
        <w:t xml:space="preserve"> direct </w:t>
      </w:r>
      <w:r w:rsidR="002F39E3" w:rsidRPr="00431F21">
        <w:rPr>
          <w:rFonts w:ascii="Arial" w:eastAsia="Times New Roman" w:hAnsi="Arial" w:cs="Times New Roman"/>
          <w:color w:val="000000"/>
        </w:rPr>
        <w:t xml:space="preserve">comparison of the </w:t>
      </w:r>
      <w:r w:rsidR="00177BF2">
        <w:rPr>
          <w:rFonts w:ascii="Arial" w:eastAsia="Times New Roman" w:hAnsi="Arial" w:cs="Times New Roman"/>
          <w:color w:val="000000"/>
        </w:rPr>
        <w:t xml:space="preserve">independent effect </w:t>
      </w:r>
      <w:r w:rsidR="002F39E3" w:rsidRPr="00431F21">
        <w:rPr>
          <w:rFonts w:ascii="Arial" w:eastAsia="Times New Roman" w:hAnsi="Arial" w:cs="Times New Roman"/>
          <w:color w:val="000000"/>
        </w:rPr>
        <w:t>of social contact</w:t>
      </w:r>
      <w:r w:rsidR="002F39E3">
        <w:rPr>
          <w:rFonts w:ascii="Arial" w:eastAsia="Times New Roman" w:hAnsi="Arial" w:cs="Times New Roman"/>
          <w:color w:val="000000"/>
        </w:rPr>
        <w:t xml:space="preserve"> occurring on social media vs. in-person</w:t>
      </w:r>
      <w:r w:rsidR="001837E3">
        <w:rPr>
          <w:rFonts w:ascii="Arial" w:eastAsia="Times New Roman" w:hAnsi="Arial" w:cs="Times New Roman"/>
          <w:color w:val="000000"/>
        </w:rPr>
        <w:t xml:space="preserve"> is novel and important</w:t>
      </w:r>
      <w:r w:rsidR="002F39E3">
        <w:rPr>
          <w:rFonts w:ascii="Arial" w:eastAsia="Times New Roman" w:hAnsi="Arial" w:cs="Times New Roman"/>
          <w:color w:val="000000"/>
        </w:rPr>
        <w:t>.</w:t>
      </w:r>
      <w:r w:rsidR="00C25E2F">
        <w:rPr>
          <w:rFonts w:ascii="Arial" w:eastAsia="Times New Roman" w:hAnsi="Arial" w:cs="Times New Roman"/>
          <w:color w:val="000000"/>
        </w:rPr>
        <w:t xml:space="preserve"> </w:t>
      </w:r>
    </w:p>
    <w:p w14:paraId="266B7492" w14:textId="77777777" w:rsidR="00A914AB" w:rsidRDefault="00A914AB" w:rsidP="00873103">
      <w:pPr>
        <w:rPr>
          <w:ins w:id="291" w:author="Alan Teo" w:date="2018-07-26T10:22:00Z"/>
          <w:rFonts w:ascii="Arial" w:eastAsia="Times New Roman" w:hAnsi="Arial" w:cs="Times New Roman"/>
          <w:color w:val="000000"/>
        </w:rPr>
      </w:pPr>
    </w:p>
    <w:p w14:paraId="0363BCDD" w14:textId="77777777" w:rsidR="001C0326" w:rsidRPr="001C0326" w:rsidRDefault="001C0326" w:rsidP="00873103">
      <w:pPr>
        <w:rPr>
          <w:rFonts w:ascii="Arial" w:eastAsia="Times New Roman" w:hAnsi="Arial" w:cs="Times New Roman"/>
          <w:b/>
          <w:color w:val="000000"/>
        </w:rPr>
      </w:pPr>
      <w:ins w:id="292" w:author="Alan Teo" w:date="2018-07-26T10:22:00Z">
        <w:r w:rsidRPr="001C0326">
          <w:rPr>
            <w:rFonts w:ascii="Arial" w:eastAsia="Times New Roman" w:hAnsi="Arial" w:cs="Times New Roman"/>
            <w:b/>
            <w:color w:val="000000"/>
          </w:rPr>
          <w:t>Limitations and Future Directions</w:t>
        </w:r>
      </w:ins>
    </w:p>
    <w:p w14:paraId="24512A20" w14:textId="77777777" w:rsidR="001C0326" w:rsidRDefault="004D2D67" w:rsidP="00A914AB">
      <w:pPr>
        <w:numPr>
          <w:ins w:id="293" w:author="Kearns, Megan C. (CDC/ONDIEH/NCIPC)" w:date="2018-07-26T10:23:00Z"/>
        </w:numPr>
        <w:rPr>
          <w:ins w:id="294" w:author="Alan Teo" w:date="2018-07-26T10:23:00Z"/>
          <w:rFonts w:ascii="Arial" w:eastAsia="Times New Roman" w:hAnsi="Arial" w:cs="Times New Roman"/>
          <w:color w:val="000000"/>
        </w:rPr>
      </w:pPr>
      <w:ins w:id="295" w:author="Alan Teo" w:date="2018-07-26T10:32:00Z">
        <w:r>
          <w:rPr>
            <w:rFonts w:ascii="Arial" w:eastAsia="Times New Roman" w:hAnsi="Arial" w:cs="Times New Roman"/>
            <w:color w:val="000000"/>
          </w:rPr>
          <w:t>A large portion of our sample screened positive for psychiatric disorders</w:t>
        </w:r>
      </w:ins>
      <w:ins w:id="296" w:author="Alan Teo" w:date="2018-07-26T10:33:00Z">
        <w:r>
          <w:rPr>
            <w:rFonts w:ascii="Arial" w:eastAsia="Times New Roman" w:hAnsi="Arial" w:cs="Times New Roman"/>
            <w:color w:val="000000"/>
          </w:rPr>
          <w:t xml:space="preserve">, a finding that we have </w:t>
        </w:r>
      </w:ins>
      <w:ins w:id="297" w:author="Alan Teo" w:date="2018-07-26T10:34:00Z">
        <w:r>
          <w:rPr>
            <w:rFonts w:ascii="Arial" w:eastAsia="Times New Roman" w:hAnsi="Arial" w:cs="Times New Roman"/>
            <w:color w:val="000000"/>
          </w:rPr>
          <w:t>previously reported.</w:t>
        </w:r>
      </w:ins>
      <w:ins w:id="298" w:author="Daschel Franz" w:date="2018-07-27T19:01:00Z">
        <w:r w:rsidR="003451E8">
          <w:rPr>
            <w:rFonts w:ascii="Arial" w:eastAsia="Times New Roman" w:hAnsi="Arial" w:cs="Times New Roman"/>
            <w:color w:val="000000"/>
          </w:rPr>
          <w:fldChar w:fldCharType="begin"/>
        </w:r>
      </w:ins>
      <w:ins w:id="299" w:author="Daschel Franz" w:date="2018-07-31T13:33:00Z">
        <w:r w:rsidR="005F2D17">
          <w:rPr>
            <w:rFonts w:ascii="Arial" w:eastAsia="Times New Roman" w:hAnsi="Arial" w:cs="Times New Roman"/>
            <w:color w:val="000000"/>
          </w:rPr>
          <w:instrText xml:space="preserve"> ADDIN ZOTERO_ITEM CSL_CITATION {"citationID":"ad7es4vgam","properties":{"formattedCitation":"[26]","plainCitation":"[26]","noteIndex":0},"citationItems":[{"id":2769,"uris":["http://zotero.org/groups/579511/items/ACWDCCHN"],"uri":["http://zotero.org/groups/579511/items/ACWDCCHN"],"itemData":{"id":2769,"type":"article-journal","title":"Reaching Those At Risk for Psychiatric Disorders and Suicidal Ideation: Facebook Advertisements to Recruit Military Veterans","container-title":"JMIR Mental Health","page":"e10078","volume":"5","issue":"3","abstract":"Background: Younger military veterans are at high risk for psychiatric disorders and suicide. Reaching and engaging veterans in mental health care and research is challenging. Social media platforms may be an effective channel to connect with veterans.\n\nObjective: This study tested the effectiveness of Facebook advertisements in reaching and recruiting Iraq and Afghanistan-era military veterans in a research study focused on mental health.\n\nMethods: Facebook ads requesting participation in an online health survey ran for six weeks in 2017. Ads varied imagery and headlines. Validated instruments were used to screen for psychiatric disorders and suicidality. Outcomes included impressions, click-through rate, survey completion, and cost per survey completed.\n\nResults: Advertisements produced 827,918 impressions, 9,527 clicks, and 587 survey completions. Lack of enrollment in Veterans Affairs health care (193/587, 33%) and positive screens for current mental health problems were common, including posttraumatic stress disorder (266/585, 45%), problematic drinking (243/584, 42%), major depression (164/586, 28%), and suicidality (132/585, 23%). Approximately half of the survey participants (285/587, 49%) were recruited with just 2 of the 15 ads, which showed soldiers marching tied to an “incentive” or “sharing” headline. These 2 ads were also the most cost-effective, at US $4.88 and US $5.90 per participant, respectively. Among veterans with current suicidal ideation, the survey-taking image resulted in higher survey completion than the soldiers marching image (P=.007).\n\nConclusions: Facebook advertisements are effective in rapidly and inexpensively reaching military veterans, including those at risk for mental health problems and suicidality, and those not receiving Veterans Affairs health care. Advertisement image and headlines may help optimize the effectiveness of advertisements for specific subgroups.","DOI":"10.2196/10078","author":[{"family":"Teo","given":"Alan R"},{"family":"Liebow","given":"Samuel BL"},{"family":"Chan","given":"Benjamin"},{"family":"Dobscha","given":"Steven K"},{"family":"Graham","given":"Amanda L"}],"issued":{"date-parts":[["2018"]]}}}],"schema":"https://github.com/citation-style-language/schema/raw/master/csl-citation.json"} </w:instrText>
        </w:r>
      </w:ins>
      <w:r w:rsidR="003451E8">
        <w:rPr>
          <w:rFonts w:ascii="Arial" w:eastAsia="Times New Roman" w:hAnsi="Arial" w:cs="Times New Roman"/>
          <w:color w:val="000000"/>
        </w:rPr>
        <w:fldChar w:fldCharType="separate"/>
      </w:r>
      <w:ins w:id="300" w:author="Daschel Franz" w:date="2018-07-27T19:01:00Z">
        <w:r w:rsidR="00A31190">
          <w:rPr>
            <w:rFonts w:ascii="Arial" w:eastAsia="Times New Roman" w:hAnsi="Arial" w:cs="Times New Roman"/>
            <w:noProof/>
            <w:color w:val="000000"/>
          </w:rPr>
          <w:t>[26]</w:t>
        </w:r>
        <w:r w:rsidR="003451E8">
          <w:rPr>
            <w:rFonts w:ascii="Arial" w:eastAsia="Times New Roman" w:hAnsi="Arial" w:cs="Times New Roman"/>
            <w:color w:val="000000"/>
          </w:rPr>
          <w:fldChar w:fldCharType="end"/>
        </w:r>
      </w:ins>
      <w:ins w:id="301" w:author="Alan Teo" w:date="2018-07-26T10:41:00Z">
        <w:r w:rsidR="003431D4">
          <w:rPr>
            <w:rFonts w:ascii="Arial" w:eastAsia="Times New Roman" w:hAnsi="Arial" w:cs="Times New Roman"/>
            <w:color w:val="000000"/>
          </w:rPr>
          <w:t>Though positive screening rates were high, they are in</w:t>
        </w:r>
      </w:ins>
      <w:ins w:id="302" w:author="Alan Teo" w:date="2018-07-26T10:42:00Z">
        <w:r w:rsidR="003431D4">
          <w:rPr>
            <w:rFonts w:ascii="Arial" w:eastAsia="Times New Roman" w:hAnsi="Arial" w:cs="Times New Roman"/>
            <w:color w:val="000000"/>
          </w:rPr>
          <w:t xml:space="preserve"> line with rates found in other studies.</w:t>
        </w:r>
      </w:ins>
      <w:r w:rsidR="003451E8">
        <w:rPr>
          <w:rFonts w:ascii="Arial" w:eastAsia="Times New Roman" w:hAnsi="Arial" w:cs="Times New Roman"/>
          <w:color w:val="000000"/>
        </w:rPr>
        <w:fldChar w:fldCharType="begin"/>
      </w:r>
      <w:r w:rsidR="005F2D17">
        <w:rPr>
          <w:rFonts w:ascii="Arial" w:eastAsia="Times New Roman" w:hAnsi="Arial" w:cs="Times New Roman"/>
          <w:color w:val="000000"/>
        </w:rPr>
        <w:instrText xml:space="preserve"> ADDIN ZOTERO_ITEM CSL_CITATION {"citationID":"2sfuVe5t","properties":{"formattedCitation":"[24]","plainCitation":"[24]","noteIndex":0},"citationItems":[{"id":1204,"uris":["http://zotero.org/groups/579511/items/U93W3VHQ"],"uri":["http://zotero.org/groups/579511/items/U93W3VHQ"],"itemData":{"id":1204,"type":"article-journal","title":"Using facebook to recruit young adult veterans: online mental health research","container-title":"JMIR research protocols","page":"e63","volume":"4","issue":"2","source":"PubMed","abstract":"BACKGROUND: Veteran research has primarily been conducted with clinical samples and those already involved in health care systems, but much is to be learned about veterans in the community. Facebook is a novel yet largely unexplored avenue for recruiting veteran participants for epidemiological and clinical studies.\nOBJECTIVE: In this study, we utilized Facebook to recruit a sample of young adult veterans for the first phase of an online alcohol intervention study. We describe the successful Facebook recruitment process, including data collection from over 1000 veteran participants in approximately 3 weeks, procedures to verify participation eligibility, and comparison of our sample with nationally available norms.\nMETHODS: Participants were young adult veterans aged 18-34 recruited through Facebook as part of a large study to document normative drinking behavior among a large community sample of veterans. Facebook ads were targeted toward young veterans to collect information on demographics and military characteristics, health behaviors, mental health, and health care utilization.\nRESULTS: We obtained a sample of 1023 verified veteran participants over a period of 24 days for the advertising price of approximately US $7.05 per verified veteran participant. Our recruitment strategy yielded a sample similar to the US population of young adult veterans in most demographic areas except for race/ethnicity and previous branch of service, which when we weighted the sample on race/ethnicity and branch a sample better matched with the population data was obtained. The Facebook sample recruited veterans who were engaged in a variety of risky health behaviors such as binge drinking and marijuana use. One fourth of veterans had never since discharge been to an appointment for physical health care and about half had attended an appointment for service compensation review. Only half had attended any appointment for a mental health concern at any clinic or hospital. Despite more than half screening positive for current probable mental health disorders such as post-traumatic stress disorder, depression, anxiety, only about 1 in 3 received mental health care in the past year and only 1 in 50 received such care within the past month.\nCONCLUSIONS: This work expands on the work of other studies that have examined clinical samples of veterans only and suggests Facebook can be an adequate method of obtaining samples of veterans in need of care.\nTRIAL REGISTRATION: Clinicaltrials.gov NCT02187887; http://clinicaltrials.gov/ct2/show/NCT02187887 (Archived by WebCite at http://www.webcitation.org/6YiUKRsXY).","DOI":"10.2196/resprot.3996","ISSN":"1929-0748","note":"PMID: 26033209\nPMCID: PMC4526897","shortTitle":"Using facebook to recruit young adult veterans","journalAbbreviation":"JMIR Res Protoc","language":"eng","author":[{"family":"Pedersen","given":"Eric R."},{"family":"Helmuth","given":"Eric D."},{"family":"Marshall","given":"Grant N."},{"family":"Schell","given":"Terry L."},{"family":"PunKay","given":"Marc"},{"family":"Kurz","given":"Jeremy"}],"issued":{"date-parts":[["2015",6,1]]}}}],"schema":"https://github.com/citation-style-language/schema/raw/master/csl-citation.json"} </w:instrText>
      </w:r>
      <w:r w:rsidR="003451E8">
        <w:rPr>
          <w:rFonts w:ascii="Arial" w:eastAsia="Times New Roman" w:hAnsi="Arial" w:cs="Times New Roman"/>
          <w:color w:val="000000"/>
        </w:rPr>
        <w:fldChar w:fldCharType="separate"/>
      </w:r>
      <w:r w:rsidR="004F6A5D">
        <w:rPr>
          <w:rFonts w:ascii="Arial" w:eastAsia="Times New Roman" w:hAnsi="Arial" w:cs="Times New Roman"/>
          <w:noProof/>
          <w:color w:val="000000"/>
        </w:rPr>
        <w:t>[24]</w:t>
      </w:r>
      <w:ins w:id="303" w:author="Daschel Franz" w:date="2018-07-27T19:01:00Z">
        <w:r w:rsidR="003451E8">
          <w:rPr>
            <w:rFonts w:ascii="Arial" w:eastAsia="Times New Roman" w:hAnsi="Arial" w:cs="Times New Roman"/>
            <w:color w:val="000000"/>
          </w:rPr>
          <w:fldChar w:fldCharType="end"/>
        </w:r>
      </w:ins>
      <w:ins w:id="304" w:author="Alan Teo" w:date="2018-07-26T10:39:00Z">
        <w:r w:rsidR="003431D4">
          <w:rPr>
            <w:rFonts w:ascii="Arial" w:eastAsia="Times New Roman" w:hAnsi="Arial" w:cs="Times New Roman"/>
            <w:color w:val="000000"/>
          </w:rPr>
          <w:t xml:space="preserve"> </w:t>
        </w:r>
      </w:ins>
      <w:ins w:id="305" w:author="Alan Teo" w:date="2018-07-26T10:42:00Z">
        <w:r w:rsidR="003431D4">
          <w:rPr>
            <w:rFonts w:ascii="Arial" w:eastAsia="Times New Roman" w:hAnsi="Arial" w:cs="Times New Roman"/>
            <w:color w:val="000000"/>
          </w:rPr>
          <w:t xml:space="preserve">Moreover, </w:t>
        </w:r>
      </w:ins>
      <w:ins w:id="306" w:author="Alan Teo" w:date="2018-07-26T10:46:00Z">
        <w:r w:rsidR="000E0145">
          <w:rPr>
            <w:rFonts w:ascii="Arial" w:eastAsia="Times New Roman" w:hAnsi="Arial" w:cs="Times New Roman"/>
            <w:color w:val="000000"/>
          </w:rPr>
          <w:t>a study</w:t>
        </w:r>
      </w:ins>
      <w:ins w:id="307" w:author="Alan Teo" w:date="2018-07-26T10:43:00Z">
        <w:r w:rsidR="003431D4">
          <w:rPr>
            <w:rFonts w:ascii="Arial" w:eastAsia="Times New Roman" w:hAnsi="Arial" w:cs="Times New Roman"/>
            <w:color w:val="000000"/>
          </w:rPr>
          <w:t xml:space="preserve"> </w:t>
        </w:r>
      </w:ins>
      <w:ins w:id="308" w:author="Alan Teo" w:date="2018-07-26T10:44:00Z">
        <w:r w:rsidR="003431D4">
          <w:rPr>
            <w:rFonts w:ascii="Arial" w:eastAsia="Times New Roman" w:hAnsi="Arial" w:cs="Times New Roman"/>
            <w:color w:val="000000"/>
          </w:rPr>
          <w:t xml:space="preserve">using International Classification of Disease codes </w:t>
        </w:r>
      </w:ins>
      <w:ins w:id="309" w:author="Alan Teo" w:date="2018-07-26T10:45:00Z">
        <w:r w:rsidR="003431D4">
          <w:rPr>
            <w:rFonts w:ascii="Arial" w:eastAsia="Times New Roman" w:hAnsi="Arial" w:cs="Times New Roman"/>
            <w:color w:val="000000"/>
          </w:rPr>
          <w:t xml:space="preserve">on </w:t>
        </w:r>
      </w:ins>
      <w:ins w:id="310" w:author="Alan Teo" w:date="2018-07-26T10:46:00Z">
        <w:r w:rsidR="000E0145">
          <w:rPr>
            <w:rFonts w:ascii="Arial" w:eastAsia="Times New Roman" w:hAnsi="Arial" w:cs="Times New Roman"/>
            <w:color w:val="000000"/>
          </w:rPr>
          <w:t xml:space="preserve">over 100,000 </w:t>
        </w:r>
      </w:ins>
      <w:ins w:id="311" w:author="Alan Teo" w:date="2018-07-26T10:45:00Z">
        <w:r w:rsidR="003431D4">
          <w:rPr>
            <w:rFonts w:ascii="Arial" w:eastAsia="Times New Roman" w:hAnsi="Arial" w:cs="Times New Roman"/>
            <w:color w:val="000000"/>
          </w:rPr>
          <w:t>Iraq and Afghanistan</w:t>
        </w:r>
        <w:r w:rsidR="000E0145">
          <w:rPr>
            <w:rFonts w:ascii="Arial" w:eastAsia="Times New Roman" w:hAnsi="Arial" w:cs="Times New Roman"/>
            <w:color w:val="000000"/>
          </w:rPr>
          <w:t xml:space="preserve"> era veterans who utilized the </w:t>
        </w:r>
      </w:ins>
      <w:ins w:id="312" w:author="Alan Teo" w:date="2018-07-26T10:46:00Z">
        <w:r w:rsidR="000E0145">
          <w:rPr>
            <w:rFonts w:ascii="Arial" w:eastAsia="Times New Roman" w:hAnsi="Arial" w:cs="Times New Roman"/>
            <w:color w:val="000000"/>
          </w:rPr>
          <w:t xml:space="preserve">VA </w:t>
        </w:r>
      </w:ins>
      <w:ins w:id="313" w:author="Alan Teo" w:date="2018-07-26T10:45:00Z">
        <w:r w:rsidR="003431D4">
          <w:rPr>
            <w:rFonts w:ascii="Arial" w:eastAsia="Times New Roman" w:hAnsi="Arial" w:cs="Times New Roman"/>
            <w:color w:val="000000"/>
          </w:rPr>
          <w:t xml:space="preserve">found </w:t>
        </w:r>
      </w:ins>
      <w:ins w:id="314" w:author="Alan Teo" w:date="2018-07-26T10:47:00Z">
        <w:r w:rsidR="000E0145">
          <w:rPr>
            <w:rFonts w:ascii="Arial" w:eastAsia="Times New Roman" w:hAnsi="Arial" w:cs="Times New Roman"/>
            <w:color w:val="000000"/>
          </w:rPr>
          <w:t>25% received at least one mental health diagnosis and 56% of these individuals had multiple psychiatric diagn</w:t>
        </w:r>
      </w:ins>
      <w:ins w:id="315" w:author="Alan Teo" w:date="2018-07-26T10:48:00Z">
        <w:r w:rsidR="000E0145">
          <w:rPr>
            <w:rFonts w:ascii="Arial" w:eastAsia="Times New Roman" w:hAnsi="Arial" w:cs="Times New Roman"/>
            <w:color w:val="000000"/>
          </w:rPr>
          <w:t>oses.</w:t>
        </w:r>
      </w:ins>
      <w:r w:rsidR="003451E8">
        <w:rPr>
          <w:rFonts w:ascii="Arial" w:eastAsia="Times New Roman" w:hAnsi="Arial" w:cs="Times New Roman"/>
          <w:color w:val="000000"/>
        </w:rPr>
        <w:fldChar w:fldCharType="begin"/>
      </w:r>
      <w:r w:rsidR="005F2D17">
        <w:rPr>
          <w:rFonts w:ascii="Arial" w:eastAsia="Times New Roman" w:hAnsi="Arial" w:cs="Times New Roman"/>
          <w:color w:val="000000"/>
        </w:rPr>
        <w:instrText xml:space="preserve"> ADDIN ZOTERO_ITEM CSL_CITATION {"citationID":"a1rimdufij8","properties":{"formattedCitation":"[35]","plainCitation":"[35]","noteIndex":0},"citationItems":[{"id":2762,"uris":["http://zotero.org/groups/579511/items/PC8ZAF5P"],"uri":["http://zotero.org/groups/579511/items/PC8ZAF5P"],"itemData":{"id":2762,"type":"article-journal","title":"Bringing the War Back Home: Mental Health Disorders Among 103 788 US Veterans Returning From Iraq and Afghanistan Seen at Department of Veterans Affairs Facilities","container-title":"Archives of Internal Medicine","page":"476-482","volume":"167","issue":"5","source":"jamanetwork.com","abstract":"&lt;h3&gt;Background&lt;/h3&gt;&lt;p&gt;Veterans of Operations Enduring Freedom and Iraqi Freedom (OEF/OIF) have endured high combat stress and are eligible for 2 years of free military service–related health care through the Department of Veterans Affairs (VA) health care system, yet little is known about the burden and clinical circumstances of mental health diagnoses among OEF/OIF veterans seen at VA facilities.&lt;/p&gt;&lt;h3&gt;Methods&lt;/h3&gt;&lt;p&gt;US veterans separated from OEF/OIF military service and first seen at VA health care facilities between September 30, 2001 (US invasion of Afghanistan), and September 30, 2005, were included. Mental health diagnoses and psychosocial problems were assessed using&lt;i&gt;International Classification of Diseases, Ninth Revision, Clinical Modification&lt;/i&gt;codes. The prevalence and clinical circumstances of and subgroups at greatest risk for mental health disorders are described herein.&lt;/p&gt;&lt;h3&gt;Results&lt;/h3&gt;&lt;p&gt;Of 103 788 OEF/OIF veterans seen at VA health care facilities, 25 658 (25%) received mental health diagnosis(es); 56% of whom had 2 or more distinct mental health diagnoses. Overall, 32 010 (31%) received mental health and/or psychosocial diagnoses. Mental health diagnoses were detected soon after the first VA clinic visit (median of 13 days), and most initial mental health diagnoses (60%) were made in nonmental health clinics, mostly primary care settings. The youngest group of OEF/OIF veterans (age, 18-24 years) were at greatest risk for receiving mental health or posttraumatic stress disorder diagnoses compared with veterans 40 years or older.&lt;/p&gt;&lt;h3&gt;Conclusions&lt;/h3&gt;&lt;p&gt;Co-occurring mental health diagnoses and psychosocial problems were detected early and in primary care medical settings in a substantial proportion of OEF/OIF veterans seen at VA facilities. Targeted early detection and intervention beginning in primary care settings are needed to prevent chronic mental illness and disability.&lt;/p&gt;","DOI":"10.1001/archinte.167.5.476","ISSN":"0003-9926","shortTitle":"Bringing the War Back Home","journalAbbreviation":"Arch Intern Med","author":[{"family":"Seal","given":"Karen H."},{"family":"Bertenthal","given":"Daniel"},{"family":"Miner","given":"Christian R."},{"family":"Sen","given":"Saunak"},{"family":"Marmar","given":"Charles"}],"issued":{"date-parts":[["2007",3,12]]}}}],"schema":"https://github.com/citation-style-language/schema/raw/master/csl-citation.json"} </w:instrText>
      </w:r>
      <w:r w:rsidR="003451E8">
        <w:rPr>
          <w:rFonts w:ascii="Arial" w:eastAsia="Times New Roman" w:hAnsi="Arial" w:cs="Times New Roman"/>
          <w:color w:val="000000"/>
        </w:rPr>
        <w:fldChar w:fldCharType="separate"/>
      </w:r>
      <w:r w:rsidR="004F6A5D">
        <w:rPr>
          <w:rFonts w:ascii="Arial" w:eastAsia="Times New Roman" w:hAnsi="Arial" w:cs="Times New Roman"/>
          <w:noProof/>
          <w:color w:val="000000"/>
        </w:rPr>
        <w:t>[35]</w:t>
      </w:r>
      <w:ins w:id="316" w:author="Daschel Franz" w:date="2018-07-27T19:02:00Z">
        <w:r w:rsidR="003451E8">
          <w:rPr>
            <w:rFonts w:ascii="Arial" w:eastAsia="Times New Roman" w:hAnsi="Arial" w:cs="Times New Roman"/>
            <w:color w:val="000000"/>
          </w:rPr>
          <w:fldChar w:fldCharType="end"/>
        </w:r>
      </w:ins>
      <w:ins w:id="317" w:author="Alan Teo" w:date="2018-07-26T10:47:00Z">
        <w:r w:rsidR="000E0145">
          <w:rPr>
            <w:rFonts w:ascii="Arial" w:eastAsia="Times New Roman" w:hAnsi="Arial" w:cs="Times New Roman"/>
            <w:color w:val="000000"/>
          </w:rPr>
          <w:t xml:space="preserve"> </w:t>
        </w:r>
      </w:ins>
      <w:ins w:id="318" w:author="Alan Teo" w:date="2018-07-26T10:49:00Z">
        <w:r w:rsidR="000E0145">
          <w:rPr>
            <w:rFonts w:ascii="Arial" w:eastAsia="Times New Roman" w:hAnsi="Arial" w:cs="Times New Roman"/>
            <w:color w:val="000000"/>
          </w:rPr>
          <w:t>Nonetheless,</w:t>
        </w:r>
      </w:ins>
      <w:ins w:id="319" w:author="Alan Teo" w:date="2018-07-26T10:23:00Z">
        <w:r w:rsidR="001C0326">
          <w:rPr>
            <w:rFonts w:ascii="Arial" w:eastAsia="Times New Roman" w:hAnsi="Arial" w:cs="Times New Roman"/>
            <w:color w:val="000000"/>
          </w:rPr>
          <w:t xml:space="preserve"> </w:t>
        </w:r>
      </w:ins>
      <w:ins w:id="320" w:author="Alan Teo" w:date="2018-07-26T10:55:00Z">
        <w:r w:rsidR="004E07ED">
          <w:rPr>
            <w:rFonts w:ascii="Arial" w:eastAsia="Times New Roman" w:hAnsi="Arial" w:cs="Times New Roman"/>
            <w:color w:val="000000"/>
          </w:rPr>
          <w:t>given the high co-morbidity between PTSD and depression, as well as our use of screening measures, it remains to be determined in future</w:t>
        </w:r>
      </w:ins>
      <w:ins w:id="321" w:author="Alan Teo" w:date="2018-07-26T10:56:00Z">
        <w:r w:rsidR="004E07ED">
          <w:rPr>
            <w:rFonts w:ascii="Arial" w:eastAsia="Times New Roman" w:hAnsi="Arial" w:cs="Times New Roman"/>
            <w:color w:val="000000"/>
          </w:rPr>
          <w:t xml:space="preserve"> research whether our findings would remain consistent when evaluating</w:t>
        </w:r>
      </w:ins>
      <w:ins w:id="322" w:author="Alan Teo" w:date="2018-07-26T10:23:00Z">
        <w:r w:rsidR="001C0326">
          <w:rPr>
            <w:rFonts w:ascii="Arial" w:eastAsia="Times New Roman" w:hAnsi="Arial" w:cs="Times New Roman"/>
            <w:color w:val="000000"/>
          </w:rPr>
          <w:t xml:space="preserve"> </w:t>
        </w:r>
      </w:ins>
      <w:ins w:id="323" w:author="Alan Teo" w:date="2018-07-26T10:24:00Z">
        <w:r w:rsidR="001C0326">
          <w:rPr>
            <w:rFonts w:ascii="Arial" w:eastAsia="Times New Roman" w:hAnsi="Arial" w:cs="Times New Roman"/>
            <w:color w:val="000000"/>
          </w:rPr>
          <w:t xml:space="preserve">formal </w:t>
        </w:r>
        <w:r w:rsidR="001C0326" w:rsidRPr="002F198B">
          <w:rPr>
            <w:rFonts w:ascii="Arial" w:eastAsia="Times New Roman" w:hAnsi="Arial" w:cs="Times New Roman"/>
            <w:color w:val="000000"/>
          </w:rPr>
          <w:t>diagnoses</w:t>
        </w:r>
        <w:r w:rsidR="001C0326">
          <w:rPr>
            <w:rFonts w:ascii="Arial" w:eastAsia="Times New Roman" w:hAnsi="Arial" w:cs="Times New Roman"/>
            <w:color w:val="000000"/>
          </w:rPr>
          <w:t xml:space="preserve"> of psychiatric disorders.</w:t>
        </w:r>
      </w:ins>
      <w:ins w:id="324" w:author="Alan Teo" w:date="2018-07-26T10:37:00Z">
        <w:r w:rsidR="003431D4">
          <w:rPr>
            <w:rFonts w:ascii="Arial" w:eastAsia="Times New Roman" w:hAnsi="Arial" w:cs="Times New Roman"/>
            <w:color w:val="000000"/>
          </w:rPr>
          <w:t xml:space="preserve"> </w:t>
        </w:r>
      </w:ins>
    </w:p>
    <w:p w14:paraId="58C9DE2C" w14:textId="77777777" w:rsidR="001C0326" w:rsidRDefault="001C0326" w:rsidP="00A914AB">
      <w:pPr>
        <w:numPr>
          <w:ins w:id="325" w:author="Kearns, Megan C. (CDC/ONDIEH/NCIPC)" w:date="2018-07-26T10:23:00Z"/>
        </w:numPr>
        <w:rPr>
          <w:ins w:id="326" w:author="Alan Teo" w:date="2018-07-26T10:23:00Z"/>
          <w:rFonts w:ascii="Arial" w:eastAsia="Times New Roman" w:hAnsi="Arial" w:cs="Times New Roman"/>
          <w:color w:val="000000"/>
        </w:rPr>
      </w:pPr>
    </w:p>
    <w:p w14:paraId="535D21F0" w14:textId="77777777" w:rsidR="008133B6" w:rsidRDefault="00A914AB" w:rsidP="00A914AB">
      <w:pPr>
        <w:rPr>
          <w:ins w:id="327" w:author="Alan Teo" w:date="2018-07-30T13:48:00Z"/>
          <w:rFonts w:ascii="Arial" w:eastAsia="Times New Roman" w:hAnsi="Arial" w:cs="Times New Roman"/>
          <w:color w:val="000000"/>
        </w:rPr>
      </w:pPr>
      <w:r w:rsidRPr="00431F21">
        <w:rPr>
          <w:rFonts w:ascii="Arial" w:eastAsia="Times New Roman" w:hAnsi="Arial" w:cs="Times New Roman"/>
          <w:color w:val="000000"/>
        </w:rPr>
        <w:t xml:space="preserve">Because our </w:t>
      </w:r>
      <w:r>
        <w:rPr>
          <w:rFonts w:ascii="Arial" w:eastAsia="Times New Roman" w:hAnsi="Arial" w:cs="Times New Roman"/>
          <w:color w:val="000000"/>
        </w:rPr>
        <w:t>data were</w:t>
      </w:r>
      <w:r w:rsidRPr="00431F21">
        <w:rPr>
          <w:rFonts w:ascii="Arial" w:eastAsia="Times New Roman" w:hAnsi="Arial" w:cs="Times New Roman"/>
          <w:color w:val="000000"/>
        </w:rPr>
        <w:t xml:space="preserve"> cross-sectional, we have no way to determine the directionality of the association between in-person social contact and screening positive for common psychiatric disorders. It is </w:t>
      </w:r>
      <w:r w:rsidR="00821DA2">
        <w:rPr>
          <w:rFonts w:ascii="Arial" w:eastAsia="Times New Roman" w:hAnsi="Arial" w:cs="Times New Roman"/>
          <w:color w:val="000000"/>
        </w:rPr>
        <w:t xml:space="preserve">as </w:t>
      </w:r>
      <w:r w:rsidRPr="00431F21">
        <w:rPr>
          <w:rFonts w:ascii="Arial" w:eastAsia="Times New Roman" w:hAnsi="Arial" w:cs="Times New Roman"/>
          <w:color w:val="000000"/>
        </w:rPr>
        <w:t>conceivable that act</w:t>
      </w:r>
      <w:r w:rsidR="000C1765">
        <w:rPr>
          <w:rFonts w:ascii="Arial" w:eastAsia="Times New Roman" w:hAnsi="Arial" w:cs="Times New Roman"/>
          <w:color w:val="000000"/>
        </w:rPr>
        <w:t>ive psychiatric problems induce</w:t>
      </w:r>
      <w:r w:rsidR="00821DA2">
        <w:rPr>
          <w:rFonts w:ascii="Arial" w:eastAsia="Times New Roman" w:hAnsi="Arial" w:cs="Times New Roman"/>
          <w:color w:val="000000"/>
        </w:rPr>
        <w:t xml:space="preserve"> social isolation, as </w:t>
      </w:r>
      <w:r w:rsidRPr="00431F21">
        <w:rPr>
          <w:rFonts w:ascii="Arial" w:eastAsia="Times New Roman" w:hAnsi="Arial" w:cs="Times New Roman"/>
          <w:color w:val="000000"/>
        </w:rPr>
        <w:t>that social isolation causes heightened psychiatric problems. That said, the current study does align well with a large body of research that suggests a causal relationship between social relationships and poor health outcomes</w:t>
      </w:r>
      <w:r w:rsidR="003E72B2">
        <w:rPr>
          <w:rFonts w:ascii="Arial" w:eastAsia="Times New Roman" w:hAnsi="Arial" w:cs="Times New Roman"/>
          <w:color w:val="000000"/>
        </w:rPr>
        <w:t>.</w:t>
      </w:r>
      <w:r w:rsidR="003451E8">
        <w:rPr>
          <w:rFonts w:ascii="Arial" w:eastAsia="Times New Roman" w:hAnsi="Arial" w:cs="Times New Roman"/>
          <w:color w:val="000000"/>
        </w:rPr>
        <w:fldChar w:fldCharType="begin"/>
      </w:r>
      <w:r w:rsidR="005F2D17">
        <w:rPr>
          <w:rFonts w:ascii="Arial" w:eastAsia="Times New Roman" w:hAnsi="Arial" w:cs="Times New Roman"/>
          <w:color w:val="000000"/>
        </w:rPr>
        <w:instrText xml:space="preserve"> ADDIN ZOTERO_ITEM CSL_CITATION {"citationID":"7A70b1Ba","properties":{"formattedCitation":"[3], [5], [7]","plainCitation":"[3], [5], [7]","dontUpdate":true,"noteIndex":0},"citationItems":[{"id":1111,"uris":["http://zotero.org/groups/579511/items/D7SCQI85"],"uri":["http://zotero.org/groups/579511/items/D7SCQI85"],"itemData":{"id":1111,"type":"article-journal","title":"From social integration to health: Durkheim in the new millennium.","container-title":"Social Science &amp; Medicine","page":"843-57","volume":"51","issue":"6","abstract":"It is widely recognized that social relationships and affiliation have powerful effects on physical and mental health. When investigators write about the impact of social relationships on health, many terms are used loosely and interchangeably including social networks, social ties and social integration. The aim of this paper is to clarify these terms using a single framework. We discuss: (1) theoretical orientations from diverse disciplines which we believe are fundamental to advancing research in this area; (2) a set of definitions accompanied by major assessment tools; and (3) an overarching model which integrates multilevel phenomena. Theoretical orientations that we draw upon were developed by Durkheim whose work on social integration and suicide are seminal and John Bowlby, a psychiatrist who developed attachment theory in relation to child development and contemporary social network theorists. We present a conceptual model of how social networks impact health. We envision a cascading causal process beginning with the macro-social to psychobiological processes that are dynamically linked together to form the processes by which social integration effects health. We start by embedding social networks in a larger social and cultural context in which upstream forces are seen to condition network structure. Serious consideration of the larger macro-social context in which networks form and are sustained has been lacking in all but a small number of studies and is almost completely absent in studies of social network influences on health. We then move downstream to understand the influences network structure and function have on social and interpersonal behavior. We argue that networks operate at the behavioral level through four primary pathways: (1) provision of social support; (2) social influence; (3) on social engagement and attachment; and (4) access to resources and material goods.","author":[{"family":"Berkman","given":"LF"},{"family":"Glass","given":"T"},{"family":"Brissette","given":"I"},{"family":"Seeman","given":"TE."}],"issued":{"date-parts":[["2000",9]]}}},{"id":914,"uris":["http://zotero.org/groups/579511/items/IVMD2M9D"],"uri":["http://zotero.org/groups/579511/items/IVMD2M9D"],"itemData":{"id":914,"type":"article-journal","title":"Social Relationships and Health","container-title":"American Psychologist","page":"676-684","volume":"59","issue":"8","source":"APA PsycNET","abstract":"The author discusses 3 variables that assess different aspects of social relationships-social support, social integration, and negative interaction. The author argues that all 3 are associated with health outcomes, that these variables each influence health through different mechanisms, and that associations between these variables and health are not spurious findings attributable to our personalities. This argument suggests a broader view of how to intervene in social networks to improve health. This includes facilitating both social integration and social support by creating and nurturing both close (strong) and peripheral (weak) ties within natural social networks and reducing opportunities for negative social interaction. Finally, the author emphasizes the necessity to understand more about who benefits most and least from social-connectedness interventions.","DOI":"10.1037/0003-066X.59.8.676","ISSN":"1935-990X(Electronic);0003-066X(Print)","author":[{"family":"Cohen","given":"Sheldon"}],"issued":{"date-parts":[["2004"]]}}},{"id":2766,"uris":["http://zotero.org/groups/579511/items/5KT8U975"],"uri":["http://zotero.org/groups/579511/items/5KT8U975"],"itemData":{"id":2766,"type":"article-journal","title":"Social relationships and health","container-title":"Science (New York, N.Y.)","page":"540-545","volume":"241","issue":"4865","source":"PubMed","abstract":"Recent scientific work has established both a theoretical basis and strong empirical evidence for a causal impact of social relationships on health. Prospective studies, which control for baseline health status, consistently show increased risk of death among persons with a low quantity, and sometimes low quality, of social relationships. Experimental and quasi-experimental studies of humans and animals also suggest that social isolation is a major risk factor for mortality from widely varying causes. The mechanisms through which social relationships affect health and the factors that promote or inhibit the development and maintenance of social relationships remain to be explored.","ISSN":"0036-8075","note":"PMID: 3399889","journalAbbreviation":"Science","language":"eng","author":[{"family":"House","given":"J. S."},{"family":"Landis","given":"K. R."},{"family":"Umberson","given":"D."}],"issued":{"date-parts":[["1988",7,29]]}}}],"schema":"https://github.com/citation-style-language/schema/raw/master/csl-citation.json"} </w:instrText>
      </w:r>
      <w:r w:rsidR="003451E8">
        <w:rPr>
          <w:rFonts w:ascii="Arial" w:eastAsia="Times New Roman" w:hAnsi="Arial" w:cs="Times New Roman"/>
          <w:color w:val="000000"/>
        </w:rPr>
        <w:fldChar w:fldCharType="separate"/>
      </w:r>
      <w:ins w:id="328" w:author="Daschel Franz" w:date="2018-07-27T17:55:00Z">
        <w:r w:rsidR="00A31190">
          <w:rPr>
            <w:rFonts w:ascii="Arial" w:eastAsia="Times New Roman" w:hAnsi="Arial" w:cs="Times New Roman"/>
            <w:color w:val="000000"/>
          </w:rPr>
          <w:t>[3</w:t>
        </w:r>
      </w:ins>
      <w:r w:rsidR="00CC6234">
        <w:rPr>
          <w:rFonts w:ascii="Arial" w:eastAsia="Times New Roman" w:hAnsi="Arial" w:cs="Times New Roman"/>
          <w:color w:val="000000"/>
        </w:rPr>
        <w:t>,</w:t>
      </w:r>
      <w:ins w:id="329" w:author="Daschel Franz" w:date="2018-07-27T17:55:00Z">
        <w:r w:rsidR="00A31190">
          <w:rPr>
            <w:rFonts w:ascii="Arial" w:eastAsia="Times New Roman" w:hAnsi="Arial" w:cs="Times New Roman"/>
            <w:color w:val="000000"/>
          </w:rPr>
          <w:t>5,</w:t>
        </w:r>
        <w:r w:rsidR="00FF6710">
          <w:rPr>
            <w:rFonts w:ascii="Arial" w:eastAsia="Times New Roman" w:hAnsi="Arial" w:cs="Times New Roman"/>
            <w:color w:val="000000"/>
          </w:rPr>
          <w:t>7]</w:t>
        </w:r>
      </w:ins>
      <w:r w:rsidR="003451E8">
        <w:rPr>
          <w:rFonts w:ascii="Arial" w:eastAsia="Times New Roman" w:hAnsi="Arial" w:cs="Times New Roman"/>
          <w:color w:val="000000"/>
        </w:rPr>
        <w:fldChar w:fldCharType="end"/>
      </w:r>
      <w:r w:rsidRPr="00431F21">
        <w:rPr>
          <w:rFonts w:ascii="Arial" w:eastAsia="Times New Roman" w:hAnsi="Arial" w:cs="Times New Roman"/>
          <w:color w:val="000000"/>
        </w:rPr>
        <w:t xml:space="preserve"> </w:t>
      </w:r>
      <w:r w:rsidR="008133B6">
        <w:rPr>
          <w:rFonts w:ascii="Arial" w:eastAsia="Times New Roman" w:hAnsi="Arial" w:cs="Times New Roman"/>
          <w:color w:val="000000"/>
        </w:rPr>
        <w:t>A</w:t>
      </w:r>
      <w:r w:rsidR="008133B6" w:rsidRPr="00431F21">
        <w:rPr>
          <w:rFonts w:ascii="Arial" w:eastAsia="Times New Roman" w:hAnsi="Arial" w:cs="Times New Roman"/>
          <w:color w:val="000000"/>
        </w:rPr>
        <w:t xml:space="preserve">lthough military veterans are a vital target population given the prevalence of mental health issues, our results </w:t>
      </w:r>
      <w:r w:rsidR="008133B6">
        <w:rPr>
          <w:rFonts w:ascii="Arial" w:eastAsia="Times New Roman" w:hAnsi="Arial" w:cs="Times New Roman"/>
          <w:color w:val="000000"/>
        </w:rPr>
        <w:t>require corroboration</w:t>
      </w:r>
      <w:r w:rsidR="008133B6" w:rsidRPr="00431F21">
        <w:rPr>
          <w:rFonts w:ascii="Arial" w:eastAsia="Times New Roman" w:hAnsi="Arial" w:cs="Times New Roman"/>
          <w:color w:val="000000"/>
        </w:rPr>
        <w:t xml:space="preserve"> </w:t>
      </w:r>
      <w:r w:rsidR="008133B6">
        <w:rPr>
          <w:rFonts w:ascii="Arial" w:eastAsia="Times New Roman" w:hAnsi="Arial" w:cs="Times New Roman"/>
          <w:color w:val="000000"/>
        </w:rPr>
        <w:t>in</w:t>
      </w:r>
      <w:r w:rsidR="008133B6" w:rsidRPr="00431F21">
        <w:rPr>
          <w:rFonts w:ascii="Arial" w:eastAsia="Times New Roman" w:hAnsi="Arial" w:cs="Times New Roman"/>
          <w:color w:val="000000"/>
        </w:rPr>
        <w:t xml:space="preserve"> other populations.</w:t>
      </w:r>
      <w:r w:rsidR="008133B6">
        <w:rPr>
          <w:rFonts w:ascii="Arial" w:eastAsia="Times New Roman" w:hAnsi="Arial" w:cs="Times New Roman"/>
          <w:color w:val="000000"/>
        </w:rPr>
        <w:t xml:space="preserve"> </w:t>
      </w:r>
    </w:p>
    <w:p w14:paraId="36EBD9DE" w14:textId="77777777" w:rsidR="008133B6" w:rsidRDefault="008133B6" w:rsidP="00A914AB">
      <w:pPr>
        <w:numPr>
          <w:ins w:id="330" w:author="Alan Teo" w:date="2018-07-30T13:48:00Z"/>
        </w:numPr>
        <w:rPr>
          <w:ins w:id="331" w:author="Alan Teo" w:date="2018-07-30T13:48:00Z"/>
          <w:rFonts w:ascii="Arial" w:eastAsia="Times New Roman" w:hAnsi="Arial" w:cs="Times New Roman"/>
          <w:color w:val="000000"/>
        </w:rPr>
      </w:pPr>
    </w:p>
    <w:p w14:paraId="1111DFC9" w14:textId="77777777" w:rsidR="00116A90" w:rsidRDefault="000C1765" w:rsidP="00A914AB">
      <w:pPr>
        <w:numPr>
          <w:ins w:id="332" w:author="Alan Teo" w:date="2018-07-30T13:32:00Z"/>
        </w:numPr>
        <w:rPr>
          <w:ins w:id="333" w:author="Alan Teo" w:date="2018-07-30T13:27:00Z"/>
          <w:rFonts w:ascii="Arial" w:eastAsia="Times New Roman" w:hAnsi="Arial" w:cs="Times New Roman"/>
          <w:color w:val="000000"/>
        </w:rPr>
      </w:pPr>
      <w:r>
        <w:rPr>
          <w:rFonts w:ascii="Arial" w:eastAsia="Times New Roman" w:hAnsi="Arial" w:cs="Times New Roman"/>
          <w:color w:val="000000"/>
        </w:rPr>
        <w:t>Our analyses are based on a convenience sample of Facebook user</w:t>
      </w:r>
      <w:r w:rsidR="008358D5">
        <w:rPr>
          <w:rFonts w:ascii="Arial" w:eastAsia="Times New Roman" w:hAnsi="Arial" w:cs="Times New Roman"/>
          <w:color w:val="000000"/>
        </w:rPr>
        <w:t>s who responded to Facebook ads, potentially leading to</w:t>
      </w:r>
      <w:r w:rsidR="00155B29">
        <w:rPr>
          <w:rFonts w:ascii="Arial" w:eastAsia="Times New Roman" w:hAnsi="Arial" w:cs="Times New Roman"/>
          <w:color w:val="000000"/>
        </w:rPr>
        <w:t xml:space="preserve"> selection bias</w:t>
      </w:r>
      <w:r>
        <w:rPr>
          <w:rFonts w:ascii="Arial" w:eastAsia="Times New Roman" w:hAnsi="Arial" w:cs="Times New Roman"/>
          <w:color w:val="000000"/>
        </w:rPr>
        <w:t>.</w:t>
      </w:r>
      <w:r w:rsidR="00841043">
        <w:rPr>
          <w:rFonts w:ascii="Arial" w:eastAsia="Times New Roman" w:hAnsi="Arial" w:cs="Times New Roman"/>
          <w:color w:val="000000"/>
        </w:rPr>
        <w:t xml:space="preserve"> </w:t>
      </w:r>
      <w:ins w:id="334" w:author="Alan Teo" w:date="2018-07-30T13:48:00Z">
        <w:r w:rsidR="008133B6">
          <w:rPr>
            <w:rFonts w:ascii="Arial" w:eastAsia="Times New Roman" w:hAnsi="Arial" w:cs="Times New Roman"/>
            <w:color w:val="000000"/>
          </w:rPr>
          <w:t xml:space="preserve">Nonetheless, </w:t>
        </w:r>
      </w:ins>
      <w:ins w:id="335" w:author="Alan Teo" w:date="2018-07-25T17:10:00Z">
        <w:r w:rsidR="008133B6">
          <w:rPr>
            <w:rFonts w:ascii="Arial" w:eastAsia="Times New Roman" w:hAnsi="Arial" w:cs="Times New Roman"/>
            <w:color w:val="000000"/>
          </w:rPr>
          <w:t>o</w:t>
        </w:r>
        <w:r w:rsidR="00285C2E">
          <w:rPr>
            <w:rFonts w:ascii="Arial" w:eastAsia="Times New Roman" w:hAnsi="Arial" w:cs="Times New Roman"/>
            <w:color w:val="000000"/>
          </w:rPr>
          <w:t xml:space="preserve">ur sample </w:t>
        </w:r>
      </w:ins>
      <w:ins w:id="336" w:author="Alan Teo" w:date="2018-07-30T13:50:00Z">
        <w:r w:rsidR="008133B6">
          <w:rPr>
            <w:rFonts w:ascii="Arial" w:eastAsia="Times New Roman" w:hAnsi="Arial" w:cs="Times New Roman"/>
            <w:color w:val="000000"/>
          </w:rPr>
          <w:t>appears</w:t>
        </w:r>
      </w:ins>
      <w:ins w:id="337" w:author="Alan Teo" w:date="2018-07-25T17:10:00Z">
        <w:r w:rsidR="00285C2E">
          <w:rPr>
            <w:rFonts w:ascii="Arial" w:eastAsia="Times New Roman" w:hAnsi="Arial" w:cs="Times New Roman"/>
            <w:color w:val="000000"/>
          </w:rPr>
          <w:t xml:space="preserve"> comparable </w:t>
        </w:r>
      </w:ins>
      <w:ins w:id="338" w:author="Alan Teo" w:date="2018-07-30T13:51:00Z">
        <w:r w:rsidR="008133B6">
          <w:rPr>
            <w:rFonts w:ascii="Arial" w:eastAsia="Times New Roman" w:hAnsi="Arial" w:cs="Times New Roman"/>
            <w:color w:val="000000"/>
          </w:rPr>
          <w:t xml:space="preserve">with other studies of non-help-seeking young adult veterans </w:t>
        </w:r>
      </w:ins>
      <w:ins w:id="339" w:author="Alan Teo" w:date="2018-07-25T17:10:00Z">
        <w:r w:rsidR="00285C2E">
          <w:rPr>
            <w:rFonts w:ascii="Arial" w:eastAsia="Times New Roman" w:hAnsi="Arial" w:cs="Times New Roman"/>
            <w:color w:val="000000"/>
          </w:rPr>
          <w:t xml:space="preserve">in terms of </w:t>
        </w:r>
      </w:ins>
      <w:ins w:id="340" w:author="Alan Teo" w:date="2018-07-30T13:51:00Z">
        <w:r w:rsidR="008133B6">
          <w:rPr>
            <w:rFonts w:ascii="Arial" w:eastAsia="Times New Roman" w:hAnsi="Arial" w:cs="Times New Roman"/>
            <w:color w:val="000000"/>
          </w:rPr>
          <w:t xml:space="preserve">most </w:t>
        </w:r>
      </w:ins>
      <w:ins w:id="341" w:author="Alan Teo" w:date="2018-07-25T17:10:00Z">
        <w:r w:rsidR="00285C2E">
          <w:rPr>
            <w:rFonts w:ascii="Arial" w:eastAsia="Times New Roman" w:hAnsi="Arial" w:cs="Times New Roman"/>
            <w:color w:val="000000"/>
          </w:rPr>
          <w:t xml:space="preserve">demographic </w:t>
        </w:r>
      </w:ins>
      <w:ins w:id="342" w:author="Alan Teo" w:date="2018-07-30T13:50:00Z">
        <w:r w:rsidR="008133B6">
          <w:rPr>
            <w:rFonts w:ascii="Arial" w:eastAsia="Times New Roman" w:hAnsi="Arial" w:cs="Times New Roman"/>
            <w:color w:val="000000"/>
          </w:rPr>
          <w:t xml:space="preserve">and clinical </w:t>
        </w:r>
      </w:ins>
      <w:ins w:id="343" w:author="Alan Teo" w:date="2018-07-25T17:10:00Z">
        <w:r w:rsidR="008133B6">
          <w:rPr>
            <w:rFonts w:ascii="Arial" w:eastAsia="Times New Roman" w:hAnsi="Arial" w:cs="Times New Roman"/>
            <w:color w:val="000000"/>
          </w:rPr>
          <w:t>characteristics</w:t>
        </w:r>
      </w:ins>
      <w:ins w:id="344" w:author="Daschel Franz" w:date="2018-07-31T13:24:00Z">
        <w:r w:rsidR="00CE3C6E">
          <w:rPr>
            <w:rFonts w:ascii="Arial" w:eastAsia="Times New Roman" w:hAnsi="Arial" w:cs="Times New Roman"/>
            <w:color w:val="000000"/>
          </w:rPr>
          <w:t>.</w:t>
        </w:r>
        <w:r w:rsidR="00CE3C6E">
          <w:rPr>
            <w:rStyle w:val="CommentReference"/>
            <w:vanish/>
          </w:rPr>
          <w:t xml:space="preserve"> </w:t>
        </w:r>
      </w:ins>
      <w:ins w:id="345" w:author="Alan Teo" w:date="2018-07-30T13:39:00Z">
        <w:r w:rsidR="00247DD8">
          <w:rPr>
            <w:rFonts w:ascii="Arial" w:eastAsia="Times New Roman" w:hAnsi="Arial" w:cs="Times New Roman"/>
            <w:color w:val="000000"/>
          </w:rPr>
          <w:t xml:space="preserve"> For </w:t>
        </w:r>
        <w:r w:rsidR="00247DD8">
          <w:rPr>
            <w:rFonts w:ascii="Arial" w:eastAsia="Times New Roman" w:hAnsi="Arial" w:cs="Times New Roman"/>
            <w:color w:val="000000"/>
          </w:rPr>
          <w:lastRenderedPageBreak/>
          <w:t xml:space="preserve">instance, in </w:t>
        </w:r>
      </w:ins>
      <w:ins w:id="346" w:author="Alan Teo" w:date="2018-07-30T13:40:00Z">
        <w:r w:rsidR="00247DD8">
          <w:rPr>
            <w:rFonts w:ascii="Arial" w:eastAsia="Times New Roman" w:hAnsi="Arial" w:cs="Times New Roman"/>
            <w:color w:val="000000"/>
          </w:rPr>
          <w:t xml:space="preserve">another study that recruited </w:t>
        </w:r>
      </w:ins>
      <w:ins w:id="347" w:author="Alan Teo" w:date="2018-07-30T13:41:00Z">
        <w:r w:rsidR="00247DD8">
          <w:rPr>
            <w:rFonts w:ascii="Arial" w:eastAsia="Times New Roman" w:hAnsi="Arial" w:cs="Times New Roman"/>
            <w:color w:val="000000"/>
          </w:rPr>
          <w:t xml:space="preserve">over 1,000 younger </w:t>
        </w:r>
      </w:ins>
      <w:ins w:id="348" w:author="Alan Teo" w:date="2018-07-30T13:40:00Z">
        <w:r w:rsidR="00247DD8">
          <w:rPr>
            <w:rFonts w:ascii="Arial" w:eastAsia="Times New Roman" w:hAnsi="Arial" w:cs="Times New Roman"/>
            <w:color w:val="000000"/>
          </w:rPr>
          <w:t>veterans from Facebook</w:t>
        </w:r>
      </w:ins>
      <w:ins w:id="349" w:author="Alan Teo" w:date="2018-07-30T13:41:00Z">
        <w:r w:rsidR="00247DD8">
          <w:rPr>
            <w:rFonts w:ascii="Arial" w:eastAsia="Times New Roman" w:hAnsi="Arial" w:cs="Times New Roman"/>
            <w:color w:val="000000"/>
          </w:rPr>
          <w:t xml:space="preserve">, </w:t>
        </w:r>
      </w:ins>
      <w:ins w:id="350" w:author="Alan Teo" w:date="2018-07-30T13:44:00Z">
        <w:r w:rsidR="008133B6">
          <w:rPr>
            <w:rFonts w:ascii="Arial" w:eastAsia="Times New Roman" w:hAnsi="Arial" w:cs="Times New Roman"/>
            <w:color w:val="000000"/>
          </w:rPr>
          <w:t>the sample consisted of</w:t>
        </w:r>
      </w:ins>
      <w:ins w:id="351" w:author="Alan Teo" w:date="2018-07-30T13:41:00Z">
        <w:r w:rsidR="00247DD8">
          <w:rPr>
            <w:rFonts w:ascii="Arial" w:eastAsia="Times New Roman" w:hAnsi="Arial" w:cs="Times New Roman"/>
            <w:color w:val="000000"/>
          </w:rPr>
          <w:t xml:space="preserve"> similar proportions of </w:t>
        </w:r>
      </w:ins>
      <w:ins w:id="352" w:author="Alan Teo" w:date="2018-07-30T13:45:00Z">
        <w:r w:rsidR="008133B6">
          <w:rPr>
            <w:rFonts w:ascii="Arial" w:eastAsia="Times New Roman" w:hAnsi="Arial" w:cs="Times New Roman"/>
            <w:color w:val="000000"/>
          </w:rPr>
          <w:t xml:space="preserve">veterans who were </w:t>
        </w:r>
      </w:ins>
      <w:ins w:id="353" w:author="Alan Teo" w:date="2018-07-30T13:43:00Z">
        <w:r w:rsidR="008133B6">
          <w:rPr>
            <w:rFonts w:ascii="Arial" w:eastAsia="Times New Roman" w:hAnsi="Arial" w:cs="Times New Roman"/>
            <w:color w:val="000000"/>
          </w:rPr>
          <w:t xml:space="preserve">white (71%), </w:t>
        </w:r>
      </w:ins>
      <w:ins w:id="354" w:author="Alan Teo" w:date="2018-07-30T13:42:00Z">
        <w:r w:rsidR="00247DD8">
          <w:rPr>
            <w:rFonts w:ascii="Arial" w:eastAsia="Times New Roman" w:hAnsi="Arial" w:cs="Times New Roman"/>
            <w:color w:val="000000"/>
          </w:rPr>
          <w:t xml:space="preserve">married or partnered (52%), </w:t>
        </w:r>
      </w:ins>
      <w:ins w:id="355" w:author="Alan Teo" w:date="2018-07-30T13:45:00Z">
        <w:r w:rsidR="008133B6">
          <w:rPr>
            <w:rFonts w:ascii="Arial" w:eastAsia="Times New Roman" w:hAnsi="Arial" w:cs="Times New Roman"/>
            <w:color w:val="000000"/>
          </w:rPr>
          <w:t xml:space="preserve">served in the </w:t>
        </w:r>
      </w:ins>
      <w:ins w:id="356" w:author="Alan Teo" w:date="2018-07-30T13:41:00Z">
        <w:r w:rsidR="00247DD8">
          <w:rPr>
            <w:rFonts w:ascii="Arial" w:eastAsia="Times New Roman" w:hAnsi="Arial" w:cs="Times New Roman"/>
            <w:color w:val="000000"/>
          </w:rPr>
          <w:t>Army (60%)</w:t>
        </w:r>
      </w:ins>
      <w:ins w:id="357" w:author="Alan Teo" w:date="2018-07-30T13:42:00Z">
        <w:r w:rsidR="008133B6">
          <w:rPr>
            <w:rFonts w:ascii="Arial" w:eastAsia="Times New Roman" w:hAnsi="Arial" w:cs="Times New Roman"/>
            <w:color w:val="000000"/>
          </w:rPr>
          <w:t xml:space="preserve">, and </w:t>
        </w:r>
      </w:ins>
      <w:ins w:id="358" w:author="Alan Teo" w:date="2018-07-30T13:45:00Z">
        <w:r w:rsidR="008133B6">
          <w:rPr>
            <w:rFonts w:ascii="Arial" w:eastAsia="Times New Roman" w:hAnsi="Arial" w:cs="Times New Roman"/>
            <w:color w:val="000000"/>
          </w:rPr>
          <w:t xml:space="preserve">screened positive for </w:t>
        </w:r>
      </w:ins>
      <w:ins w:id="359" w:author="Alan Teo" w:date="2018-07-30T13:42:00Z">
        <w:r w:rsidR="008133B6">
          <w:rPr>
            <w:rFonts w:ascii="Arial" w:eastAsia="Times New Roman" w:hAnsi="Arial" w:cs="Times New Roman"/>
            <w:color w:val="000000"/>
          </w:rPr>
          <w:t>PTSD</w:t>
        </w:r>
      </w:ins>
      <w:ins w:id="360" w:author="Alan Teo" w:date="2018-08-01T11:29:00Z">
        <w:r w:rsidR="003D0BB6">
          <w:rPr>
            <w:rFonts w:ascii="Arial" w:eastAsia="Times New Roman" w:hAnsi="Arial" w:cs="Times New Roman"/>
            <w:color w:val="000000"/>
          </w:rPr>
          <w:t xml:space="preserve"> (47%)</w:t>
        </w:r>
      </w:ins>
      <w:ins w:id="361" w:author="Alan Teo" w:date="2018-07-30T13:42:00Z">
        <w:r w:rsidR="008133B6">
          <w:rPr>
            <w:rFonts w:ascii="Arial" w:eastAsia="Times New Roman" w:hAnsi="Arial" w:cs="Times New Roman"/>
            <w:color w:val="000000"/>
          </w:rPr>
          <w:t xml:space="preserve">, </w:t>
        </w:r>
      </w:ins>
      <w:ins w:id="362" w:author="Alan Teo" w:date="2018-07-30T13:46:00Z">
        <w:r w:rsidR="008133B6">
          <w:rPr>
            <w:rFonts w:ascii="Arial" w:eastAsia="Times New Roman" w:hAnsi="Arial" w:cs="Times New Roman"/>
            <w:color w:val="000000"/>
          </w:rPr>
          <w:t xml:space="preserve">whereas their sample had more men (89%) and </w:t>
        </w:r>
      </w:ins>
      <w:ins w:id="363" w:author="Alan Teo" w:date="2018-08-01T11:30:00Z">
        <w:r w:rsidR="003D0BB6">
          <w:rPr>
            <w:rFonts w:ascii="Arial" w:eastAsia="Times New Roman" w:hAnsi="Arial" w:cs="Times New Roman"/>
            <w:color w:val="000000"/>
          </w:rPr>
          <w:t>less educated</w:t>
        </w:r>
      </w:ins>
      <w:ins w:id="364" w:author="Alan Teo" w:date="2018-07-30T13:46:00Z">
        <w:r w:rsidR="008133B6">
          <w:rPr>
            <w:rFonts w:ascii="Arial" w:eastAsia="Times New Roman" w:hAnsi="Arial" w:cs="Times New Roman"/>
            <w:color w:val="000000"/>
          </w:rPr>
          <w:t xml:space="preserve"> participants (</w:t>
        </w:r>
      </w:ins>
      <w:ins w:id="365" w:author="Alan Teo" w:date="2018-07-30T13:47:00Z">
        <w:r w:rsidR="008133B6">
          <w:rPr>
            <w:rFonts w:ascii="Arial" w:eastAsia="Times New Roman" w:hAnsi="Arial" w:cs="Times New Roman"/>
            <w:color w:val="000000"/>
          </w:rPr>
          <w:t>only 15% were college graduates).</w:t>
        </w:r>
      </w:ins>
      <w:ins w:id="366" w:author="Daschel Franz" w:date="2018-07-31T13:24:00Z">
        <w:r w:rsidR="003451E8">
          <w:rPr>
            <w:rFonts w:ascii="Arial" w:eastAsia="Times New Roman" w:hAnsi="Arial" w:cs="Times New Roman"/>
            <w:color w:val="000000"/>
          </w:rPr>
          <w:fldChar w:fldCharType="begin"/>
        </w:r>
      </w:ins>
      <w:ins w:id="367" w:author="Daschel Franz" w:date="2018-07-31T13:33:00Z">
        <w:r w:rsidR="005F2D17">
          <w:rPr>
            <w:rFonts w:ascii="Arial" w:eastAsia="Times New Roman" w:hAnsi="Arial" w:cs="Times New Roman"/>
            <w:color w:val="000000"/>
          </w:rPr>
          <w:instrText xml:space="preserve"> ADDIN ZOTERO_ITEM CSL_CITATION {"citationID":"a1e0s7bun3l","properties":{"formattedCitation":"[24]","plainCitation":"[24]","noteIndex":0},"citationItems":[{"id":1204,"uris":["http://zotero.org/groups/579511/items/U93W3VHQ"],"uri":["http://zotero.org/groups/579511/items/U93W3VHQ"],"itemData":{"id":1204,"type":"article-journal","title":"Using facebook to recruit young adult veterans: online mental health research","container-title":"JMIR research protocols","page":"e63","volume":"4","issue":"2","source":"PubMed","abstract":"BACKGROUND: Veteran research has primarily been conducted with clinical samples and those already involved in health care systems, but much is to be learned about veterans in the community. Facebook is a novel yet largely unexplored avenue for recruiting veteran participants for epidemiological and clinical studies.\nOBJECTIVE: In this study, we utilized Facebook to recruit a sample of young adult veterans for the first phase of an online alcohol intervention study. We describe the successful Facebook recruitment process, including data collection from over 1000 veteran participants in approximately 3 weeks, procedures to verify participation eligibility, and comparison of our sample with nationally available norms.\nMETHODS: Participants were young adult veterans aged 18-34 recruited through Facebook as part of a large study to document normative drinking behavior among a large community sample of veterans. Facebook ads were targeted toward young veterans to collect information on demographics and military characteristics, health behaviors, mental health, and health care utilization.\nRESULTS: We obtained a sample of 1023 verified veteran participants over a period of 24 days for the advertising price of approximately US $7.05 per verified veteran participant. Our recruitment strategy yielded a sample similar to the US population of young adult veterans in most demographic areas except for race/ethnicity and previous branch of service, which when we weighted the sample on race/ethnicity and branch a sample better matched with the population data was obtained. The Facebook sample recruited veterans who were engaged in a variety of risky health behaviors such as binge drinking and marijuana use. One fourth of veterans had never since discharge been to an appointment for physical health care and about half had attended an appointment for service compensation review. Only half had attended any appointment for a mental health concern at any clinic or hospital. Despite more than half screening positive for current probable mental health disorders such as post-traumatic stress disorder, depression, anxiety, only about 1 in 3 received mental health care in the past year and only 1 in 50 received such care within the past month.\nCONCLUSIONS: This work expands on the work of other studies that have examined clinical samples of veterans only and suggests Facebook can be an adequate method of obtaining samples of veterans in need of care.\nTRIAL REGISTRATION: Clinicaltrials.gov NCT02187887; http://clinicaltrials.gov/ct2/show/NCT02187887 (Archived by WebCite at http://www.webcitation.org/6YiUKRsXY).","DOI":"10.2196/resprot.3996","ISSN":"1929-0748","note":"PMID: 26033209\nPMCID: PMC4526897","shortTitle":"Using facebook to recruit young adult veterans","journalAbbreviation":"JMIR Res Protoc","language":"eng","author":[{"family":"Pedersen","given":"Eric R."},{"family":"Helmuth","given":"Eric D."},{"family":"Marshall","given":"Grant N."},{"family":"Schell","given":"Terry L."},{"family":"PunKay","given":"Marc"},{"family":"Kurz","given":"Jeremy"}],"issued":{"date-parts":[["2015",6,1]]}}}],"schema":"https://github.com/citation-style-language/schema/raw/master/csl-citation.json"} </w:instrText>
        </w:r>
      </w:ins>
      <w:r w:rsidR="003451E8">
        <w:rPr>
          <w:rFonts w:ascii="Arial" w:eastAsia="Times New Roman" w:hAnsi="Arial" w:cs="Times New Roman"/>
          <w:color w:val="000000"/>
        </w:rPr>
        <w:fldChar w:fldCharType="separate"/>
      </w:r>
      <w:ins w:id="368" w:author="Daschel Franz" w:date="2018-07-31T13:24:00Z">
        <w:r w:rsidR="00CE3C6E">
          <w:rPr>
            <w:rFonts w:ascii="Arial" w:eastAsia="Times New Roman" w:hAnsi="Arial" w:cs="Times New Roman"/>
            <w:noProof/>
            <w:color w:val="000000"/>
          </w:rPr>
          <w:t>[24]</w:t>
        </w:r>
        <w:r w:rsidR="003451E8">
          <w:rPr>
            <w:rFonts w:ascii="Arial" w:eastAsia="Times New Roman" w:hAnsi="Arial" w:cs="Times New Roman"/>
            <w:color w:val="000000"/>
          </w:rPr>
          <w:fldChar w:fldCharType="end"/>
        </w:r>
        <w:r w:rsidR="00CE3C6E">
          <w:rPr>
            <w:rFonts w:ascii="Arial" w:eastAsia="Times New Roman" w:hAnsi="Arial" w:cs="Times New Roman"/>
            <w:color w:val="000000"/>
          </w:rPr>
          <w:t xml:space="preserve"> </w:t>
        </w:r>
      </w:ins>
      <w:ins w:id="369" w:author="Alan Teo" w:date="2018-07-30T13:27:00Z">
        <w:r w:rsidR="008133B6">
          <w:rPr>
            <w:rFonts w:ascii="Arial" w:eastAsia="Times New Roman" w:hAnsi="Arial" w:cs="Times New Roman"/>
            <w:color w:val="000000"/>
          </w:rPr>
          <w:t xml:space="preserve">In a large </w:t>
        </w:r>
        <w:r w:rsidR="00605894">
          <w:rPr>
            <w:rFonts w:ascii="Arial" w:eastAsia="Times New Roman" w:hAnsi="Arial" w:cs="Times New Roman"/>
            <w:color w:val="000000"/>
          </w:rPr>
          <w:t xml:space="preserve">epidemiologic </w:t>
        </w:r>
      </w:ins>
      <w:ins w:id="370" w:author="Alan Teo" w:date="2018-07-30T13:28:00Z">
        <w:r w:rsidR="00605894">
          <w:rPr>
            <w:rFonts w:ascii="Arial" w:eastAsia="Times New Roman" w:hAnsi="Arial" w:cs="Times New Roman"/>
            <w:color w:val="000000"/>
          </w:rPr>
          <w:t>study</w:t>
        </w:r>
      </w:ins>
      <w:ins w:id="371" w:author="Alan Teo" w:date="2018-07-30T13:29:00Z">
        <w:r w:rsidR="00605894">
          <w:rPr>
            <w:rFonts w:ascii="Arial" w:eastAsia="Times New Roman" w:hAnsi="Arial" w:cs="Times New Roman"/>
            <w:color w:val="000000"/>
          </w:rPr>
          <w:t xml:space="preserve"> that used random sampling</w:t>
        </w:r>
      </w:ins>
      <w:ins w:id="372" w:author="Alan Teo" w:date="2018-07-30T13:28:00Z">
        <w:r w:rsidR="00605894">
          <w:rPr>
            <w:rFonts w:ascii="Arial" w:eastAsia="Times New Roman" w:hAnsi="Arial" w:cs="Times New Roman"/>
            <w:color w:val="000000"/>
          </w:rPr>
          <w:t xml:space="preserve"> of college students across </w:t>
        </w:r>
      </w:ins>
      <w:ins w:id="373" w:author="Alan Teo" w:date="2018-07-30T13:49:00Z">
        <w:r w:rsidR="008133B6">
          <w:rPr>
            <w:rFonts w:ascii="Arial" w:eastAsia="Times New Roman" w:hAnsi="Arial" w:cs="Times New Roman"/>
            <w:color w:val="000000"/>
          </w:rPr>
          <w:t xml:space="preserve">dozens of </w:t>
        </w:r>
      </w:ins>
      <w:ins w:id="374" w:author="Alan Teo" w:date="2018-07-30T13:28:00Z">
        <w:r w:rsidR="00605894">
          <w:rPr>
            <w:rFonts w:ascii="Arial" w:eastAsia="Times New Roman" w:hAnsi="Arial" w:cs="Times New Roman"/>
            <w:color w:val="000000"/>
          </w:rPr>
          <w:t>post-secondary institutions</w:t>
        </w:r>
      </w:ins>
      <w:ins w:id="375" w:author="Alan Teo" w:date="2018-07-30T13:50:00Z">
        <w:r w:rsidR="008133B6">
          <w:rPr>
            <w:rFonts w:ascii="Arial" w:eastAsia="Times New Roman" w:hAnsi="Arial" w:cs="Times New Roman"/>
            <w:color w:val="000000"/>
          </w:rPr>
          <w:t xml:space="preserve"> in the United States, </w:t>
        </w:r>
      </w:ins>
      <w:ins w:id="376" w:author="Alan Teo" w:date="2018-07-30T13:54:00Z">
        <w:r w:rsidR="001F78DB">
          <w:rPr>
            <w:rFonts w:ascii="Arial" w:eastAsia="Times New Roman" w:hAnsi="Arial" w:cs="Times New Roman"/>
            <w:color w:val="000000"/>
          </w:rPr>
          <w:t xml:space="preserve">researchers found </w:t>
        </w:r>
      </w:ins>
      <w:ins w:id="377" w:author="Alan Teo" w:date="2018-08-01T11:33:00Z">
        <w:r w:rsidR="00ED1B01">
          <w:rPr>
            <w:rFonts w:ascii="Arial" w:eastAsia="Times New Roman" w:hAnsi="Arial" w:cs="Times New Roman"/>
            <w:color w:val="000000"/>
          </w:rPr>
          <w:t xml:space="preserve">similarly </w:t>
        </w:r>
      </w:ins>
      <w:ins w:id="378" w:author="Alan Teo" w:date="2018-07-30T13:57:00Z">
        <w:r w:rsidR="001F78DB">
          <w:rPr>
            <w:rFonts w:ascii="Arial" w:eastAsia="Times New Roman" w:hAnsi="Arial" w:cs="Times New Roman"/>
            <w:color w:val="000000"/>
          </w:rPr>
          <w:t xml:space="preserve">elevated rates of active </w:t>
        </w:r>
      </w:ins>
      <w:ins w:id="379" w:author="Alan Teo" w:date="2018-07-30T13:58:00Z">
        <w:r w:rsidR="001F78DB">
          <w:rPr>
            <w:rFonts w:ascii="Arial" w:eastAsia="Times New Roman" w:hAnsi="Arial" w:cs="Times New Roman"/>
            <w:color w:val="000000"/>
          </w:rPr>
          <w:t xml:space="preserve">symptoms of </w:t>
        </w:r>
      </w:ins>
      <w:ins w:id="380" w:author="Alan Teo" w:date="2018-07-30T13:57:00Z">
        <w:r w:rsidR="001F78DB">
          <w:rPr>
            <w:rFonts w:ascii="Arial" w:eastAsia="Times New Roman" w:hAnsi="Arial" w:cs="Times New Roman"/>
            <w:color w:val="000000"/>
          </w:rPr>
          <w:t xml:space="preserve">depression: 21% </w:t>
        </w:r>
      </w:ins>
      <w:ins w:id="381" w:author="Alan Teo" w:date="2018-07-30T13:55:00Z">
        <w:r w:rsidR="001F78DB">
          <w:rPr>
            <w:rFonts w:ascii="Arial" w:eastAsia="Times New Roman" w:hAnsi="Arial" w:cs="Times New Roman"/>
            <w:color w:val="000000"/>
          </w:rPr>
          <w:t xml:space="preserve">had a </w:t>
        </w:r>
      </w:ins>
      <w:ins w:id="382" w:author="Alan Teo" w:date="2018-07-30T13:32:00Z">
        <w:r w:rsidR="00116A90">
          <w:rPr>
            <w:rFonts w:ascii="Arial" w:eastAsia="Times New Roman" w:hAnsi="Arial" w:cs="Times New Roman"/>
            <w:color w:val="000000"/>
          </w:rPr>
          <w:t>PHQ-9 score of 10 or higher indicating clinically significant depressive symptoms</w:t>
        </w:r>
      </w:ins>
      <w:ins w:id="383" w:author="Alan Teo" w:date="2018-07-30T13:33:00Z">
        <w:r w:rsidR="001F78DB">
          <w:rPr>
            <w:rFonts w:ascii="Arial" w:eastAsia="Times New Roman" w:hAnsi="Arial" w:cs="Times New Roman"/>
            <w:color w:val="000000"/>
          </w:rPr>
          <w:t>.</w:t>
        </w:r>
      </w:ins>
      <w:ins w:id="384" w:author="Daschel Franz" w:date="2018-07-31T13:34:00Z">
        <w:r w:rsidR="003451E8">
          <w:rPr>
            <w:rFonts w:ascii="Arial" w:eastAsia="Times New Roman" w:hAnsi="Arial" w:cs="Times New Roman"/>
            <w:color w:val="000000"/>
          </w:rPr>
          <w:fldChar w:fldCharType="begin"/>
        </w:r>
        <w:r w:rsidR="005F2D17">
          <w:rPr>
            <w:rFonts w:ascii="Arial" w:eastAsia="Times New Roman" w:hAnsi="Arial" w:cs="Times New Roman"/>
            <w:color w:val="000000"/>
          </w:rPr>
          <w:instrText xml:space="preserve"> ADDIN ZOTERO_ITEM CSL_CITATION {"citationID":"43TW75xd","properties":{"formattedCitation":"[36]","plainCitation":"[36]","noteIndex":0},"citationItems":[{"id":2918,"uris":["http://zotero.org/groups/579511/items/XE57NHPV"],"uri":["http://zotero.org/groups/579511/items/XE57NHPV"],"itemData":{"id":2918,"type":"article-journal","title":"Do student service members/veterans experience worse mental health stigma than their peers? A comparative study in a national sample","container-title":"Journal of American College health","page":"1-6","abstract":"Objectives: Examine differences in mental health treatment-related stigma in student service members and veterans (SSM/Vs) and peers from 57 post-secondary institutions across the United States. Methods: In total, 909 SSM/Vs and 1818 demographically- and institutionally-matched non-SSM/Vs completed assessments of stigma-related barriers to mental health service utilization as part of the Healthy Minds Study between 2011 and 2015. Results: When compared to non-SSM/V peers, SSM/Vs reported more mental health treatment-related stigma toward help-seekers and less confidence in the helpfulness of therapy/counseling and psychotropic medications. However, effect sizes were small in magnitude (ds = .10 to .16), and depressed students in both groups reported greater stigma. Conclusions: SSM/Vs experience greater treatment-related stigma than non-SSM/V peers, which may deter service use in many cases. However, differences in stigma were small and other under-studied barriers to help-seeking may apply to the substantive subset of SSM/Vs and non-SSM/Vs who may benefit from utilizing available services.","DOI":"10.1080/07448481.2018.1440569","journalAbbreviation":"J Amer College Health","author":[{"family":"Currier","given":"JM"},{"family":"McDermott","given":"RC"},{"family":"Sims","given":"BM"}],"issued":{"date-parts":[["2018"]]}}}],"schema":"https://github.com/citation-style-language/schema/raw/master/csl-citation.json"} </w:instrText>
        </w:r>
      </w:ins>
      <w:r w:rsidR="003451E8">
        <w:rPr>
          <w:rFonts w:ascii="Arial" w:eastAsia="Times New Roman" w:hAnsi="Arial" w:cs="Times New Roman"/>
          <w:color w:val="000000"/>
        </w:rPr>
        <w:fldChar w:fldCharType="separate"/>
      </w:r>
      <w:ins w:id="385" w:author="Daschel Franz" w:date="2018-07-31T13:34:00Z">
        <w:r w:rsidR="005F2D17">
          <w:rPr>
            <w:rFonts w:ascii="Arial" w:eastAsia="Times New Roman" w:hAnsi="Arial" w:cs="Times New Roman"/>
            <w:noProof/>
            <w:color w:val="000000"/>
          </w:rPr>
          <w:t>[36]</w:t>
        </w:r>
        <w:r w:rsidR="003451E8">
          <w:rPr>
            <w:rFonts w:ascii="Arial" w:eastAsia="Times New Roman" w:hAnsi="Arial" w:cs="Times New Roman"/>
            <w:color w:val="000000"/>
          </w:rPr>
          <w:fldChar w:fldCharType="end"/>
        </w:r>
      </w:ins>
      <w:ins w:id="386" w:author="Alan Teo" w:date="2018-08-01T11:33:00Z">
        <w:r w:rsidR="00ED1B01">
          <w:rPr>
            <w:rFonts w:ascii="Arial" w:eastAsia="Times New Roman" w:hAnsi="Arial" w:cs="Times New Roman"/>
            <w:color w:val="000000"/>
          </w:rPr>
          <w:t xml:space="preserve"> Their sample contained modestly lower proportions of male (70%), white (72%), and married/partnered veterans (44%).</w:t>
        </w:r>
        <w:r w:rsidR="003451E8">
          <w:rPr>
            <w:rFonts w:ascii="Arial" w:eastAsia="Times New Roman" w:hAnsi="Arial" w:cs="Times New Roman"/>
            <w:color w:val="000000"/>
          </w:rPr>
          <w:fldChar w:fldCharType="begin"/>
        </w:r>
        <w:r w:rsidR="00ED1B01">
          <w:rPr>
            <w:rFonts w:ascii="Arial" w:eastAsia="Times New Roman" w:hAnsi="Arial" w:cs="Times New Roman"/>
            <w:color w:val="000000"/>
          </w:rPr>
          <w:instrText xml:space="preserve"> ADDIN ZOTERO_ITEM CSL_CITATION {"citationID":"mooBsEDL","properties":{"formattedCitation":"[36]","plainCitation":"[36]","noteIndex":0},"citationItems":[{"id":2918,"uris":["http://zotero.org/groups/579511/items/XE57NHPV"],"uri":["http://zotero.org/groups/579511/items/XE57NHPV"],"itemData":{"id":2918,"type":"article-journal","title":"Do student service members/veterans experience worse mental health stigma than their peers? A comparative study in a national sample","container-title":"Journal of American College health","page":"1-6","abstract":"Objectives: Examine differences in mental health treatment-related stigma in student service members and veterans (SSM/Vs) and peers from 57 post-secondary institutions across the United States. Methods: In total, 909 SSM/Vs and 1818 demographically- and institutionally-matched non-SSM/Vs completed assessments of stigma-related barriers to mental health service utilization as part of the Healthy Minds Study between 2011 and 2015. Results: When compared to non-SSM/V peers, SSM/Vs reported more mental health treatment-related stigma toward help-seekers and less confidence in the helpfulness of therapy/counseling and psychotropic medications. However, effect sizes were small in magnitude (ds = .10 to .16), and depressed students in both groups reported greater stigma. Conclusions: SSM/Vs experience greater treatment-related stigma than non-SSM/V peers, which may deter service use in many cases. However, differences in stigma were small and other under-studied barriers to help-seeking may apply to the substantive subset of SSM/Vs and non-SSM/Vs who may benefit from utilizing available services.","DOI":"10.1080/07448481.2018.1440569","journalAbbreviation":"J Amer College Health","author":[{"family":"Currier","given":"JM"},{"family":"McDermott","given":"RC"},{"family":"Sims","given":"BM"}],"issued":{"date-parts":[["2018"]]}}}],"schema":"https://github.com/citation-style-language/schema/raw/master/csl-citation.json"} </w:instrText>
        </w:r>
        <w:r w:rsidR="003451E8">
          <w:rPr>
            <w:rFonts w:ascii="Arial" w:eastAsia="Times New Roman" w:hAnsi="Arial" w:cs="Times New Roman"/>
            <w:color w:val="000000"/>
          </w:rPr>
          <w:fldChar w:fldCharType="separate"/>
        </w:r>
        <w:r w:rsidR="00ED1B01">
          <w:rPr>
            <w:rFonts w:ascii="Arial" w:eastAsia="Times New Roman" w:hAnsi="Arial" w:cs="Times New Roman"/>
            <w:noProof/>
            <w:color w:val="000000"/>
          </w:rPr>
          <w:t>[36]</w:t>
        </w:r>
        <w:r w:rsidR="003451E8">
          <w:rPr>
            <w:rFonts w:ascii="Arial" w:eastAsia="Times New Roman" w:hAnsi="Arial" w:cs="Times New Roman"/>
            <w:color w:val="000000"/>
          </w:rPr>
          <w:fldChar w:fldCharType="end"/>
        </w:r>
      </w:ins>
    </w:p>
    <w:p w14:paraId="75C2D617" w14:textId="77777777" w:rsidR="00605894" w:rsidRDefault="00605894" w:rsidP="00A914AB">
      <w:pPr>
        <w:numPr>
          <w:ins w:id="387" w:author="Alan Teo" w:date="2018-07-30T13:27:00Z"/>
        </w:numPr>
        <w:rPr>
          <w:ins w:id="388" w:author="Alan Teo" w:date="2018-07-30T13:15:00Z"/>
          <w:rFonts w:ascii="Arial" w:eastAsia="Times New Roman" w:hAnsi="Arial" w:cs="Times New Roman"/>
          <w:color w:val="000000"/>
        </w:rPr>
      </w:pPr>
    </w:p>
    <w:p w14:paraId="4E9C39C6" w14:textId="77777777" w:rsidR="00A914AB" w:rsidRPr="00431F21" w:rsidRDefault="00761541" w:rsidP="00A914AB">
      <w:pPr>
        <w:numPr>
          <w:ins w:id="389" w:author="Alan Teo" w:date="2018-07-27T17:08:00Z"/>
        </w:numPr>
        <w:rPr>
          <w:rFonts w:ascii="Arial" w:eastAsia="Times New Roman" w:hAnsi="Arial" w:cs="Times New Roman"/>
          <w:color w:val="000000"/>
        </w:rPr>
      </w:pPr>
      <w:ins w:id="390" w:author="Alan Teo" w:date="2018-07-25T16:48:00Z">
        <w:r>
          <w:rPr>
            <w:rFonts w:ascii="Arial" w:eastAsia="Times New Roman" w:hAnsi="Arial" w:cs="Times New Roman"/>
            <w:color w:val="000000"/>
          </w:rPr>
          <w:t xml:space="preserve">Finally, our </w:t>
        </w:r>
      </w:ins>
      <w:ins w:id="391" w:author="Alan Teo" w:date="2018-07-25T16:49:00Z">
        <w:r>
          <w:rPr>
            <w:rFonts w:ascii="Arial" w:eastAsia="Times New Roman" w:hAnsi="Arial" w:cs="Times New Roman"/>
            <w:color w:val="000000"/>
          </w:rPr>
          <w:t>study examined just one aspect of</w:t>
        </w:r>
      </w:ins>
      <w:ins w:id="392" w:author="Alan Teo" w:date="2018-07-25T16:48:00Z">
        <w:r>
          <w:rPr>
            <w:rFonts w:ascii="Arial" w:eastAsia="Times New Roman" w:hAnsi="Arial" w:cs="Times New Roman"/>
            <w:color w:val="000000"/>
          </w:rPr>
          <w:t xml:space="preserve"> social contact </w:t>
        </w:r>
      </w:ins>
      <w:ins w:id="393" w:author="Alan Teo" w:date="2018-07-25T16:49:00Z">
        <w:r>
          <w:rPr>
            <w:rFonts w:ascii="Arial" w:eastAsia="Times New Roman" w:hAnsi="Arial" w:cs="Times New Roman"/>
            <w:color w:val="000000"/>
          </w:rPr>
          <w:t xml:space="preserve">(frequency), whereas other aspects </w:t>
        </w:r>
      </w:ins>
      <w:ins w:id="394" w:author="Alan Teo" w:date="2018-07-25T16:50:00Z">
        <w:r>
          <w:rPr>
            <w:rFonts w:ascii="Arial" w:eastAsia="Times New Roman" w:hAnsi="Arial" w:cs="Times New Roman"/>
            <w:color w:val="000000"/>
          </w:rPr>
          <w:t xml:space="preserve">related to the quality of </w:t>
        </w:r>
      </w:ins>
      <w:ins w:id="395" w:author="Alan Teo" w:date="2018-07-25T16:49:00Z">
        <w:r>
          <w:rPr>
            <w:rFonts w:ascii="Arial" w:eastAsia="Times New Roman" w:hAnsi="Arial" w:cs="Times New Roman"/>
            <w:color w:val="000000"/>
          </w:rPr>
          <w:t xml:space="preserve">social </w:t>
        </w:r>
      </w:ins>
      <w:ins w:id="396" w:author="Alan Teo" w:date="2018-07-25T16:50:00Z">
        <w:r>
          <w:rPr>
            <w:rFonts w:ascii="Arial" w:eastAsia="Times New Roman" w:hAnsi="Arial" w:cs="Times New Roman"/>
            <w:color w:val="000000"/>
          </w:rPr>
          <w:t xml:space="preserve">contact bear examination. </w:t>
        </w:r>
      </w:ins>
      <w:r w:rsidR="00841043">
        <w:rPr>
          <w:rFonts w:ascii="Arial" w:eastAsia="Times New Roman" w:hAnsi="Arial" w:cs="Times New Roman"/>
          <w:color w:val="000000"/>
        </w:rPr>
        <w:t xml:space="preserve">Future research could extend </w:t>
      </w:r>
      <w:r w:rsidR="00B11E19">
        <w:rPr>
          <w:rFonts w:ascii="Arial" w:eastAsia="Times New Roman" w:hAnsi="Arial" w:cs="Times New Roman"/>
          <w:color w:val="000000"/>
        </w:rPr>
        <w:t>the work presented here</w:t>
      </w:r>
      <w:r w:rsidR="00841043">
        <w:rPr>
          <w:rFonts w:ascii="Arial" w:eastAsia="Times New Roman" w:hAnsi="Arial" w:cs="Times New Roman"/>
          <w:color w:val="000000"/>
        </w:rPr>
        <w:t xml:space="preserve"> by</w:t>
      </w:r>
      <w:ins w:id="397" w:author="Alan Teo" w:date="2018-07-25T16:51:00Z">
        <w:r>
          <w:rPr>
            <w:rFonts w:ascii="Arial" w:eastAsia="Times New Roman" w:hAnsi="Arial" w:cs="Times New Roman"/>
            <w:color w:val="000000"/>
          </w:rPr>
          <w:t xml:space="preserve"> </w:t>
        </w:r>
      </w:ins>
      <w:ins w:id="398" w:author="Alan Teo" w:date="2018-07-27T17:04:00Z">
        <w:r w:rsidR="006077F9">
          <w:rPr>
            <w:rFonts w:ascii="Arial" w:eastAsia="Times New Roman" w:hAnsi="Arial" w:cs="Times New Roman"/>
            <w:color w:val="000000"/>
          </w:rPr>
          <w:t>exploring more about</w:t>
        </w:r>
      </w:ins>
      <w:ins w:id="399" w:author="Alan Teo" w:date="2018-07-25T16:53:00Z">
        <w:r w:rsidR="00B635E8">
          <w:rPr>
            <w:rFonts w:ascii="Arial" w:eastAsia="Times New Roman" w:hAnsi="Arial" w:cs="Times New Roman"/>
            <w:color w:val="000000"/>
          </w:rPr>
          <w:t xml:space="preserve"> the quality</w:t>
        </w:r>
      </w:ins>
      <w:ins w:id="400" w:author="Alan Teo" w:date="2018-07-25T16:54:00Z">
        <w:r w:rsidR="00B635E8">
          <w:rPr>
            <w:rFonts w:ascii="Arial" w:eastAsia="Times New Roman" w:hAnsi="Arial" w:cs="Times New Roman"/>
            <w:color w:val="000000"/>
          </w:rPr>
          <w:t xml:space="preserve"> of social interac</w:t>
        </w:r>
        <w:r w:rsidR="006077F9">
          <w:rPr>
            <w:rFonts w:ascii="Arial" w:eastAsia="Times New Roman" w:hAnsi="Arial" w:cs="Times New Roman"/>
            <w:color w:val="000000"/>
          </w:rPr>
          <w:t>tions occurring on social media</w:t>
        </w:r>
      </w:ins>
      <w:ins w:id="401" w:author="Alan Teo" w:date="2018-08-02T13:46:00Z">
        <w:r w:rsidR="008358D5">
          <w:rPr>
            <w:rFonts w:ascii="Arial" w:eastAsia="Times New Roman" w:hAnsi="Arial" w:cs="Times New Roman"/>
            <w:color w:val="000000"/>
          </w:rPr>
          <w:t>, including more detailed or objective</w:t>
        </w:r>
      </w:ins>
      <w:ins w:id="402" w:author="Alan Teo" w:date="2018-08-02T13:47:00Z">
        <w:r w:rsidR="008358D5">
          <w:rPr>
            <w:rFonts w:ascii="Arial" w:eastAsia="Times New Roman" w:hAnsi="Arial" w:cs="Times New Roman"/>
            <w:color w:val="000000"/>
          </w:rPr>
          <w:t xml:space="preserve"> measures of interactions on social media</w:t>
        </w:r>
      </w:ins>
      <w:commentRangeStart w:id="403"/>
      <w:ins w:id="404" w:author="Alan Teo" w:date="2018-07-27T17:04:00Z">
        <w:r w:rsidR="006077F9">
          <w:rPr>
            <w:rFonts w:ascii="Arial" w:eastAsia="Times New Roman" w:hAnsi="Arial" w:cs="Times New Roman"/>
            <w:color w:val="000000"/>
          </w:rPr>
          <w:t>.</w:t>
        </w:r>
      </w:ins>
      <w:ins w:id="405" w:author="Alan Teo" w:date="2018-08-02T13:47:00Z">
        <w:r w:rsidR="008358D5">
          <w:rPr>
            <w:rFonts w:ascii="Arial" w:eastAsia="Times New Roman" w:hAnsi="Arial" w:cs="Times New Roman"/>
            <w:color w:val="000000"/>
          </w:rPr>
          <w:fldChar w:fldCharType="begin"/>
        </w:r>
        <w:r w:rsidR="008358D5">
          <w:rPr>
            <w:rFonts w:ascii="Arial" w:eastAsia="Times New Roman" w:hAnsi="Arial" w:cs="Times New Roman"/>
            <w:color w:val="000000"/>
          </w:rPr>
          <w:instrText xml:space="preserve"> ADDIN ZOTERO_ITEM CSL_CITATION {"citationID":"ZxJdWuGM","properties":{"formattedCitation":"[39], [40]","plainCitation":"[39], [40]","dontUpdate":true,"noteIndex":0},"citationItems":[{"id":907,"uris":["http://zotero.org/groups/579511/items/REISIEKZ"],"uri":["http://zotero.org/groups/579511/items/REISIEKZ"],"itemData":{"id":907,"type":"article-journal","title":"Facebook as a research tool for the social sciences: Opportunities, challenges, ethical considerations, and practical guidelines","container-title":"American Psychologist","page":"543-556","volume":"70","issue":"6","source":"EBSCOhost","archive_location":"2015-39598-005","abstract":"Facebook is rapidly gaining recognition as a powerful research tool for the social sciences. It constitutes a large and diverse pool of participants, who can be selectively recruited for both online and offline studies. Additionally, it facilitates data collection by storing detailed records of its users’ demographic profiles, social interactions, and behaviors. With participants’ consent, these data can be recorded retrospectively in a convenient, accurate, and inexpensive way. Based on our experience in designing, implementing, and maintaining multiple Facebook-based psychological studies that attracted over 10 million participants, we demonstrate how to recruit participants using Facebook, incentivize them effectively, and maximize their engagement. We also outline the most important opportunities and challenges associated with using Facebook for research, provide several practical guidelines on how to successfully implement studies on Facebook, and finally, discuss ethical considerations. (PsycINFO Database Record (c) 2015 APA, all rights reserved). (journal abstract)","DOI":"10.1037/a0039210","ISSN":"0003-066X","shortTitle":"Facebook as a research tool for the social sciences","journalAbbreviation":"American Psychologist","author":[{"family":"Kosinski","given":"Michal"},{"family":"Matz","given":"Sandra C."},{"family":"Gosling","given":"Samuel D."},{"family":"Popov","given":"Vesselin"},{"family":"Stillwell","given":"David"}],"issued":{"date-parts":[["2015",9]]}}},{"id":2841,"uris":["http://zotero.org/groups/579511/items/93MZZ7GU"],"uri":["http://zotero.org/groups/579511/items/93MZZ7GU"],"itemData":{"id":2841,"type":"article-journal","title":"The influence of health-specific social network site use on the psychological well-being of cancer-affected people","container-title":"Journal of the American Medical Informatics Association","page":"467-76","volume":"23","issue":"3","DOI":"10.1093/jamia/ocv170","author":[{"family":"Erfani","given":"SS"},{"family":"Blount","given":"Y"},{"family":"Abedin","given":"B"}],"issued":{"date-parts":[["2016",5]]}}}],"schema":"https://github.com/citation-style-language/schema/raw/master/csl-citation.json"} </w:instrText>
        </w:r>
        <w:r w:rsidR="008358D5">
          <w:rPr>
            <w:rFonts w:ascii="Arial" w:eastAsia="Times New Roman" w:hAnsi="Arial" w:cs="Times New Roman"/>
            <w:color w:val="000000"/>
          </w:rPr>
          <w:fldChar w:fldCharType="separate"/>
        </w:r>
        <w:r w:rsidR="008358D5">
          <w:rPr>
            <w:rFonts w:ascii="Arial" w:eastAsia="Times New Roman" w:hAnsi="Arial" w:cs="Times New Roman"/>
            <w:color w:val="000000"/>
          </w:rPr>
          <w:t>[39,40]</w:t>
        </w:r>
        <w:r w:rsidR="008358D5">
          <w:rPr>
            <w:rFonts w:ascii="Arial" w:eastAsia="Times New Roman" w:hAnsi="Arial" w:cs="Times New Roman"/>
            <w:color w:val="000000"/>
          </w:rPr>
          <w:fldChar w:fldCharType="end"/>
        </w:r>
      </w:ins>
      <w:ins w:id="406" w:author="Alan Teo" w:date="2018-07-27T17:04:00Z">
        <w:r w:rsidR="006077F9">
          <w:rPr>
            <w:rFonts w:ascii="Arial" w:eastAsia="Times New Roman" w:hAnsi="Arial" w:cs="Times New Roman"/>
            <w:color w:val="000000"/>
          </w:rPr>
          <w:t xml:space="preserve"> </w:t>
        </w:r>
      </w:ins>
      <w:commentRangeEnd w:id="403"/>
      <w:ins w:id="407" w:author="Alan Teo" w:date="2018-08-02T13:48:00Z">
        <w:r w:rsidR="008358D5">
          <w:rPr>
            <w:rStyle w:val="CommentReference"/>
            <w:vanish/>
          </w:rPr>
          <w:commentReference w:id="403"/>
        </w:r>
      </w:ins>
      <w:ins w:id="408" w:author="Alan Teo" w:date="2018-07-27T16:57:00Z">
        <w:r w:rsidR="00A539AF">
          <w:rPr>
            <w:rFonts w:ascii="Arial" w:eastAsia="Times New Roman" w:hAnsi="Arial" w:cs="Times New Roman"/>
            <w:color w:val="000000"/>
          </w:rPr>
          <w:t xml:space="preserve">One of the </w:t>
        </w:r>
      </w:ins>
      <w:ins w:id="409" w:author="Alan Teo" w:date="2018-07-27T17:04:00Z">
        <w:r w:rsidR="006077F9">
          <w:rPr>
            <w:rFonts w:ascii="Arial" w:eastAsia="Times New Roman" w:hAnsi="Arial" w:cs="Times New Roman"/>
            <w:color w:val="000000"/>
          </w:rPr>
          <w:t xml:space="preserve">potential </w:t>
        </w:r>
      </w:ins>
      <w:ins w:id="410" w:author="Alan Teo" w:date="2018-07-27T16:57:00Z">
        <w:r w:rsidR="00A539AF">
          <w:rPr>
            <w:rFonts w:ascii="Arial" w:eastAsia="Times New Roman" w:hAnsi="Arial" w:cs="Times New Roman"/>
            <w:color w:val="000000"/>
          </w:rPr>
          <w:t>explanation</w:t>
        </w:r>
      </w:ins>
      <w:ins w:id="411" w:author="Alan Teo" w:date="2018-07-27T16:58:00Z">
        <w:r w:rsidR="00A539AF">
          <w:rPr>
            <w:rFonts w:ascii="Arial" w:eastAsia="Times New Roman" w:hAnsi="Arial" w:cs="Times New Roman"/>
            <w:color w:val="000000"/>
          </w:rPr>
          <w:t>s as to wh</w:t>
        </w:r>
      </w:ins>
      <w:ins w:id="412" w:author="Alan Teo" w:date="2018-07-27T16:59:00Z">
        <w:r w:rsidR="00A539AF">
          <w:rPr>
            <w:rFonts w:ascii="Arial" w:eastAsia="Times New Roman" w:hAnsi="Arial" w:cs="Times New Roman"/>
            <w:color w:val="000000"/>
          </w:rPr>
          <w:t>y</w:t>
        </w:r>
      </w:ins>
      <w:ins w:id="413" w:author="Alan Teo" w:date="2018-07-27T16:57:00Z">
        <w:r w:rsidR="00A539AF">
          <w:rPr>
            <w:rFonts w:ascii="Arial" w:eastAsia="Times New Roman" w:hAnsi="Arial" w:cs="Times New Roman"/>
            <w:color w:val="000000"/>
          </w:rPr>
          <w:t xml:space="preserve"> in-person social contact </w:t>
        </w:r>
      </w:ins>
      <w:ins w:id="414" w:author="Alan Teo" w:date="2018-07-27T16:59:00Z">
        <w:r w:rsidR="00A539AF">
          <w:rPr>
            <w:rFonts w:ascii="Arial" w:eastAsia="Times New Roman" w:hAnsi="Arial" w:cs="Times New Roman"/>
            <w:color w:val="000000"/>
          </w:rPr>
          <w:t>was uniquely associated with reduced risk of psychiatric symptoms</w:t>
        </w:r>
      </w:ins>
      <w:ins w:id="415" w:author="Alan Teo" w:date="2018-07-27T17:04:00Z">
        <w:r w:rsidR="006077F9">
          <w:rPr>
            <w:rFonts w:ascii="Arial" w:eastAsia="Times New Roman" w:hAnsi="Arial" w:cs="Times New Roman"/>
            <w:color w:val="000000"/>
          </w:rPr>
          <w:t xml:space="preserve"> in this study</w:t>
        </w:r>
      </w:ins>
      <w:ins w:id="416" w:author="Alan Teo" w:date="2018-07-27T16:59:00Z">
        <w:r w:rsidR="00A539AF">
          <w:rPr>
            <w:rFonts w:ascii="Arial" w:eastAsia="Times New Roman" w:hAnsi="Arial" w:cs="Times New Roman"/>
            <w:color w:val="000000"/>
          </w:rPr>
          <w:t xml:space="preserve"> is that </w:t>
        </w:r>
      </w:ins>
      <w:ins w:id="417" w:author="Alan Teo" w:date="2018-07-27T17:00:00Z">
        <w:r w:rsidR="00A539AF">
          <w:rPr>
            <w:rFonts w:ascii="Arial" w:eastAsia="Times New Roman" w:hAnsi="Arial" w:cs="Times New Roman"/>
            <w:color w:val="000000"/>
          </w:rPr>
          <w:t>being face-to</w:t>
        </w:r>
      </w:ins>
      <w:ins w:id="418" w:author="Alan Teo" w:date="2018-07-27T17:01:00Z">
        <w:r w:rsidR="00A539AF">
          <w:rPr>
            <w:rFonts w:ascii="Arial" w:eastAsia="Times New Roman" w:hAnsi="Arial" w:cs="Times New Roman"/>
            <w:color w:val="000000"/>
          </w:rPr>
          <w:t xml:space="preserve">-face with someone is experienced as a higher quality, more supportive type of interaction than online exchange. </w:t>
        </w:r>
      </w:ins>
      <w:ins w:id="419" w:author="Alan Teo" w:date="2018-07-27T17:05:00Z">
        <w:r w:rsidR="006077F9">
          <w:rPr>
            <w:rFonts w:ascii="Arial" w:eastAsia="Times New Roman" w:hAnsi="Arial" w:cs="Times New Roman"/>
            <w:color w:val="000000"/>
          </w:rPr>
          <w:t>Indeed, a</w:t>
        </w:r>
      </w:ins>
      <w:ins w:id="420" w:author="Alan Teo" w:date="2018-07-27T17:02:00Z">
        <w:r w:rsidR="006077F9">
          <w:rPr>
            <w:rFonts w:ascii="Arial" w:eastAsia="Times New Roman" w:hAnsi="Arial" w:cs="Times New Roman"/>
            <w:color w:val="000000"/>
          </w:rPr>
          <w:t xml:space="preserve"> number of studies have shown</w:t>
        </w:r>
      </w:ins>
      <w:ins w:id="421" w:author="Alan Teo" w:date="2018-07-27T17:05:00Z">
        <w:r w:rsidR="006077F9">
          <w:rPr>
            <w:rFonts w:ascii="Arial" w:eastAsia="Times New Roman" w:hAnsi="Arial" w:cs="Times New Roman"/>
            <w:color w:val="000000"/>
          </w:rPr>
          <w:t xml:space="preserve"> </w:t>
        </w:r>
      </w:ins>
      <w:ins w:id="422" w:author="Alan Teo" w:date="2018-07-27T17:02:00Z">
        <w:r w:rsidR="00A539AF">
          <w:rPr>
            <w:rFonts w:ascii="Arial" w:eastAsia="Times New Roman" w:hAnsi="Arial" w:cs="Times New Roman"/>
            <w:color w:val="000000"/>
          </w:rPr>
          <w:t xml:space="preserve">that </w:t>
        </w:r>
      </w:ins>
      <w:ins w:id="423" w:author="Alan Teo" w:date="2018-07-27T16:56:00Z">
        <w:r w:rsidR="00A539AF">
          <w:rPr>
            <w:rFonts w:ascii="Arial" w:eastAsia="Times New Roman" w:hAnsi="Arial" w:cs="Times New Roman"/>
            <w:color w:val="000000"/>
          </w:rPr>
          <w:t xml:space="preserve">the </w:t>
        </w:r>
      </w:ins>
      <w:ins w:id="424" w:author="Alan Teo" w:date="2018-08-02T13:19:00Z">
        <w:r w:rsidR="0075144C">
          <w:rPr>
            <w:rFonts w:ascii="Arial" w:eastAsia="Times New Roman" w:hAnsi="Arial" w:cs="Times New Roman"/>
            <w:color w:val="000000"/>
          </w:rPr>
          <w:t>nature and depth of support</w:t>
        </w:r>
      </w:ins>
      <w:ins w:id="425" w:author="Alan Teo" w:date="2018-08-02T13:20:00Z">
        <w:r w:rsidR="0075144C">
          <w:rPr>
            <w:rFonts w:ascii="Arial" w:eastAsia="Times New Roman" w:hAnsi="Arial" w:cs="Times New Roman"/>
            <w:color w:val="000000"/>
          </w:rPr>
          <w:t xml:space="preserve"> </w:t>
        </w:r>
      </w:ins>
      <w:ins w:id="426" w:author="Alan Teo" w:date="2018-07-27T16:56:00Z">
        <w:r w:rsidR="0075144C">
          <w:rPr>
            <w:rFonts w:ascii="Arial" w:eastAsia="Times New Roman" w:hAnsi="Arial" w:cs="Times New Roman"/>
            <w:color w:val="000000"/>
          </w:rPr>
          <w:t>is a strong</w:t>
        </w:r>
        <w:r w:rsidR="00A539AF">
          <w:rPr>
            <w:rFonts w:ascii="Arial" w:eastAsia="Times New Roman" w:hAnsi="Arial" w:cs="Times New Roman"/>
            <w:color w:val="000000"/>
          </w:rPr>
          <w:t xml:space="preserve"> predictor of </w:t>
        </w:r>
      </w:ins>
      <w:ins w:id="427" w:author="Alan Teo" w:date="2018-08-02T13:20:00Z">
        <w:r w:rsidR="0075144C">
          <w:rPr>
            <w:rFonts w:ascii="Arial" w:eastAsia="Times New Roman" w:hAnsi="Arial" w:cs="Times New Roman"/>
            <w:color w:val="000000"/>
          </w:rPr>
          <w:t xml:space="preserve">depression and other </w:t>
        </w:r>
      </w:ins>
      <w:ins w:id="428" w:author="Alan Teo" w:date="2018-07-27T16:56:00Z">
        <w:r w:rsidR="00A539AF">
          <w:rPr>
            <w:rFonts w:ascii="Arial" w:eastAsia="Times New Roman" w:hAnsi="Arial" w:cs="Times New Roman"/>
            <w:color w:val="000000"/>
          </w:rPr>
          <w:t xml:space="preserve">mental health outcomes, </w:t>
        </w:r>
      </w:ins>
      <w:ins w:id="429" w:author="Alan Teo" w:date="2018-08-02T13:20:00Z">
        <w:r w:rsidR="0075144C">
          <w:rPr>
            <w:rFonts w:ascii="Arial" w:eastAsia="Times New Roman" w:hAnsi="Arial" w:cs="Times New Roman"/>
            <w:color w:val="000000"/>
          </w:rPr>
          <w:t>more so than</w:t>
        </w:r>
      </w:ins>
      <w:ins w:id="430" w:author="Alan Teo" w:date="2018-08-02T13:21:00Z">
        <w:r w:rsidR="0075144C">
          <w:rPr>
            <w:rFonts w:ascii="Arial" w:eastAsia="Times New Roman" w:hAnsi="Arial" w:cs="Times New Roman"/>
            <w:color w:val="000000"/>
          </w:rPr>
          <w:t xml:space="preserve"> the number of people in one’s social network</w:t>
        </w:r>
      </w:ins>
      <w:ins w:id="431" w:author="Alan Teo" w:date="2018-07-27T16:56:00Z">
        <w:r w:rsidR="00A539AF">
          <w:rPr>
            <w:rFonts w:ascii="Arial" w:eastAsia="Times New Roman" w:hAnsi="Arial" w:cs="Times New Roman"/>
            <w:color w:val="000000"/>
          </w:rPr>
          <w:t>.</w:t>
        </w:r>
      </w:ins>
      <w:r w:rsidR="003451E8">
        <w:rPr>
          <w:rFonts w:ascii="Arial" w:eastAsia="Times New Roman" w:hAnsi="Arial" w:cs="Times New Roman"/>
          <w:color w:val="000000"/>
        </w:rPr>
        <w:fldChar w:fldCharType="begin"/>
      </w:r>
      <w:r w:rsidR="005F2D17">
        <w:rPr>
          <w:rFonts w:ascii="Arial" w:eastAsia="Times New Roman" w:hAnsi="Arial" w:cs="Times New Roman"/>
          <w:color w:val="000000"/>
        </w:rPr>
        <w:instrText xml:space="preserve"> ADDIN ZOTERO_ITEM CSL_CITATION {"citationID":"a1sq5c80248","properties":{"formattedCitation":"[37], [38]","plainCitation":"[37], [38]","dontUpdate":true,"noteIndex":0},"citationItems":[{"id":2771,"uris":["http://zotero.org/groups/579511/items/JFNB7ATW"],"uri":["http://zotero.org/groups/579511/items/JFNB7ATW"],"itemData":{"id":2771,"type":"article-journal","title":"Quality of social support in mental and physical health","container-title":"Current Psychology","page":"205-221","volume":"18","issue":"2","abstract":"The current study investigates the relationship between social support and mental and physical health. Results indicate that poor functional support (or quality of support) is related to physical health problems while structural support (or social network size) is not. Moreover, although both poor functional and structural support are related to depression and anxiety, functional support is more strongly related to these outcome variables, the strongest relationship being associated with depression. Depression and hostility are also related to social isolation, although the relationship is again stronger for depression. The results suggest that the quality of social relationships is more important than quantity for optimal mental and physical health. The clinical relevance of these findings is that the quality of social support in the lives of individuals is central to recovery and should be addressed in medical and mental health treatment planning whenever it is an etiological or maintaining factor.","DOI":"10.1007/s12144-999-1029-8","journalAbbreviation":"Curr Psychol","author":[{"family":"Vandervoort","given":"Debra"}],"issued":{"date-parts":[["1999"]]}},"label":"page"},{"id":2770,"uris":["http://zotero.org/groups/579511/items/F6ST8PHH"],"uri":["http://zotero.org/groups/579511/items/F6ST8PHH"],"itemData":{"id":2770,"type":"article-journal","title":"Social Relationships and Depression: Ten-Year Follow-Up from a Nationally Representative Study","container-title":"PloS one","page":"e62396","volume":"8","issue":"4","abstract":"Background\nSocial network characteristics have long been associated with mental health, but their longitudinal impact on depression is less known. We determined whether quality of social relationships and social isolation predicts the development of depression.\n\nMethods\nThe sample consisted of a cohort of 4,642 American adults age 25–75 who completed surveys at baseline in 1995–1996 and at ten-year follow-up. Quality of relationships was assessed with non-overlapping scales of social support and social strain and a summary measure of relationship quality. Social isolation was measured by presence of a partner and reported frequency of social contact. The primary outcome was past year major depressive episode at ten-year follow-up. Multivariable logistic regression was conducted, adjusting for the presence of potential confounders.\n\nResults\nRisk of depression was significantly greater among those with baseline social strain (OR, 1.99; 95% CI, 1.47–2.70), lack of social support (OR, 1.79; 95% CI, 1.37–2.35), and poor overall relationship quality (OR 2.60; 95% CI, 1.84–3.69). Those with the lowest overall quality of social relationships had more than double the risk of depression (14.0%; 95% CI, 12.0–16.0; p&lt;.001) than those with the highest quality (6.7%; 95% CI, 5.3–8.1; p&lt;.001). Poor quality of relationship with spouse/partner and family each independently increased risk of depression. Social isolation did not predict future depression, nor did it moderate the effect of relationship quality.\n\nConclusions\nQuality of social relationships is a major risk factor for major depression. Depression interventions should consider targeting individuals with low quality of social relationships.","DOI":"10.1371/journal.pone.0062396","author":[{"family":"Teo","given":"Alan R"},{"family":"Choi","given":"HwaJung"},{"family":"Valenstein","given":"Marcia"}],"issued":{"date-parts":[["2013"]]}},"label":"page"}],"schema":"https://github.com/citation-style-language/schema/raw/master/csl-citation.json"} </w:instrText>
      </w:r>
      <w:r w:rsidR="003451E8">
        <w:rPr>
          <w:rFonts w:ascii="Arial" w:eastAsia="Times New Roman" w:hAnsi="Arial" w:cs="Times New Roman"/>
          <w:color w:val="000000"/>
        </w:rPr>
        <w:fldChar w:fldCharType="separate"/>
      </w:r>
      <w:ins w:id="432" w:author="Daschel Franz" w:date="2018-07-27T19:02:00Z">
        <w:r w:rsidR="00A31190">
          <w:rPr>
            <w:rFonts w:ascii="Arial" w:eastAsia="Times New Roman" w:hAnsi="Arial" w:cs="Times New Roman"/>
            <w:noProof/>
            <w:color w:val="000000"/>
          </w:rPr>
          <w:t>[37,38]</w:t>
        </w:r>
      </w:ins>
      <w:ins w:id="433" w:author="Daschel Franz" w:date="2018-07-27T18:11:00Z">
        <w:r w:rsidR="003451E8">
          <w:rPr>
            <w:rFonts w:ascii="Arial" w:eastAsia="Times New Roman" w:hAnsi="Arial" w:cs="Times New Roman"/>
            <w:color w:val="000000"/>
          </w:rPr>
          <w:fldChar w:fldCharType="end"/>
        </w:r>
      </w:ins>
      <w:ins w:id="434" w:author="Daschel Franz" w:date="2018-07-27T18:12:00Z">
        <w:r w:rsidR="004E115D">
          <w:rPr>
            <w:rFonts w:ascii="Arial" w:hAnsi="Arial"/>
            <w:color w:val="000000"/>
            <w:szCs w:val="21"/>
          </w:rPr>
          <w:t xml:space="preserve"> </w:t>
        </w:r>
      </w:ins>
      <w:r w:rsidR="0075144C">
        <w:rPr>
          <w:rFonts w:ascii="Arial" w:eastAsia="Times New Roman" w:hAnsi="Arial" w:cs="Times New Roman"/>
          <w:color w:val="000000"/>
        </w:rPr>
        <w:t>Notwithstanding</w:t>
      </w:r>
      <w:r w:rsidR="006077F9">
        <w:rPr>
          <w:rFonts w:ascii="Arial" w:eastAsia="Times New Roman" w:hAnsi="Arial" w:cs="Times New Roman"/>
          <w:color w:val="000000"/>
        </w:rPr>
        <w:t xml:space="preserve"> this, there may be unique value in online social contact among military populations, particularly new veterans who have recently separated from service and could benefit from maintaining support amongst former unit members. </w:t>
      </w:r>
      <w:r w:rsidR="00B635E8">
        <w:rPr>
          <w:rFonts w:ascii="Arial" w:eastAsia="Times New Roman" w:hAnsi="Arial" w:cs="Times New Roman"/>
          <w:color w:val="000000"/>
        </w:rPr>
        <w:t>We also suggest future work</w:t>
      </w:r>
      <w:r w:rsidR="00841043">
        <w:rPr>
          <w:rFonts w:ascii="Arial" w:eastAsia="Times New Roman" w:hAnsi="Arial" w:cs="Times New Roman"/>
          <w:color w:val="000000"/>
        </w:rPr>
        <w:t xml:space="preserve"> </w:t>
      </w:r>
      <w:r w:rsidR="00B11E19">
        <w:rPr>
          <w:rFonts w:ascii="Arial" w:eastAsia="Times New Roman" w:hAnsi="Arial" w:cs="Times New Roman"/>
          <w:color w:val="000000"/>
        </w:rPr>
        <w:t>examin</w:t>
      </w:r>
      <w:r w:rsidR="00B635E8">
        <w:rPr>
          <w:rFonts w:ascii="Arial" w:eastAsia="Times New Roman" w:hAnsi="Arial" w:cs="Times New Roman"/>
          <w:color w:val="000000"/>
        </w:rPr>
        <w:t>e</w:t>
      </w:r>
      <w:r w:rsidR="00841043">
        <w:rPr>
          <w:rFonts w:ascii="Arial" w:eastAsia="Times New Roman" w:hAnsi="Arial" w:cs="Times New Roman"/>
          <w:color w:val="000000"/>
        </w:rPr>
        <w:t xml:space="preserve"> longitudinal associations with symptoms of depression and PTSD</w:t>
      </w:r>
      <w:r w:rsidR="00B11E19">
        <w:rPr>
          <w:rFonts w:ascii="Arial" w:eastAsia="Times New Roman" w:hAnsi="Arial" w:cs="Times New Roman"/>
          <w:color w:val="000000"/>
        </w:rPr>
        <w:t>.</w:t>
      </w:r>
    </w:p>
    <w:p w14:paraId="5A613FDD" w14:textId="77777777" w:rsidR="00340DDF" w:rsidRPr="00431F21" w:rsidRDefault="00340DDF">
      <w:pPr>
        <w:rPr>
          <w:rFonts w:ascii="Arial" w:eastAsia="Times New Roman" w:hAnsi="Arial" w:cs="Times New Roman"/>
          <w:color w:val="000000"/>
        </w:rPr>
      </w:pPr>
    </w:p>
    <w:p w14:paraId="5FDBE071" w14:textId="77777777" w:rsidR="00EF0291" w:rsidRDefault="007948DE">
      <w:pPr>
        <w:rPr>
          <w:rFonts w:ascii="Arial" w:eastAsia="Times New Roman" w:hAnsi="Arial" w:cs="Times New Roman"/>
          <w:color w:val="000000"/>
        </w:rPr>
      </w:pPr>
      <w:r w:rsidRPr="00431F21">
        <w:rPr>
          <w:rFonts w:ascii="Arial" w:eastAsia="Times New Roman" w:hAnsi="Arial" w:cs="Times New Roman"/>
          <w:color w:val="000000"/>
        </w:rPr>
        <w:t xml:space="preserve">Taken together, these results suggest that lack of </w:t>
      </w:r>
      <w:r w:rsidR="00340DDF" w:rsidRPr="00431F21">
        <w:rPr>
          <w:rFonts w:ascii="Arial" w:eastAsia="Times New Roman" w:hAnsi="Arial" w:cs="Times New Roman"/>
          <w:color w:val="000000"/>
        </w:rPr>
        <w:t>face-to-face time with family and friends</w:t>
      </w:r>
      <w:r w:rsidRPr="00431F21">
        <w:rPr>
          <w:rFonts w:ascii="Arial" w:eastAsia="Times New Roman" w:hAnsi="Arial" w:cs="Times New Roman"/>
          <w:color w:val="000000"/>
        </w:rPr>
        <w:t xml:space="preserve"> </w:t>
      </w:r>
      <w:r w:rsidR="00A914AB">
        <w:rPr>
          <w:rFonts w:ascii="Arial" w:eastAsia="Times New Roman" w:hAnsi="Arial" w:cs="Times New Roman"/>
          <w:color w:val="000000"/>
        </w:rPr>
        <w:t>may pose</w:t>
      </w:r>
      <w:r w:rsidRPr="00431F21">
        <w:rPr>
          <w:rFonts w:ascii="Arial" w:eastAsia="Times New Roman" w:hAnsi="Arial" w:cs="Times New Roman"/>
          <w:color w:val="000000"/>
        </w:rPr>
        <w:t xml:space="preserve"> a unique and specific risk to military veterans’ mental health</w:t>
      </w:r>
      <w:r w:rsidR="00873103">
        <w:rPr>
          <w:rFonts w:ascii="Arial" w:eastAsia="Times New Roman" w:hAnsi="Arial" w:cs="Times New Roman"/>
          <w:color w:val="000000"/>
        </w:rPr>
        <w:t>. These are dangers</w:t>
      </w:r>
      <w:r w:rsidR="00340DDF" w:rsidRPr="00431F21">
        <w:rPr>
          <w:rFonts w:ascii="Arial" w:eastAsia="Times New Roman" w:hAnsi="Arial" w:cs="Times New Roman"/>
          <w:color w:val="000000"/>
        </w:rPr>
        <w:t xml:space="preserve"> </w:t>
      </w:r>
      <w:r w:rsidR="005107CE">
        <w:rPr>
          <w:rFonts w:ascii="Arial" w:eastAsia="Times New Roman" w:hAnsi="Arial" w:cs="Times New Roman"/>
          <w:color w:val="000000"/>
        </w:rPr>
        <w:t>that</w:t>
      </w:r>
      <w:r w:rsidR="00340DDF" w:rsidRPr="00431F21">
        <w:rPr>
          <w:rFonts w:ascii="Arial" w:eastAsia="Times New Roman" w:hAnsi="Arial" w:cs="Times New Roman"/>
          <w:color w:val="000000"/>
        </w:rPr>
        <w:t xml:space="preserve"> </w:t>
      </w:r>
      <w:r w:rsidR="00873103">
        <w:rPr>
          <w:rFonts w:ascii="Arial" w:eastAsia="Times New Roman" w:hAnsi="Arial" w:cs="Times New Roman"/>
          <w:color w:val="000000"/>
        </w:rPr>
        <w:t xml:space="preserve">are </w:t>
      </w:r>
      <w:r w:rsidR="00340DDF" w:rsidRPr="00431F21">
        <w:rPr>
          <w:rFonts w:ascii="Arial" w:eastAsia="Times New Roman" w:hAnsi="Arial" w:cs="Times New Roman"/>
          <w:color w:val="000000"/>
        </w:rPr>
        <w:t xml:space="preserve">unlikely to be attenuated by trying to make up for social contact through interactions on Facebook. </w:t>
      </w:r>
      <w:r w:rsidR="005107CE">
        <w:rPr>
          <w:rFonts w:ascii="Arial" w:eastAsia="Times New Roman" w:hAnsi="Arial" w:cs="Times New Roman"/>
          <w:color w:val="000000"/>
        </w:rPr>
        <w:t>Put simply</w:t>
      </w:r>
      <w:r w:rsidR="00873103">
        <w:rPr>
          <w:rFonts w:ascii="Arial" w:eastAsia="Times New Roman" w:hAnsi="Arial" w:cs="Times New Roman"/>
          <w:color w:val="000000"/>
        </w:rPr>
        <w:t xml:space="preserve">, </w:t>
      </w:r>
      <w:r w:rsidR="00EF0291">
        <w:rPr>
          <w:rFonts w:ascii="Arial" w:eastAsia="Times New Roman" w:hAnsi="Arial" w:cs="Times New Roman"/>
          <w:color w:val="000000"/>
        </w:rPr>
        <w:t xml:space="preserve">“face-to-face” may matter more than “Facebook” </w:t>
      </w:r>
      <w:r w:rsidR="008358D5">
        <w:rPr>
          <w:rFonts w:ascii="Arial" w:eastAsia="Times New Roman" w:hAnsi="Arial" w:cs="Times New Roman"/>
          <w:color w:val="000000"/>
        </w:rPr>
        <w:t xml:space="preserve">for </w:t>
      </w:r>
      <w:r w:rsidR="00EF0291">
        <w:rPr>
          <w:rFonts w:ascii="Arial" w:eastAsia="Times New Roman" w:hAnsi="Arial" w:cs="Times New Roman"/>
          <w:color w:val="000000"/>
        </w:rPr>
        <w:t xml:space="preserve">veterans trying to harness the mental health-promoting benefits of social contact </w:t>
      </w:r>
      <w:r w:rsidR="005107CE">
        <w:rPr>
          <w:rFonts w:ascii="Arial" w:eastAsia="Times New Roman" w:hAnsi="Arial" w:cs="Times New Roman"/>
          <w:color w:val="000000"/>
        </w:rPr>
        <w:t>with friends and family.</w:t>
      </w:r>
    </w:p>
    <w:p w14:paraId="113E431E" w14:textId="77777777" w:rsidR="004D2888" w:rsidRDefault="004D2888">
      <w:pPr>
        <w:rPr>
          <w:rFonts w:ascii="Arial" w:eastAsia="Times New Roman" w:hAnsi="Arial" w:cs="Times New Roman"/>
          <w:color w:val="000000"/>
        </w:rPr>
      </w:pPr>
    </w:p>
    <w:p w14:paraId="1CA1973D" w14:textId="77777777" w:rsidR="004D2888" w:rsidRDefault="004D2888">
      <w:pPr>
        <w:rPr>
          <w:rFonts w:ascii="Arial" w:eastAsia="Times New Roman" w:hAnsi="Arial" w:cs="Times New Roman"/>
          <w:color w:val="000000"/>
        </w:rPr>
      </w:pPr>
    </w:p>
    <w:p w14:paraId="7E33C19E" w14:textId="77777777" w:rsidR="004D2888" w:rsidRDefault="004D2888">
      <w:pPr>
        <w:rPr>
          <w:rFonts w:ascii="Arial" w:eastAsia="Times New Roman" w:hAnsi="Arial" w:cs="Times New Roman"/>
          <w:color w:val="000000"/>
        </w:rPr>
      </w:pPr>
    </w:p>
    <w:p w14:paraId="2297CF06" w14:textId="77777777" w:rsidR="00821DA2" w:rsidRDefault="00821DA2">
      <w:pPr>
        <w:rPr>
          <w:rFonts w:ascii="Arial" w:eastAsia="Times New Roman" w:hAnsi="Arial" w:cs="Times New Roman"/>
          <w:color w:val="000000"/>
        </w:rPr>
      </w:pPr>
      <w:r>
        <w:rPr>
          <w:rFonts w:ascii="Arial" w:eastAsia="Times New Roman" w:hAnsi="Arial" w:cs="Times New Roman"/>
          <w:color w:val="000000"/>
        </w:rPr>
        <w:br w:type="page"/>
      </w:r>
    </w:p>
    <w:p w14:paraId="34EDE023" w14:textId="77777777" w:rsidR="004D2888" w:rsidRDefault="004D2888" w:rsidP="004D2888">
      <w:pPr>
        <w:outlineLvl w:val="0"/>
        <w:rPr>
          <w:rFonts w:ascii="Arial" w:hAnsi="Arial"/>
          <w:bCs/>
          <w:color w:val="000000"/>
          <w:szCs w:val="21"/>
        </w:rPr>
      </w:pPr>
      <w:r>
        <w:rPr>
          <w:rFonts w:ascii="Arial" w:hAnsi="Arial"/>
          <w:b/>
          <w:bCs/>
          <w:color w:val="000000"/>
          <w:szCs w:val="21"/>
        </w:rPr>
        <w:lastRenderedPageBreak/>
        <w:t>ACKNOWLEDGEMENTS</w:t>
      </w:r>
      <w:r>
        <w:rPr>
          <w:rFonts w:ascii="Arial" w:hAnsi="Arial"/>
          <w:bCs/>
          <w:color w:val="000000"/>
          <w:szCs w:val="21"/>
        </w:rPr>
        <w:t xml:space="preserve">: </w:t>
      </w:r>
      <w:r w:rsidRPr="008D0560">
        <w:rPr>
          <w:rFonts w:ascii="Arial" w:hAnsi="Arial"/>
          <w:bCs/>
          <w:color w:val="000000"/>
          <w:szCs w:val="21"/>
        </w:rPr>
        <w:t>This project was supported, in part, by a Career Development Award to Dr. T</w:t>
      </w:r>
      <w:r w:rsidR="00B925DE">
        <w:rPr>
          <w:rFonts w:ascii="Arial" w:hAnsi="Arial"/>
          <w:bCs/>
          <w:color w:val="000000"/>
          <w:szCs w:val="21"/>
        </w:rPr>
        <w:t>eo</w:t>
      </w:r>
      <w:r w:rsidRPr="008D0560">
        <w:rPr>
          <w:rFonts w:ascii="Arial" w:hAnsi="Arial"/>
          <w:bCs/>
          <w:color w:val="000000"/>
          <w:szCs w:val="21"/>
        </w:rPr>
        <w:t xml:space="preserve"> from the Veterans Health Administration Health Service Research and Development (CDA 14-428) and the HSR&amp;D Center to Improve Veteran Involvement in Care (CIVIC). </w:t>
      </w:r>
      <w:r>
        <w:rPr>
          <w:rFonts w:ascii="Arial" w:hAnsi="Arial"/>
          <w:bCs/>
          <w:color w:val="000000"/>
          <w:szCs w:val="21"/>
        </w:rPr>
        <w:t>This project was also supported by awards received by Dr. T</w:t>
      </w:r>
      <w:r w:rsidR="00B925DE">
        <w:rPr>
          <w:rFonts w:ascii="Arial" w:hAnsi="Arial"/>
          <w:bCs/>
          <w:color w:val="000000"/>
          <w:szCs w:val="21"/>
        </w:rPr>
        <w:t>eo</w:t>
      </w:r>
      <w:r>
        <w:rPr>
          <w:rFonts w:ascii="Arial" w:hAnsi="Arial"/>
          <w:bCs/>
          <w:color w:val="000000"/>
          <w:szCs w:val="21"/>
        </w:rPr>
        <w:t xml:space="preserve"> from the Collins Medical Trust Research Grant and the Medical Research Foundation of Oregon New Investigator Grant (1603).</w:t>
      </w:r>
    </w:p>
    <w:p w14:paraId="24BC7915" w14:textId="77777777" w:rsidR="004D2888" w:rsidRDefault="004D2888" w:rsidP="004D2888">
      <w:pPr>
        <w:outlineLvl w:val="0"/>
        <w:rPr>
          <w:rFonts w:ascii="Arial" w:hAnsi="Arial"/>
          <w:bCs/>
          <w:color w:val="000000"/>
          <w:szCs w:val="21"/>
        </w:rPr>
      </w:pPr>
    </w:p>
    <w:p w14:paraId="6D7DD05A" w14:textId="77777777" w:rsidR="004D2888" w:rsidRPr="00BD32AE" w:rsidRDefault="004D2888" w:rsidP="004D2888">
      <w:pPr>
        <w:outlineLvl w:val="0"/>
        <w:rPr>
          <w:rFonts w:ascii="Arial" w:hAnsi="Arial"/>
          <w:color w:val="000000"/>
          <w:szCs w:val="21"/>
          <w:u w:val="single"/>
        </w:rPr>
      </w:pPr>
      <w:r w:rsidRPr="00BD32AE">
        <w:rPr>
          <w:rFonts w:ascii="Arial" w:hAnsi="Arial"/>
          <w:bCs/>
          <w:color w:val="000000"/>
          <w:szCs w:val="21"/>
        </w:rPr>
        <w:t>The authors express appreciation to</w:t>
      </w:r>
      <w:r>
        <w:rPr>
          <w:rFonts w:ascii="Arial" w:hAnsi="Arial"/>
          <w:bCs/>
          <w:color w:val="000000"/>
          <w:szCs w:val="21"/>
        </w:rPr>
        <w:t xml:space="preserve"> Samuel Liebow</w:t>
      </w:r>
      <w:r w:rsidRPr="00BD32AE">
        <w:rPr>
          <w:rFonts w:ascii="Arial" w:hAnsi="Arial"/>
          <w:bCs/>
          <w:color w:val="000000"/>
          <w:szCs w:val="21"/>
        </w:rPr>
        <w:t xml:space="preserve"> for assistance with </w:t>
      </w:r>
      <w:r>
        <w:rPr>
          <w:rFonts w:ascii="Arial" w:hAnsi="Arial"/>
          <w:bCs/>
          <w:color w:val="000000"/>
          <w:szCs w:val="21"/>
        </w:rPr>
        <w:t>data preparation.</w:t>
      </w:r>
    </w:p>
    <w:p w14:paraId="0EAEEF9B" w14:textId="77777777" w:rsidR="004D2888" w:rsidRPr="00431F21" w:rsidRDefault="004D2888" w:rsidP="004D2888">
      <w:pPr>
        <w:rPr>
          <w:rFonts w:ascii="Arial" w:eastAsia="Times New Roman" w:hAnsi="Arial" w:cs="Times New Roman"/>
          <w:color w:val="000000"/>
        </w:rPr>
      </w:pPr>
    </w:p>
    <w:p w14:paraId="682AB7CA" w14:textId="77777777" w:rsidR="004D2888" w:rsidRPr="00014237" w:rsidRDefault="004D2888" w:rsidP="004D2888">
      <w:pPr>
        <w:pStyle w:val="ParagraphNoIndent"/>
        <w:outlineLvl w:val="0"/>
        <w:rPr>
          <w:rFonts w:ascii="Arial" w:eastAsiaTheme="minorHAnsi" w:hAnsi="Arial" w:cstheme="minorBidi"/>
          <w:color w:val="000000"/>
          <w:szCs w:val="21"/>
        </w:rPr>
      </w:pPr>
      <w:r>
        <w:rPr>
          <w:rFonts w:ascii="Arial" w:hAnsi="Arial"/>
          <w:b/>
          <w:bCs w:val="0"/>
          <w:color w:val="000000"/>
          <w:szCs w:val="21"/>
        </w:rPr>
        <w:t>DISCLAIMER</w:t>
      </w:r>
      <w:r>
        <w:rPr>
          <w:rFonts w:ascii="Arial" w:hAnsi="Arial"/>
          <w:bCs w:val="0"/>
          <w:color w:val="000000"/>
          <w:szCs w:val="21"/>
        </w:rPr>
        <w:t xml:space="preserve">: </w:t>
      </w:r>
      <w:r w:rsidRPr="00014237">
        <w:rPr>
          <w:rFonts w:ascii="Arial" w:eastAsiaTheme="minorHAnsi" w:hAnsi="Arial" w:cstheme="minorBidi"/>
          <w:color w:val="000000"/>
          <w:szCs w:val="21"/>
        </w:rPr>
        <w:t>The U.S. Department of Veterans Affairs, Collins Medical Trust Research Grant, and the Medical Research Foundation of Oregon New Investigator Grant had no role in the design and conduct of the study; collection, management, analysis, and interpretation of the data; preparation, review, or approval of the manuscript; or decision to submit the manuscript for publication. The findings and conclusions in this document are those of the authors who are responsible for its contents; the findings and conclusions do not necessarily represent the views U.S. Department of Veterans Affairs or the United States government, the Collins Medical Trust Research Grant nor the Medical Research Foundation of Oregon New Investigator Grant.</w:t>
      </w:r>
    </w:p>
    <w:p w14:paraId="49D9C036" w14:textId="77777777" w:rsidR="004D2888" w:rsidRDefault="004D2888" w:rsidP="004D2888">
      <w:pPr>
        <w:rPr>
          <w:rFonts w:ascii="Arial" w:eastAsia="Times New Roman" w:hAnsi="Arial" w:cs="Times New Roman"/>
          <w:color w:val="000000"/>
        </w:rPr>
      </w:pPr>
    </w:p>
    <w:p w14:paraId="41AFACD0" w14:textId="77777777" w:rsidR="004D2888" w:rsidRPr="00431F21" w:rsidRDefault="004D2888" w:rsidP="004D2888">
      <w:pPr>
        <w:rPr>
          <w:rFonts w:ascii="Arial" w:eastAsia="Times New Roman" w:hAnsi="Arial" w:cs="Times New Roman"/>
          <w:color w:val="000000"/>
        </w:rPr>
      </w:pPr>
      <w:r>
        <w:rPr>
          <w:rFonts w:ascii="Arial" w:hAnsi="Arial"/>
          <w:b/>
          <w:bCs/>
          <w:color w:val="000000"/>
          <w:szCs w:val="21"/>
        </w:rPr>
        <w:t>PREVIOUS PRESENTATION</w:t>
      </w:r>
      <w:r>
        <w:rPr>
          <w:rFonts w:ascii="Arial" w:hAnsi="Arial"/>
          <w:bCs/>
          <w:color w:val="000000"/>
          <w:szCs w:val="21"/>
        </w:rPr>
        <w:t>: The contents of this paper have not been published elsewhere.</w:t>
      </w:r>
    </w:p>
    <w:p w14:paraId="0B856F33" w14:textId="77777777" w:rsidR="004D2888" w:rsidRDefault="004D2888">
      <w:pPr>
        <w:rPr>
          <w:rFonts w:ascii="Arial" w:eastAsia="Times New Roman" w:hAnsi="Arial" w:cs="Times New Roman"/>
          <w:color w:val="000000"/>
        </w:rPr>
      </w:pPr>
    </w:p>
    <w:p w14:paraId="19079D85" w14:textId="77777777" w:rsidR="005107CE" w:rsidRDefault="005107CE">
      <w:pPr>
        <w:rPr>
          <w:rFonts w:ascii="Arial" w:eastAsia="Times New Roman" w:hAnsi="Arial" w:cs="Times New Roman"/>
          <w:color w:val="000000"/>
        </w:rPr>
      </w:pPr>
    </w:p>
    <w:p w14:paraId="5432AE50" w14:textId="77777777" w:rsidR="00821DA2" w:rsidRDefault="00821DA2">
      <w:pPr>
        <w:rPr>
          <w:rFonts w:ascii="Arial" w:eastAsia="Times New Roman" w:hAnsi="Arial" w:cs="Times New Roman"/>
          <w:color w:val="000000"/>
        </w:rPr>
      </w:pPr>
      <w:r>
        <w:rPr>
          <w:rFonts w:ascii="Arial" w:eastAsia="Times New Roman" w:hAnsi="Arial" w:cs="Times New Roman"/>
          <w:color w:val="000000"/>
        </w:rPr>
        <w:br w:type="page"/>
      </w:r>
    </w:p>
    <w:p w14:paraId="37561957" w14:textId="77777777" w:rsidR="00C072F3" w:rsidRDefault="00195ACE">
      <w:pPr>
        <w:rPr>
          <w:rFonts w:ascii="Arial" w:eastAsia="Times New Roman" w:hAnsi="Arial" w:cs="Times New Roman"/>
          <w:b/>
          <w:color w:val="000000"/>
        </w:rPr>
      </w:pPr>
      <w:r>
        <w:rPr>
          <w:rFonts w:ascii="Arial" w:eastAsia="Times New Roman" w:hAnsi="Arial" w:cs="Times New Roman"/>
          <w:b/>
          <w:color w:val="000000"/>
        </w:rPr>
        <w:lastRenderedPageBreak/>
        <w:t>REFERENCES</w:t>
      </w:r>
    </w:p>
    <w:p w14:paraId="7D16F61E" w14:textId="77777777" w:rsidR="0072577E" w:rsidRDefault="0072577E">
      <w:pPr>
        <w:rPr>
          <w:rFonts w:ascii="Arial" w:eastAsia="Times New Roman" w:hAnsi="Arial" w:cs="Times New Roman"/>
          <w:b/>
          <w:color w:val="000000"/>
        </w:rPr>
      </w:pPr>
    </w:p>
    <w:p w14:paraId="74ECE318" w14:textId="77777777" w:rsidR="0072577E" w:rsidRPr="001455AB" w:rsidRDefault="003451E8" w:rsidP="0072577E">
      <w:pPr>
        <w:pStyle w:val="Bibliography"/>
        <w:ind w:left="450" w:hanging="450"/>
        <w:rPr>
          <w:rFonts w:ascii="Arial" w:hAnsi="Arial" w:cs="Arial"/>
        </w:rPr>
      </w:pPr>
      <w:r w:rsidRPr="001455AB">
        <w:rPr>
          <w:rFonts w:ascii="Arial" w:hAnsi="Arial" w:cs="Arial"/>
          <w:color w:val="000000"/>
        </w:rPr>
        <w:fldChar w:fldCharType="begin"/>
      </w:r>
      <w:r w:rsidR="0072577E" w:rsidRPr="001455AB">
        <w:rPr>
          <w:rFonts w:ascii="Arial" w:hAnsi="Arial" w:cs="Arial"/>
          <w:color w:val="000000"/>
        </w:rPr>
        <w:instrText xml:space="preserve"> ADDIN ZOTERO_BIBL {"custom":[]} CSL_BIBLIOGRAPHY </w:instrText>
      </w:r>
      <w:r w:rsidRPr="001455AB">
        <w:rPr>
          <w:rFonts w:ascii="Arial" w:hAnsi="Arial" w:cs="Arial"/>
          <w:color w:val="000000"/>
        </w:rPr>
        <w:fldChar w:fldCharType="separate"/>
      </w:r>
      <w:r w:rsidR="0072577E" w:rsidRPr="001455AB">
        <w:rPr>
          <w:rFonts w:ascii="Arial" w:hAnsi="Arial" w:cs="Arial"/>
        </w:rPr>
        <w:t>1.</w:t>
      </w:r>
      <w:r w:rsidR="0072577E" w:rsidRPr="001455AB">
        <w:rPr>
          <w:rFonts w:ascii="Arial" w:hAnsi="Arial" w:cs="Arial"/>
        </w:rPr>
        <w:tab/>
        <w:t xml:space="preserve"> Cornwell EY, Waite LJ. Social Disconnectedness, Perceived Isolation, and     Health Among Older Adults. </w:t>
      </w:r>
      <w:r w:rsidR="0072577E" w:rsidRPr="001455AB">
        <w:rPr>
          <w:rFonts w:ascii="Arial" w:hAnsi="Arial" w:cs="Arial"/>
          <w:iCs/>
        </w:rPr>
        <w:t>J. Health Soc. Behav.</w:t>
      </w:r>
      <w:r w:rsidR="0072577E" w:rsidRPr="001455AB">
        <w:rPr>
          <w:rFonts w:ascii="Arial" w:hAnsi="Arial" w:cs="Arial"/>
        </w:rPr>
        <w:t xml:space="preserve"> 2009;</w:t>
      </w:r>
      <w:r w:rsidR="0072577E" w:rsidRPr="001455AB">
        <w:rPr>
          <w:rFonts w:ascii="Arial" w:hAnsi="Arial" w:cs="Arial"/>
          <w:bCs/>
        </w:rPr>
        <w:t>50:</w:t>
      </w:r>
      <w:r w:rsidR="0072577E" w:rsidRPr="001455AB">
        <w:rPr>
          <w:rFonts w:ascii="Arial" w:hAnsi="Arial" w:cs="Arial"/>
        </w:rPr>
        <w:t>31–48.</w:t>
      </w:r>
    </w:p>
    <w:p w14:paraId="3ED0F5D9" w14:textId="77777777" w:rsidR="0072577E" w:rsidRPr="001455AB" w:rsidRDefault="0072577E" w:rsidP="0072577E">
      <w:pPr>
        <w:pStyle w:val="Bibliography"/>
        <w:tabs>
          <w:tab w:val="clear" w:pos="384"/>
          <w:tab w:val="left" w:pos="1170"/>
        </w:tabs>
        <w:ind w:left="450" w:hanging="450"/>
        <w:rPr>
          <w:rFonts w:ascii="Arial" w:hAnsi="Arial" w:cs="Arial"/>
        </w:rPr>
      </w:pPr>
      <w:r w:rsidRPr="001455AB">
        <w:rPr>
          <w:rFonts w:ascii="Arial" w:hAnsi="Arial" w:cs="Arial"/>
        </w:rPr>
        <w:t>2.</w:t>
      </w:r>
      <w:r w:rsidRPr="001455AB">
        <w:rPr>
          <w:rFonts w:ascii="Arial" w:hAnsi="Arial" w:cs="Arial"/>
        </w:rPr>
        <w:tab/>
        <w:t xml:space="preserve">Kawachi I, Berkman LF. Social ties and mental health. </w:t>
      </w:r>
      <w:r w:rsidRPr="001455AB">
        <w:rPr>
          <w:rFonts w:ascii="Arial" w:hAnsi="Arial" w:cs="Arial"/>
          <w:iCs/>
        </w:rPr>
        <w:t>J. Urban Health Bull. N. Y. Acad. Med.</w:t>
      </w:r>
      <w:r w:rsidRPr="001455AB">
        <w:rPr>
          <w:rFonts w:ascii="Arial" w:hAnsi="Arial" w:cs="Arial"/>
        </w:rPr>
        <w:t xml:space="preserve"> 2001;</w:t>
      </w:r>
      <w:r w:rsidRPr="001455AB">
        <w:rPr>
          <w:rFonts w:ascii="Arial" w:hAnsi="Arial" w:cs="Arial"/>
          <w:bCs/>
        </w:rPr>
        <w:t>78:</w:t>
      </w:r>
      <w:r w:rsidRPr="001455AB">
        <w:rPr>
          <w:rFonts w:ascii="Arial" w:hAnsi="Arial" w:cs="Arial"/>
        </w:rPr>
        <w:t>458–467.</w:t>
      </w:r>
    </w:p>
    <w:p w14:paraId="71744F7C" w14:textId="77777777" w:rsidR="0072577E" w:rsidRPr="001455AB" w:rsidRDefault="0072577E" w:rsidP="0072577E">
      <w:pPr>
        <w:pStyle w:val="Bibliography"/>
        <w:tabs>
          <w:tab w:val="clear" w:pos="384"/>
          <w:tab w:val="clear" w:pos="500"/>
          <w:tab w:val="left" w:pos="360"/>
          <w:tab w:val="left" w:pos="1800"/>
        </w:tabs>
        <w:ind w:left="450" w:hanging="450"/>
        <w:rPr>
          <w:rFonts w:ascii="Arial" w:hAnsi="Arial" w:cs="Arial"/>
        </w:rPr>
      </w:pPr>
      <w:r w:rsidRPr="001455AB">
        <w:rPr>
          <w:rFonts w:ascii="Arial" w:hAnsi="Arial" w:cs="Arial"/>
        </w:rPr>
        <w:t>3.</w:t>
      </w:r>
      <w:r w:rsidRPr="001455AB">
        <w:rPr>
          <w:rFonts w:ascii="Arial" w:hAnsi="Arial" w:cs="Arial"/>
        </w:rPr>
        <w:tab/>
        <w:t xml:space="preserve"> Berkman L, Glass T, Brissette I, et al. From social integration to health: Durkheim in the new millennium. </w:t>
      </w:r>
      <w:r w:rsidRPr="001455AB">
        <w:rPr>
          <w:rFonts w:ascii="Arial" w:hAnsi="Arial" w:cs="Arial"/>
          <w:iCs/>
        </w:rPr>
        <w:t>Soc. Sci. Med.</w:t>
      </w:r>
      <w:r w:rsidRPr="001455AB">
        <w:rPr>
          <w:rFonts w:ascii="Arial" w:hAnsi="Arial" w:cs="Arial"/>
        </w:rPr>
        <w:t xml:space="preserve"> 2000;</w:t>
      </w:r>
      <w:r w:rsidRPr="001455AB">
        <w:rPr>
          <w:rFonts w:ascii="Arial" w:hAnsi="Arial" w:cs="Arial"/>
          <w:bCs/>
        </w:rPr>
        <w:t>51:</w:t>
      </w:r>
      <w:r w:rsidRPr="001455AB">
        <w:rPr>
          <w:rFonts w:ascii="Arial" w:hAnsi="Arial" w:cs="Arial"/>
        </w:rPr>
        <w:t>843–57.</w:t>
      </w:r>
    </w:p>
    <w:p w14:paraId="161A3718" w14:textId="77777777" w:rsidR="0072577E" w:rsidRPr="001455AB" w:rsidRDefault="0072577E" w:rsidP="0072577E">
      <w:pPr>
        <w:pStyle w:val="Bibliography"/>
        <w:ind w:left="450" w:hanging="450"/>
        <w:rPr>
          <w:rFonts w:ascii="Arial" w:hAnsi="Arial" w:cs="Arial"/>
        </w:rPr>
      </w:pPr>
      <w:r w:rsidRPr="001455AB">
        <w:rPr>
          <w:rFonts w:ascii="Arial" w:hAnsi="Arial" w:cs="Arial"/>
        </w:rPr>
        <w:t>4.</w:t>
      </w:r>
      <w:r w:rsidRPr="001455AB">
        <w:rPr>
          <w:rFonts w:ascii="Arial" w:hAnsi="Arial" w:cs="Arial"/>
        </w:rPr>
        <w:tab/>
        <w:t xml:space="preserve"> Cacioppo JT, Hawkley LC, Thisted RA. Perceived social isolation makes me sad: 5-year cross-lagged analyses of loneliness and depressive symptomatology in the Chicago Health, Aging, and Social Relations Study. </w:t>
      </w:r>
      <w:r w:rsidRPr="001455AB">
        <w:rPr>
          <w:rFonts w:ascii="Arial" w:hAnsi="Arial" w:cs="Arial"/>
          <w:iCs/>
        </w:rPr>
        <w:t>Psychol Aging</w:t>
      </w:r>
      <w:r w:rsidRPr="001455AB">
        <w:rPr>
          <w:rFonts w:ascii="Arial" w:hAnsi="Arial" w:cs="Arial"/>
        </w:rPr>
        <w:t xml:space="preserve"> 2010;</w:t>
      </w:r>
      <w:r w:rsidRPr="001455AB">
        <w:rPr>
          <w:rFonts w:ascii="Arial" w:hAnsi="Arial" w:cs="Arial"/>
          <w:bCs/>
        </w:rPr>
        <w:t>25:</w:t>
      </w:r>
      <w:r w:rsidRPr="001455AB">
        <w:rPr>
          <w:rFonts w:ascii="Arial" w:hAnsi="Arial" w:cs="Arial"/>
        </w:rPr>
        <w:t>453–63).</w:t>
      </w:r>
    </w:p>
    <w:p w14:paraId="06C04EB1" w14:textId="77777777" w:rsidR="0072577E" w:rsidRPr="001455AB" w:rsidRDefault="0072577E" w:rsidP="0072577E">
      <w:pPr>
        <w:pStyle w:val="Bibliography"/>
        <w:rPr>
          <w:rFonts w:ascii="Arial" w:hAnsi="Arial" w:cs="Arial"/>
        </w:rPr>
      </w:pPr>
      <w:r w:rsidRPr="001455AB">
        <w:rPr>
          <w:rFonts w:ascii="Arial" w:hAnsi="Arial" w:cs="Arial"/>
        </w:rPr>
        <w:t>5.</w:t>
      </w:r>
      <w:r w:rsidRPr="001455AB">
        <w:rPr>
          <w:rFonts w:ascii="Arial" w:hAnsi="Arial" w:cs="Arial"/>
        </w:rPr>
        <w:tab/>
        <w:t xml:space="preserve"> Cohen S. Social Relationships and Health. </w:t>
      </w:r>
      <w:r w:rsidRPr="001455AB">
        <w:rPr>
          <w:rFonts w:ascii="Arial" w:hAnsi="Arial" w:cs="Arial"/>
          <w:iCs/>
        </w:rPr>
        <w:t>Am. Psychol.</w:t>
      </w:r>
      <w:r w:rsidRPr="001455AB">
        <w:rPr>
          <w:rFonts w:ascii="Arial" w:hAnsi="Arial" w:cs="Arial"/>
        </w:rPr>
        <w:t xml:space="preserve"> 2004;</w:t>
      </w:r>
      <w:r w:rsidRPr="001455AB">
        <w:rPr>
          <w:rFonts w:ascii="Arial" w:hAnsi="Arial" w:cs="Arial"/>
          <w:bCs/>
        </w:rPr>
        <w:t>59:</w:t>
      </w:r>
      <w:r w:rsidRPr="001455AB">
        <w:rPr>
          <w:rFonts w:ascii="Arial" w:hAnsi="Arial" w:cs="Arial"/>
        </w:rPr>
        <w:t>676–684.</w:t>
      </w:r>
    </w:p>
    <w:p w14:paraId="1A978DE8" w14:textId="77777777" w:rsidR="0072577E" w:rsidRPr="001455AB" w:rsidRDefault="0072577E" w:rsidP="0072577E">
      <w:pPr>
        <w:pStyle w:val="Bibliography"/>
        <w:tabs>
          <w:tab w:val="clear" w:pos="384"/>
          <w:tab w:val="clear" w:pos="500"/>
          <w:tab w:val="left" w:pos="540"/>
        </w:tabs>
        <w:ind w:left="450" w:hanging="450"/>
        <w:rPr>
          <w:rFonts w:ascii="Arial" w:hAnsi="Arial" w:cs="Arial"/>
        </w:rPr>
      </w:pPr>
      <w:r w:rsidRPr="001455AB">
        <w:rPr>
          <w:rFonts w:ascii="Arial" w:hAnsi="Arial" w:cs="Arial"/>
        </w:rPr>
        <w:t>6.</w:t>
      </w:r>
      <w:r w:rsidRPr="001455AB">
        <w:rPr>
          <w:rFonts w:ascii="Arial" w:hAnsi="Arial" w:cs="Arial"/>
        </w:rPr>
        <w:tab/>
        <w:t xml:space="preserve">Newsom J, Nishishiba M, Morgan D, et al. The relative importance of three domains of positive and negative social exchanges: a longitudinal model with comparable measures. </w:t>
      </w:r>
      <w:r w:rsidRPr="001455AB">
        <w:rPr>
          <w:rFonts w:ascii="Arial" w:hAnsi="Arial" w:cs="Arial"/>
          <w:iCs/>
        </w:rPr>
        <w:t>Psychol. Aging</w:t>
      </w:r>
      <w:r w:rsidRPr="001455AB">
        <w:rPr>
          <w:rFonts w:ascii="Arial" w:hAnsi="Arial" w:cs="Arial"/>
        </w:rPr>
        <w:t xml:space="preserve"> 2003;</w:t>
      </w:r>
      <w:r w:rsidRPr="001455AB">
        <w:rPr>
          <w:rFonts w:ascii="Arial" w:hAnsi="Arial" w:cs="Arial"/>
          <w:bCs/>
        </w:rPr>
        <w:t>18:</w:t>
      </w:r>
      <w:r w:rsidRPr="001455AB">
        <w:rPr>
          <w:rFonts w:ascii="Arial" w:hAnsi="Arial" w:cs="Arial"/>
        </w:rPr>
        <w:t>746–54.</w:t>
      </w:r>
    </w:p>
    <w:p w14:paraId="432BBA33" w14:textId="77777777" w:rsidR="0072577E" w:rsidRPr="001455AB" w:rsidRDefault="0072577E" w:rsidP="0072577E">
      <w:pPr>
        <w:pStyle w:val="Bibliography"/>
        <w:tabs>
          <w:tab w:val="clear" w:pos="384"/>
          <w:tab w:val="clear" w:pos="500"/>
          <w:tab w:val="left" w:pos="0"/>
        </w:tabs>
        <w:ind w:left="450" w:hanging="450"/>
        <w:rPr>
          <w:rFonts w:ascii="Arial" w:hAnsi="Arial" w:cs="Arial"/>
        </w:rPr>
      </w:pPr>
      <w:r w:rsidRPr="001455AB">
        <w:rPr>
          <w:rFonts w:ascii="Arial" w:hAnsi="Arial" w:cs="Arial"/>
        </w:rPr>
        <w:t xml:space="preserve"> 7. </w:t>
      </w:r>
      <w:r w:rsidRPr="001455AB">
        <w:rPr>
          <w:rFonts w:ascii="Arial" w:hAnsi="Arial" w:cs="Arial"/>
        </w:rPr>
        <w:tab/>
        <w:t xml:space="preserve">House JS, Landis KR, Umberson D. Social relationships and health. </w:t>
      </w:r>
      <w:r w:rsidRPr="001455AB">
        <w:rPr>
          <w:rFonts w:ascii="Arial" w:hAnsi="Arial" w:cs="Arial"/>
          <w:iCs/>
        </w:rPr>
        <w:t>Science 1988;</w:t>
      </w:r>
      <w:r w:rsidRPr="001455AB">
        <w:rPr>
          <w:rFonts w:ascii="Arial" w:hAnsi="Arial" w:cs="Arial"/>
        </w:rPr>
        <w:t xml:space="preserve"> </w:t>
      </w:r>
      <w:r w:rsidRPr="001455AB">
        <w:rPr>
          <w:rFonts w:ascii="Arial" w:hAnsi="Arial" w:cs="Arial"/>
          <w:bCs/>
        </w:rPr>
        <w:t>241:</w:t>
      </w:r>
      <w:r w:rsidRPr="001455AB">
        <w:rPr>
          <w:rFonts w:ascii="Arial" w:hAnsi="Arial" w:cs="Arial"/>
        </w:rPr>
        <w:t>540–545.</w:t>
      </w:r>
    </w:p>
    <w:p w14:paraId="7F9303DA"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8.</w:t>
      </w:r>
      <w:r w:rsidRPr="001455AB">
        <w:rPr>
          <w:rFonts w:ascii="Arial" w:hAnsi="Arial" w:cs="Arial"/>
        </w:rPr>
        <w:tab/>
        <w:t>Cohen S, Wills T. Stress, social support, and the buffering hypothesis. Psycho. Bull. 1985;98:310-57.</w:t>
      </w:r>
    </w:p>
    <w:p w14:paraId="4607AD6B" w14:textId="77777777" w:rsidR="0072577E" w:rsidRPr="001455AB" w:rsidRDefault="0072577E" w:rsidP="0072577E">
      <w:pPr>
        <w:pStyle w:val="Bibliography"/>
        <w:tabs>
          <w:tab w:val="clear" w:pos="384"/>
          <w:tab w:val="clear" w:pos="500"/>
          <w:tab w:val="left" w:pos="0"/>
        </w:tabs>
        <w:ind w:left="450" w:hanging="450"/>
        <w:rPr>
          <w:rFonts w:ascii="Arial" w:hAnsi="Arial" w:cs="Arial"/>
        </w:rPr>
      </w:pPr>
      <w:r>
        <w:rPr>
          <w:rFonts w:ascii="Arial" w:hAnsi="Arial" w:cs="Arial"/>
        </w:rPr>
        <w:t xml:space="preserve">9.    </w:t>
      </w:r>
      <w:r w:rsidRPr="001455AB">
        <w:rPr>
          <w:rFonts w:ascii="Arial" w:hAnsi="Arial" w:cs="Arial"/>
        </w:rPr>
        <w:t xml:space="preserve">Coan J, Schaefer H, Davidson R. J. Lending a hand: social regulation of the neural response to threat.  </w:t>
      </w:r>
      <w:r w:rsidRPr="001455AB">
        <w:rPr>
          <w:rFonts w:ascii="Arial" w:hAnsi="Arial" w:cs="Arial"/>
          <w:iCs/>
        </w:rPr>
        <w:t>Psychol. Sci.</w:t>
      </w:r>
      <w:r w:rsidRPr="001455AB">
        <w:rPr>
          <w:rFonts w:ascii="Arial" w:hAnsi="Arial" w:cs="Arial"/>
        </w:rPr>
        <w:t xml:space="preserve"> 2006;12:1032-39. </w:t>
      </w:r>
    </w:p>
    <w:p w14:paraId="2F94B904"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10.</w:t>
      </w:r>
      <w:r w:rsidRPr="001455AB">
        <w:rPr>
          <w:rFonts w:ascii="Arial" w:hAnsi="Arial" w:cs="Arial"/>
        </w:rPr>
        <w:tab/>
        <w:t xml:space="preserve">Stewart, J. Facebook Has 50 Minutes of Your Time Each Day. It Wants More. </w:t>
      </w:r>
      <w:r w:rsidRPr="001455AB">
        <w:rPr>
          <w:rFonts w:ascii="Arial" w:hAnsi="Arial" w:cs="Arial"/>
          <w:iCs/>
        </w:rPr>
        <w:t>The New York Times</w:t>
      </w:r>
      <w:r w:rsidRPr="001455AB">
        <w:rPr>
          <w:rFonts w:ascii="Arial" w:hAnsi="Arial" w:cs="Arial"/>
        </w:rPr>
        <w:t xml:space="preserve"> 2016 Mar 16. https://www.nytimes.com/2016/05/06/business/facebook-bends-the-rules-of-audience-engagement-to-its-advantage.html (accessed 12 Dec 2017).</w:t>
      </w:r>
    </w:p>
    <w:p w14:paraId="778A8B71" w14:textId="77777777" w:rsidR="0072577E" w:rsidRPr="001455AB" w:rsidRDefault="0072577E" w:rsidP="0072577E">
      <w:pPr>
        <w:pStyle w:val="Bibliography"/>
        <w:tabs>
          <w:tab w:val="clear" w:pos="384"/>
          <w:tab w:val="clear" w:pos="500"/>
        </w:tabs>
        <w:ind w:left="450" w:hanging="450"/>
        <w:rPr>
          <w:rFonts w:ascii="Arial" w:hAnsi="Arial" w:cs="Arial"/>
        </w:rPr>
      </w:pPr>
      <w:r>
        <w:rPr>
          <w:rFonts w:ascii="Arial" w:hAnsi="Arial" w:cs="Arial"/>
        </w:rPr>
        <w:t xml:space="preserve">11.  </w:t>
      </w:r>
      <w:r w:rsidRPr="001455AB">
        <w:rPr>
          <w:rFonts w:ascii="Arial" w:hAnsi="Arial" w:cs="Arial"/>
        </w:rPr>
        <w:t xml:space="preserve">Teo AR, Choi H, Andrea SB, et al. Does Mode of Contact with Different Types of Social Relationships Predict Depression in Older Adults? Evidence from a Nationally Representative Survey. </w:t>
      </w:r>
      <w:r w:rsidRPr="001455AB">
        <w:rPr>
          <w:rFonts w:ascii="Arial" w:hAnsi="Arial" w:cs="Arial"/>
          <w:iCs/>
        </w:rPr>
        <w:t>J. Am. Geriatr. Soc.</w:t>
      </w:r>
      <w:r w:rsidRPr="001455AB">
        <w:rPr>
          <w:rFonts w:ascii="Arial" w:hAnsi="Arial" w:cs="Arial"/>
        </w:rPr>
        <w:t xml:space="preserve"> 2015;</w:t>
      </w:r>
      <w:r w:rsidRPr="001455AB">
        <w:rPr>
          <w:rFonts w:ascii="Arial" w:hAnsi="Arial" w:cs="Arial"/>
          <w:bCs/>
        </w:rPr>
        <w:t>63:</w:t>
      </w:r>
      <w:r w:rsidRPr="001455AB">
        <w:rPr>
          <w:rFonts w:ascii="Arial" w:hAnsi="Arial" w:cs="Arial"/>
        </w:rPr>
        <w:t>2014–2022.</w:t>
      </w:r>
    </w:p>
    <w:p w14:paraId="191468B6"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12.</w:t>
      </w:r>
      <w:r w:rsidRPr="001455AB">
        <w:rPr>
          <w:rFonts w:ascii="Arial" w:hAnsi="Arial" w:cs="Arial"/>
        </w:rPr>
        <w:tab/>
        <w:t xml:space="preserve">Kross E, Verduyn P, Demiralp E, et al. Facebook use predicts declines in subjective well-being in young adults. </w:t>
      </w:r>
      <w:r w:rsidRPr="001455AB">
        <w:rPr>
          <w:rFonts w:ascii="Arial" w:hAnsi="Arial" w:cs="Arial"/>
          <w:iCs/>
        </w:rPr>
        <w:t>PloS One</w:t>
      </w:r>
      <w:r w:rsidRPr="001455AB">
        <w:rPr>
          <w:rFonts w:ascii="Arial" w:hAnsi="Arial" w:cs="Arial"/>
        </w:rPr>
        <w:t xml:space="preserve"> 2013;</w:t>
      </w:r>
      <w:r w:rsidRPr="001455AB">
        <w:rPr>
          <w:rFonts w:ascii="Arial" w:hAnsi="Arial" w:cs="Arial"/>
          <w:bCs/>
        </w:rPr>
        <w:t>8:</w:t>
      </w:r>
      <w:r w:rsidRPr="001455AB">
        <w:rPr>
          <w:rFonts w:ascii="Arial" w:hAnsi="Arial" w:cs="Arial"/>
        </w:rPr>
        <w:t>e69841.</w:t>
      </w:r>
    </w:p>
    <w:p w14:paraId="3F01CEEE" w14:textId="77777777" w:rsidR="0072577E" w:rsidRPr="001455AB" w:rsidRDefault="0072577E" w:rsidP="0072577E">
      <w:pPr>
        <w:pStyle w:val="Bibliography"/>
        <w:tabs>
          <w:tab w:val="clear" w:pos="384"/>
          <w:tab w:val="clear" w:pos="500"/>
          <w:tab w:val="left" w:pos="180"/>
          <w:tab w:val="left" w:pos="270"/>
        </w:tabs>
        <w:ind w:left="450" w:hanging="450"/>
        <w:rPr>
          <w:rFonts w:ascii="Arial" w:hAnsi="Arial" w:cs="Arial"/>
        </w:rPr>
      </w:pPr>
      <w:r w:rsidRPr="001455AB">
        <w:rPr>
          <w:rFonts w:ascii="Arial" w:hAnsi="Arial" w:cs="Arial"/>
        </w:rPr>
        <w:t>13.</w:t>
      </w:r>
      <w:r w:rsidRPr="001455AB">
        <w:rPr>
          <w:rFonts w:ascii="Arial" w:hAnsi="Arial" w:cs="Arial"/>
        </w:rPr>
        <w:tab/>
        <w:t xml:space="preserve">Shakya HB, Christakis NA. Association of Facebook Use With Compromised Well-Being: A Longitudinal Study. </w:t>
      </w:r>
      <w:r w:rsidRPr="001455AB">
        <w:rPr>
          <w:rFonts w:ascii="Arial" w:hAnsi="Arial" w:cs="Arial"/>
          <w:iCs/>
        </w:rPr>
        <w:t>Am. J. Epidemiol.</w:t>
      </w:r>
      <w:r w:rsidRPr="001455AB">
        <w:rPr>
          <w:rFonts w:ascii="Arial" w:hAnsi="Arial" w:cs="Arial"/>
        </w:rPr>
        <w:t xml:space="preserve"> 2017;</w:t>
      </w:r>
      <w:r w:rsidRPr="001455AB">
        <w:rPr>
          <w:rFonts w:ascii="Arial" w:hAnsi="Arial" w:cs="Arial"/>
          <w:bCs/>
        </w:rPr>
        <w:t>185:</w:t>
      </w:r>
      <w:r w:rsidRPr="001455AB">
        <w:rPr>
          <w:rFonts w:ascii="Arial" w:hAnsi="Arial" w:cs="Arial"/>
        </w:rPr>
        <w:t>203–211.</w:t>
      </w:r>
    </w:p>
    <w:p w14:paraId="436C5EDF" w14:textId="77777777" w:rsidR="0072577E" w:rsidRPr="001455AB" w:rsidRDefault="0072577E" w:rsidP="0072577E">
      <w:pPr>
        <w:pStyle w:val="Bibliography"/>
        <w:tabs>
          <w:tab w:val="clear" w:pos="384"/>
          <w:tab w:val="clear" w:pos="500"/>
          <w:tab w:val="left" w:pos="180"/>
        </w:tabs>
        <w:ind w:left="450" w:hanging="450"/>
        <w:rPr>
          <w:rFonts w:ascii="Arial" w:hAnsi="Arial" w:cs="Arial"/>
        </w:rPr>
      </w:pPr>
      <w:r w:rsidRPr="001455AB">
        <w:rPr>
          <w:rFonts w:ascii="Arial" w:hAnsi="Arial" w:cs="Arial"/>
        </w:rPr>
        <w:t xml:space="preserve">14.  Verduyn P, Lee DS, Park J, et al. Passive Facebook usage undermines affective well-being: Experimental and longitudinal evidence. </w:t>
      </w:r>
      <w:r w:rsidRPr="001455AB">
        <w:rPr>
          <w:rFonts w:ascii="Arial" w:hAnsi="Arial" w:cs="Arial"/>
          <w:iCs/>
        </w:rPr>
        <w:t>J. Exp. Psychol. Gen.</w:t>
      </w:r>
      <w:r w:rsidRPr="001455AB">
        <w:rPr>
          <w:rFonts w:ascii="Arial" w:hAnsi="Arial" w:cs="Arial"/>
        </w:rPr>
        <w:t xml:space="preserve"> 2015;</w:t>
      </w:r>
      <w:r w:rsidRPr="001455AB">
        <w:rPr>
          <w:rFonts w:ascii="Arial" w:hAnsi="Arial" w:cs="Arial"/>
          <w:bCs/>
        </w:rPr>
        <w:t>144:</w:t>
      </w:r>
      <w:r w:rsidRPr="001455AB">
        <w:rPr>
          <w:rFonts w:ascii="Arial" w:hAnsi="Arial" w:cs="Arial"/>
        </w:rPr>
        <w:t>480–488.</w:t>
      </w:r>
    </w:p>
    <w:p w14:paraId="2F8065C2" w14:textId="77777777" w:rsidR="0072577E" w:rsidRPr="001455AB" w:rsidRDefault="0072577E" w:rsidP="0072577E">
      <w:pPr>
        <w:pStyle w:val="Bibliography"/>
        <w:tabs>
          <w:tab w:val="clear" w:pos="384"/>
          <w:tab w:val="clear" w:pos="500"/>
          <w:tab w:val="left" w:pos="0"/>
        </w:tabs>
        <w:ind w:left="450" w:hanging="450"/>
        <w:rPr>
          <w:rFonts w:ascii="Arial" w:hAnsi="Arial" w:cs="Arial"/>
        </w:rPr>
      </w:pPr>
      <w:r w:rsidRPr="001455AB">
        <w:rPr>
          <w:rFonts w:ascii="Arial" w:hAnsi="Arial" w:cs="Arial"/>
        </w:rPr>
        <w:t>15.</w:t>
      </w:r>
      <w:r w:rsidRPr="001455AB">
        <w:rPr>
          <w:rFonts w:ascii="Arial" w:hAnsi="Arial" w:cs="Arial"/>
        </w:rPr>
        <w:tab/>
        <w:t xml:space="preserve">Ellison NB, Steinfield C, Lampe, C. The Benefits of Facebook ‘Friends:’ Social Capital and College Students’ Use of Online Social Network Sites. </w:t>
      </w:r>
      <w:r w:rsidRPr="001455AB">
        <w:rPr>
          <w:rFonts w:ascii="Arial" w:hAnsi="Arial" w:cs="Arial"/>
          <w:iCs/>
        </w:rPr>
        <w:t>J. Comput.-Mediat. Commun.</w:t>
      </w:r>
      <w:r w:rsidRPr="001455AB">
        <w:rPr>
          <w:rFonts w:ascii="Arial" w:hAnsi="Arial" w:cs="Arial"/>
        </w:rPr>
        <w:t xml:space="preserve"> 2007;</w:t>
      </w:r>
      <w:r w:rsidRPr="001455AB">
        <w:rPr>
          <w:rFonts w:ascii="Arial" w:hAnsi="Arial" w:cs="Arial"/>
          <w:bCs/>
        </w:rPr>
        <w:t>12:</w:t>
      </w:r>
      <w:r w:rsidRPr="001455AB">
        <w:rPr>
          <w:rFonts w:ascii="Arial" w:hAnsi="Arial" w:cs="Arial"/>
        </w:rPr>
        <w:t>1143–1168.</w:t>
      </w:r>
    </w:p>
    <w:p w14:paraId="6BCC87A9"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16.</w:t>
      </w:r>
      <w:r w:rsidRPr="001455AB">
        <w:rPr>
          <w:rFonts w:ascii="Arial" w:hAnsi="Arial" w:cs="Arial"/>
        </w:rPr>
        <w:tab/>
        <w:t xml:space="preserve">Nabi R, Prestin A, So J. Facebook friends with (health) benefits? Exploring social network site use and perceptions of social support, stress, and well-being. </w:t>
      </w:r>
      <w:r w:rsidRPr="001455AB">
        <w:rPr>
          <w:rFonts w:ascii="Arial" w:hAnsi="Arial" w:cs="Arial"/>
          <w:iCs/>
        </w:rPr>
        <w:t>Cyberpsychology Behav. Soc. Netw.</w:t>
      </w:r>
      <w:r w:rsidRPr="001455AB">
        <w:rPr>
          <w:rFonts w:ascii="Arial" w:hAnsi="Arial" w:cs="Arial"/>
        </w:rPr>
        <w:t xml:space="preserve"> 2013;</w:t>
      </w:r>
      <w:r w:rsidRPr="001455AB">
        <w:rPr>
          <w:rFonts w:ascii="Arial" w:hAnsi="Arial" w:cs="Arial"/>
          <w:bCs/>
        </w:rPr>
        <w:t>16:</w:t>
      </w:r>
      <w:r w:rsidRPr="001455AB">
        <w:rPr>
          <w:rFonts w:ascii="Arial" w:hAnsi="Arial" w:cs="Arial"/>
        </w:rPr>
        <w:t>721–7.</w:t>
      </w:r>
    </w:p>
    <w:p w14:paraId="207D437A"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17.</w:t>
      </w:r>
      <w:r w:rsidRPr="001455AB">
        <w:rPr>
          <w:rFonts w:ascii="Arial" w:hAnsi="Arial" w:cs="Arial"/>
        </w:rPr>
        <w:tab/>
        <w:t xml:space="preserve">Burke M, Kraut RE. The Relationship Between Facebook Use and Well-Being Depends on Communication Type and Tie Strength. </w:t>
      </w:r>
      <w:r w:rsidRPr="001455AB">
        <w:rPr>
          <w:rFonts w:ascii="Arial" w:hAnsi="Arial" w:cs="Arial"/>
          <w:iCs/>
        </w:rPr>
        <w:t>J. Comput.-Mediat. Commun.</w:t>
      </w:r>
      <w:r w:rsidRPr="001455AB">
        <w:rPr>
          <w:rFonts w:ascii="Arial" w:hAnsi="Arial" w:cs="Arial"/>
        </w:rPr>
        <w:t xml:space="preserve"> 2016;</w:t>
      </w:r>
      <w:r w:rsidRPr="001455AB">
        <w:rPr>
          <w:rFonts w:ascii="Arial" w:hAnsi="Arial" w:cs="Arial"/>
          <w:bCs/>
        </w:rPr>
        <w:t>21:</w:t>
      </w:r>
      <w:r w:rsidRPr="001455AB">
        <w:rPr>
          <w:rFonts w:ascii="Arial" w:hAnsi="Arial" w:cs="Arial"/>
        </w:rPr>
        <w:t>265–281.</w:t>
      </w:r>
    </w:p>
    <w:p w14:paraId="00925426"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lastRenderedPageBreak/>
        <w:t>18.</w:t>
      </w:r>
      <w:r w:rsidRPr="001455AB">
        <w:rPr>
          <w:rFonts w:ascii="Arial" w:hAnsi="Arial" w:cs="Arial"/>
        </w:rPr>
        <w:tab/>
        <w:t xml:space="preserve">Ilgen MA, McCarthy JF, Ignacio RV, et al. Psychopathology, Iraq and Afghanistan service, and suicide among Veterans Health Administration patients. </w:t>
      </w:r>
      <w:r w:rsidRPr="001455AB">
        <w:rPr>
          <w:rFonts w:ascii="Arial" w:hAnsi="Arial" w:cs="Arial"/>
          <w:iCs/>
        </w:rPr>
        <w:t>J. Consult. Clin. Psychol.</w:t>
      </w:r>
      <w:r w:rsidRPr="001455AB">
        <w:rPr>
          <w:rFonts w:ascii="Arial" w:hAnsi="Arial" w:cs="Arial"/>
        </w:rPr>
        <w:t xml:space="preserve"> 2012;</w:t>
      </w:r>
      <w:r w:rsidRPr="001455AB">
        <w:rPr>
          <w:rFonts w:ascii="Arial" w:hAnsi="Arial" w:cs="Arial"/>
          <w:bCs/>
        </w:rPr>
        <w:t>80:</w:t>
      </w:r>
      <w:r w:rsidRPr="001455AB">
        <w:rPr>
          <w:rFonts w:ascii="Arial" w:hAnsi="Arial" w:cs="Arial"/>
        </w:rPr>
        <w:t>323–330.</w:t>
      </w:r>
    </w:p>
    <w:p w14:paraId="08B2EB75"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19.</w:t>
      </w:r>
      <w:r w:rsidRPr="001455AB">
        <w:rPr>
          <w:rFonts w:ascii="Arial" w:hAnsi="Arial" w:cs="Arial"/>
        </w:rPr>
        <w:tab/>
        <w:t>Seal K, Abadjian L, McCamish N, et al. A randomized controlled trial of telephone motivational interviewing to enhance mental health treatment</w:t>
      </w:r>
    </w:p>
    <w:p w14:paraId="52FF9D14"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20.</w:t>
      </w:r>
      <w:r w:rsidRPr="001455AB">
        <w:rPr>
          <w:rFonts w:ascii="Arial" w:hAnsi="Arial" w:cs="Arial"/>
        </w:rPr>
        <w:tab/>
        <w:t xml:space="preserve">Reger M, Smolenski DJ, Skopp NA, et al. Risk of Suicide Among US Military Service Members Following Operation Enduring Freedom or Operation Iraqi Freedom Deployment and Separation From the US Military. </w:t>
      </w:r>
      <w:r w:rsidRPr="001455AB">
        <w:rPr>
          <w:rFonts w:ascii="Arial" w:hAnsi="Arial" w:cs="Arial"/>
          <w:iCs/>
        </w:rPr>
        <w:t>JAMA Psychiatry 2015;</w:t>
      </w:r>
      <w:r w:rsidRPr="001455AB">
        <w:rPr>
          <w:rFonts w:ascii="Arial" w:hAnsi="Arial" w:cs="Arial"/>
        </w:rPr>
        <w:t xml:space="preserve"> </w:t>
      </w:r>
      <w:r w:rsidRPr="001455AB">
        <w:rPr>
          <w:rFonts w:ascii="Arial" w:hAnsi="Arial" w:cs="Arial"/>
          <w:bCs/>
        </w:rPr>
        <w:t>72:</w:t>
      </w:r>
      <w:r w:rsidRPr="001455AB">
        <w:rPr>
          <w:rFonts w:ascii="Arial" w:hAnsi="Arial" w:cs="Arial"/>
        </w:rPr>
        <w:t>561–9.</w:t>
      </w:r>
    </w:p>
    <w:p w14:paraId="3339E8BD"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21.</w:t>
      </w:r>
      <w:r w:rsidRPr="001455AB">
        <w:rPr>
          <w:rFonts w:ascii="Arial" w:hAnsi="Arial" w:cs="Arial"/>
        </w:rPr>
        <w:tab/>
        <w:t xml:space="preserve">Seal KH, Cohen G, Waldrop A, et al. Substance use disorders in Iraq and Afghanistan veterans in VA healthcare, 2001-2010: Implications for screening, diagnosis and treatment. </w:t>
      </w:r>
      <w:r w:rsidRPr="001455AB">
        <w:rPr>
          <w:rFonts w:ascii="Arial" w:hAnsi="Arial" w:cs="Arial"/>
          <w:iCs/>
        </w:rPr>
        <w:t>Drug Alcohol Depend.</w:t>
      </w:r>
      <w:r w:rsidRPr="001455AB">
        <w:rPr>
          <w:rFonts w:ascii="Arial" w:hAnsi="Arial" w:cs="Arial"/>
        </w:rPr>
        <w:t xml:space="preserve"> 2011;</w:t>
      </w:r>
      <w:r w:rsidRPr="001455AB">
        <w:rPr>
          <w:rFonts w:ascii="Arial" w:hAnsi="Arial" w:cs="Arial"/>
          <w:bCs/>
        </w:rPr>
        <w:t>116:</w:t>
      </w:r>
      <w:r w:rsidRPr="001455AB">
        <w:rPr>
          <w:rFonts w:ascii="Arial" w:hAnsi="Arial" w:cs="Arial"/>
        </w:rPr>
        <w:t>93–101.</w:t>
      </w:r>
    </w:p>
    <w:p w14:paraId="4FA25BFF"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22.</w:t>
      </w:r>
      <w:r w:rsidRPr="001455AB">
        <w:rPr>
          <w:rFonts w:ascii="Arial" w:hAnsi="Arial" w:cs="Arial"/>
          <w:color w:val="FF0000"/>
        </w:rPr>
        <w:tab/>
      </w:r>
      <w:r w:rsidRPr="001455AB">
        <w:rPr>
          <w:rFonts w:ascii="Arial" w:hAnsi="Arial" w:cs="Arial"/>
        </w:rPr>
        <w:t xml:space="preserve">Molina, B. Facebook admits spending too much time on Facebook might be bad for you. USA Today 2017. </w:t>
      </w:r>
      <w:hyperlink r:id="rId10" w:history="1">
        <w:r w:rsidRPr="001455AB">
          <w:rPr>
            <w:rFonts w:ascii="Arial" w:hAnsi="Arial" w:cs="Arial"/>
          </w:rPr>
          <w:t>https://www.usatoday.com/story/tech/talkingtech/2017/12/18/facebook-admits-spending-too-much-time-facebook-might-bad-you/960418001/</w:t>
        </w:r>
      </w:hyperlink>
      <w:r w:rsidRPr="001455AB">
        <w:rPr>
          <w:rFonts w:ascii="Arial" w:hAnsi="Arial" w:cs="Arial"/>
        </w:rPr>
        <w:t xml:space="preserve"> (accessed 12 December 2017).</w:t>
      </w:r>
    </w:p>
    <w:p w14:paraId="22B02E77"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23.</w:t>
      </w:r>
      <w:r w:rsidRPr="001455AB">
        <w:rPr>
          <w:rFonts w:ascii="Arial" w:hAnsi="Arial" w:cs="Arial"/>
        </w:rPr>
        <w:tab/>
        <w:t xml:space="preserve">Coiera E. Social networks, social media, and social diseases. </w:t>
      </w:r>
      <w:r w:rsidRPr="001455AB">
        <w:rPr>
          <w:rFonts w:ascii="Arial" w:hAnsi="Arial" w:cs="Arial"/>
          <w:iCs/>
        </w:rPr>
        <w:t>BMJ</w:t>
      </w:r>
      <w:r w:rsidRPr="001455AB">
        <w:rPr>
          <w:rFonts w:ascii="Arial" w:hAnsi="Arial" w:cs="Arial"/>
        </w:rPr>
        <w:t xml:space="preserve"> 2013;</w:t>
      </w:r>
      <w:r w:rsidRPr="001455AB">
        <w:rPr>
          <w:rFonts w:ascii="Arial" w:hAnsi="Arial" w:cs="Arial"/>
          <w:bCs/>
        </w:rPr>
        <w:t>346:</w:t>
      </w:r>
      <w:r w:rsidRPr="001455AB">
        <w:rPr>
          <w:rFonts w:ascii="Arial" w:hAnsi="Arial" w:cs="Arial"/>
        </w:rPr>
        <w:t>f3007.</w:t>
      </w:r>
    </w:p>
    <w:p w14:paraId="5BF34320"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24.</w:t>
      </w:r>
      <w:r w:rsidRPr="001455AB">
        <w:rPr>
          <w:rFonts w:ascii="Arial" w:hAnsi="Arial" w:cs="Arial"/>
        </w:rPr>
        <w:tab/>
        <w:t xml:space="preserve">Pedersen ER, Helmuth E, Marshall GN, et al. Using Facebook to recruit young adult veterans: online mental health research. </w:t>
      </w:r>
      <w:r w:rsidRPr="001455AB">
        <w:rPr>
          <w:rFonts w:ascii="Arial" w:hAnsi="Arial" w:cs="Arial"/>
          <w:iCs/>
        </w:rPr>
        <w:t>JMIR Res. Protoc.</w:t>
      </w:r>
      <w:r w:rsidRPr="001455AB">
        <w:rPr>
          <w:rFonts w:ascii="Arial" w:hAnsi="Arial" w:cs="Arial"/>
        </w:rPr>
        <w:t xml:space="preserve"> 2015;</w:t>
      </w:r>
      <w:r w:rsidRPr="001455AB">
        <w:rPr>
          <w:rFonts w:ascii="Arial" w:hAnsi="Arial" w:cs="Arial"/>
          <w:bCs/>
        </w:rPr>
        <w:t>4:</w:t>
      </w:r>
      <w:r w:rsidRPr="001455AB">
        <w:rPr>
          <w:rFonts w:ascii="Arial" w:hAnsi="Arial" w:cs="Arial"/>
        </w:rPr>
        <w:t>e63.</w:t>
      </w:r>
    </w:p>
    <w:p w14:paraId="1E630FCC"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25.</w:t>
      </w:r>
      <w:r w:rsidRPr="001455AB">
        <w:rPr>
          <w:rFonts w:ascii="Arial" w:hAnsi="Arial" w:cs="Arial"/>
        </w:rPr>
        <w:tab/>
        <w:t xml:space="preserve">Kramer J, Rubin A, Coster W, et al. Strategies to address participant misrepresentation for eligibility in Web-based research. </w:t>
      </w:r>
      <w:r w:rsidRPr="001455AB">
        <w:rPr>
          <w:rFonts w:ascii="Arial" w:hAnsi="Arial" w:cs="Arial"/>
          <w:iCs/>
        </w:rPr>
        <w:t>Int. J. Methods Psychiatr. Res.</w:t>
      </w:r>
      <w:r w:rsidRPr="001455AB">
        <w:rPr>
          <w:rFonts w:ascii="Arial" w:hAnsi="Arial" w:cs="Arial"/>
        </w:rPr>
        <w:t xml:space="preserve"> 2014;</w:t>
      </w:r>
      <w:r w:rsidRPr="001455AB">
        <w:rPr>
          <w:rFonts w:ascii="Arial" w:hAnsi="Arial" w:cs="Arial"/>
          <w:bCs/>
        </w:rPr>
        <w:t>23:1</w:t>
      </w:r>
      <w:r w:rsidRPr="001455AB">
        <w:rPr>
          <w:rFonts w:ascii="Arial" w:hAnsi="Arial" w:cs="Arial"/>
        </w:rPr>
        <w:t>20–9.</w:t>
      </w:r>
    </w:p>
    <w:p w14:paraId="5961D189"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26</w:t>
      </w:r>
      <w:r w:rsidRPr="001455AB">
        <w:rPr>
          <w:rFonts w:ascii="Arial" w:hAnsi="Arial" w:cs="Arial"/>
        </w:rPr>
        <w:tab/>
        <w:t xml:space="preserve">Teo AR, Liebow SB, Chan B, et al. Reaching Those At Risk for Psychiatric Disorders and Suicidal Ideation: Facebook Advertisements to Recruit Military Veterans. </w:t>
      </w:r>
      <w:r w:rsidRPr="001455AB">
        <w:rPr>
          <w:rFonts w:ascii="Arial" w:hAnsi="Arial" w:cs="Arial"/>
          <w:iCs/>
        </w:rPr>
        <w:t>JMIR Ment. Health</w:t>
      </w:r>
      <w:r w:rsidRPr="001455AB">
        <w:rPr>
          <w:rFonts w:ascii="Arial" w:hAnsi="Arial" w:cs="Arial"/>
        </w:rPr>
        <w:t xml:space="preserve">. 2018;5:e10078.  </w:t>
      </w:r>
    </w:p>
    <w:p w14:paraId="18B0591A" w14:textId="77777777" w:rsidR="0072577E" w:rsidRPr="001455AB" w:rsidRDefault="0072577E" w:rsidP="0072577E">
      <w:pPr>
        <w:pStyle w:val="Bibliography"/>
        <w:tabs>
          <w:tab w:val="clear" w:pos="384"/>
          <w:tab w:val="clear" w:pos="500"/>
        </w:tabs>
        <w:ind w:left="450" w:hanging="450"/>
        <w:rPr>
          <w:rFonts w:ascii="Arial" w:hAnsi="Arial" w:cs="Arial"/>
        </w:rPr>
      </w:pPr>
      <w:r w:rsidRPr="001455AB">
        <w:rPr>
          <w:rFonts w:ascii="Arial" w:hAnsi="Arial" w:cs="Arial"/>
        </w:rPr>
        <w:t>27.</w:t>
      </w:r>
      <w:r w:rsidRPr="001455AB">
        <w:rPr>
          <w:rFonts w:ascii="Arial" w:hAnsi="Arial" w:cs="Arial"/>
        </w:rPr>
        <w:tab/>
        <w:t>Health and Retirement Study: Participant Lifestyle Questionnaire 2010. http://hrsonline.isr.umich.edu/modules/meta/2010/core/qnaire/online/HRS2010_SAQ_Final.pdf (accessed 29 November 2016)</w:t>
      </w:r>
    </w:p>
    <w:p w14:paraId="4056F63D" w14:textId="77777777" w:rsidR="0072577E" w:rsidRPr="001455AB" w:rsidRDefault="0072577E" w:rsidP="0072577E">
      <w:pPr>
        <w:pStyle w:val="Bibliography"/>
        <w:tabs>
          <w:tab w:val="clear" w:pos="384"/>
          <w:tab w:val="clear" w:pos="500"/>
        </w:tabs>
        <w:rPr>
          <w:rFonts w:ascii="Arial" w:hAnsi="Arial" w:cs="Arial"/>
        </w:rPr>
      </w:pPr>
      <w:r w:rsidRPr="001455AB">
        <w:rPr>
          <w:rFonts w:ascii="Arial" w:hAnsi="Arial" w:cs="Arial"/>
        </w:rPr>
        <w:t>28.</w:t>
      </w:r>
      <w:r w:rsidRPr="001455AB">
        <w:rPr>
          <w:rFonts w:ascii="Arial" w:hAnsi="Arial" w:cs="Arial"/>
        </w:rPr>
        <w:tab/>
        <w:t>Pew Research Center: Internet, Science &amp; Technology 2016. www.pewinternet.org (access 1 Nov 2016)</w:t>
      </w:r>
    </w:p>
    <w:p w14:paraId="63315A0D" w14:textId="77777777" w:rsidR="0072577E" w:rsidRPr="001455AB" w:rsidRDefault="0072577E" w:rsidP="0072577E">
      <w:pPr>
        <w:pStyle w:val="Bibliography"/>
        <w:tabs>
          <w:tab w:val="clear" w:pos="384"/>
          <w:tab w:val="clear" w:pos="500"/>
        </w:tabs>
        <w:rPr>
          <w:rFonts w:ascii="Arial" w:hAnsi="Arial" w:cs="Arial"/>
        </w:rPr>
      </w:pPr>
      <w:r w:rsidRPr="001455AB">
        <w:rPr>
          <w:rFonts w:ascii="Arial" w:hAnsi="Arial" w:cs="Arial"/>
        </w:rPr>
        <w:t>29.</w:t>
      </w:r>
      <w:r w:rsidRPr="001455AB">
        <w:rPr>
          <w:rFonts w:ascii="Arial" w:hAnsi="Arial" w:cs="Arial"/>
        </w:rPr>
        <w:tab/>
        <w:t xml:space="preserve">Prins A Bovin MJ, Smolenski DJ, et al. The Primary Care PTSD Screen for DSM-5 (PC-PTSD-5): Development and Evaluation Within a Veteran Primary Care Sample. </w:t>
      </w:r>
      <w:r w:rsidRPr="001455AB">
        <w:rPr>
          <w:rFonts w:ascii="Arial" w:hAnsi="Arial" w:cs="Arial"/>
          <w:iCs/>
        </w:rPr>
        <w:t>J. Gen. Intern. Med.</w:t>
      </w:r>
      <w:r w:rsidRPr="001455AB">
        <w:rPr>
          <w:rFonts w:ascii="Arial" w:hAnsi="Arial" w:cs="Arial"/>
        </w:rPr>
        <w:t xml:space="preserve"> 2016;</w:t>
      </w:r>
      <w:r w:rsidRPr="001455AB">
        <w:rPr>
          <w:rFonts w:ascii="Arial" w:hAnsi="Arial" w:cs="Arial"/>
          <w:bCs/>
        </w:rPr>
        <w:t>31:</w:t>
      </w:r>
      <w:r w:rsidRPr="001455AB">
        <w:rPr>
          <w:rFonts w:ascii="Arial" w:hAnsi="Arial" w:cs="Arial"/>
        </w:rPr>
        <w:t>1206–1211.</w:t>
      </w:r>
    </w:p>
    <w:p w14:paraId="77588108" w14:textId="77777777" w:rsidR="0072577E" w:rsidRPr="001455AB" w:rsidRDefault="0072577E" w:rsidP="0072577E">
      <w:pPr>
        <w:pStyle w:val="Bibliography"/>
        <w:tabs>
          <w:tab w:val="clear" w:pos="384"/>
          <w:tab w:val="clear" w:pos="500"/>
        </w:tabs>
        <w:rPr>
          <w:rFonts w:ascii="Arial" w:hAnsi="Arial" w:cs="Arial"/>
        </w:rPr>
      </w:pPr>
      <w:r w:rsidRPr="001455AB">
        <w:rPr>
          <w:rFonts w:ascii="Arial" w:hAnsi="Arial" w:cs="Arial"/>
        </w:rPr>
        <w:t>30.</w:t>
      </w:r>
      <w:r w:rsidRPr="001455AB">
        <w:rPr>
          <w:rFonts w:ascii="Arial" w:hAnsi="Arial" w:cs="Arial"/>
        </w:rPr>
        <w:tab/>
        <w:t xml:space="preserve">B Bush K, Kivlahan DR, McDonell MB, et al. The AUDIT alcohol consumption questions (AUDIT-C): an effective brief screening test for problem drinking. Ambulatory Care Quality Improvement Project (ACQUIP). Alcohol Use Disorders Identification Test. </w:t>
      </w:r>
      <w:r w:rsidRPr="001455AB">
        <w:rPr>
          <w:rFonts w:ascii="Arial" w:hAnsi="Arial" w:cs="Arial"/>
          <w:iCs/>
        </w:rPr>
        <w:t>Arch. Intern. Med.</w:t>
      </w:r>
      <w:r w:rsidRPr="001455AB">
        <w:rPr>
          <w:rFonts w:ascii="Arial" w:hAnsi="Arial" w:cs="Arial"/>
        </w:rPr>
        <w:t xml:space="preserve"> 1998;</w:t>
      </w:r>
      <w:r w:rsidRPr="001455AB">
        <w:rPr>
          <w:rFonts w:ascii="Arial" w:hAnsi="Arial" w:cs="Arial"/>
          <w:bCs/>
        </w:rPr>
        <w:t>158:</w:t>
      </w:r>
      <w:r w:rsidRPr="001455AB">
        <w:rPr>
          <w:rFonts w:ascii="Arial" w:hAnsi="Arial" w:cs="Arial"/>
        </w:rPr>
        <w:t>1789–1795..</w:t>
      </w:r>
    </w:p>
    <w:p w14:paraId="195B07B8" w14:textId="77777777" w:rsidR="0072577E" w:rsidRPr="001455AB" w:rsidRDefault="0072577E" w:rsidP="0072577E">
      <w:pPr>
        <w:pStyle w:val="Bibliography"/>
        <w:tabs>
          <w:tab w:val="clear" w:pos="384"/>
          <w:tab w:val="clear" w:pos="500"/>
        </w:tabs>
        <w:rPr>
          <w:rFonts w:ascii="Arial" w:hAnsi="Arial" w:cs="Arial"/>
        </w:rPr>
      </w:pPr>
      <w:r w:rsidRPr="001455AB">
        <w:rPr>
          <w:rFonts w:ascii="Arial" w:hAnsi="Arial" w:cs="Arial"/>
        </w:rPr>
        <w:t>31.</w:t>
      </w:r>
      <w:r w:rsidRPr="001455AB">
        <w:rPr>
          <w:rFonts w:ascii="Arial" w:hAnsi="Arial" w:cs="Arial"/>
        </w:rPr>
        <w:tab/>
        <w:t xml:space="preserve">Kroenke K, Spitzer RL, Williams JBWD. The Patient Health Questionnaire-2: Validity of a Two-Item Depression Screener. </w:t>
      </w:r>
      <w:r w:rsidRPr="001455AB">
        <w:rPr>
          <w:rFonts w:ascii="Arial" w:hAnsi="Arial" w:cs="Arial"/>
          <w:iCs/>
        </w:rPr>
        <w:t>Med. Care</w:t>
      </w:r>
      <w:r w:rsidRPr="001455AB">
        <w:rPr>
          <w:rFonts w:ascii="Arial" w:hAnsi="Arial" w:cs="Arial"/>
        </w:rPr>
        <w:t xml:space="preserve"> 20013;</w:t>
      </w:r>
      <w:r w:rsidRPr="001455AB">
        <w:rPr>
          <w:rFonts w:ascii="Arial" w:hAnsi="Arial" w:cs="Arial"/>
          <w:bCs/>
        </w:rPr>
        <w:t>41:</w:t>
      </w:r>
      <w:r w:rsidRPr="001455AB">
        <w:rPr>
          <w:rFonts w:ascii="Arial" w:hAnsi="Arial" w:cs="Arial"/>
        </w:rPr>
        <w:t>1284–1292.</w:t>
      </w:r>
    </w:p>
    <w:p w14:paraId="5443E267" w14:textId="77777777" w:rsidR="0072577E" w:rsidRPr="001455AB" w:rsidRDefault="0072577E" w:rsidP="0072577E">
      <w:pPr>
        <w:pStyle w:val="Bibliography"/>
        <w:tabs>
          <w:tab w:val="clear" w:pos="384"/>
          <w:tab w:val="clear" w:pos="500"/>
        </w:tabs>
        <w:rPr>
          <w:rFonts w:ascii="Arial" w:hAnsi="Arial" w:cs="Arial"/>
        </w:rPr>
      </w:pPr>
      <w:r w:rsidRPr="001455AB">
        <w:rPr>
          <w:rFonts w:ascii="Arial" w:hAnsi="Arial" w:cs="Arial"/>
        </w:rPr>
        <w:lastRenderedPageBreak/>
        <w:t>32.</w:t>
      </w:r>
      <w:r w:rsidRPr="001455AB">
        <w:rPr>
          <w:rFonts w:ascii="Arial" w:hAnsi="Arial" w:cs="Arial"/>
        </w:rPr>
        <w:tab/>
        <w:t xml:space="preserve">Joiner TE, Pfaff JJ, Acres JG. A brief screening tool for suicidal symptoms in adolescents and young adults in general health settings: reliability and validity data from the Australian National General Practice Youth Suicide Prevention Project. </w:t>
      </w:r>
      <w:r w:rsidRPr="001455AB">
        <w:rPr>
          <w:rFonts w:ascii="Arial" w:hAnsi="Arial" w:cs="Arial"/>
          <w:iCs/>
        </w:rPr>
        <w:t>Behav. Res. Ther.</w:t>
      </w:r>
      <w:r w:rsidRPr="001455AB">
        <w:rPr>
          <w:rFonts w:ascii="Arial" w:hAnsi="Arial" w:cs="Arial"/>
        </w:rPr>
        <w:t xml:space="preserve"> 2002;</w:t>
      </w:r>
      <w:r w:rsidRPr="001455AB">
        <w:rPr>
          <w:rFonts w:ascii="Arial" w:hAnsi="Arial" w:cs="Arial"/>
          <w:bCs/>
        </w:rPr>
        <w:t>40:</w:t>
      </w:r>
      <w:r w:rsidRPr="001455AB">
        <w:rPr>
          <w:rFonts w:ascii="Arial" w:hAnsi="Arial" w:cs="Arial"/>
        </w:rPr>
        <w:t>471–481.</w:t>
      </w:r>
    </w:p>
    <w:p w14:paraId="4B516AF9" w14:textId="77777777" w:rsidR="0072577E" w:rsidRPr="001455AB" w:rsidRDefault="0072577E" w:rsidP="0072577E">
      <w:pPr>
        <w:pStyle w:val="Bibliography"/>
        <w:tabs>
          <w:tab w:val="clear" w:pos="384"/>
          <w:tab w:val="clear" w:pos="500"/>
        </w:tabs>
        <w:rPr>
          <w:rFonts w:ascii="Arial" w:hAnsi="Arial" w:cs="Arial"/>
        </w:rPr>
      </w:pPr>
      <w:r w:rsidRPr="001455AB">
        <w:rPr>
          <w:rFonts w:ascii="Arial" w:hAnsi="Arial" w:cs="Arial"/>
        </w:rPr>
        <w:t>33.</w:t>
      </w:r>
      <w:r w:rsidRPr="001455AB">
        <w:rPr>
          <w:rFonts w:ascii="Arial" w:hAnsi="Arial" w:cs="Arial"/>
        </w:rPr>
        <w:tab/>
        <w:t xml:space="preserve">von Glischinski M, Teismann T, Prinz S, et al. Depressive Symptom Inventory Suicidality Subscale: Optimal Cut Points for Clinical and Non-Clinical Samples. </w:t>
      </w:r>
      <w:r w:rsidRPr="001455AB">
        <w:rPr>
          <w:rFonts w:ascii="Arial" w:hAnsi="Arial" w:cs="Arial"/>
          <w:iCs/>
        </w:rPr>
        <w:t>Clin. Psychol. Psychother.</w:t>
      </w:r>
      <w:r w:rsidRPr="001455AB">
        <w:rPr>
          <w:rFonts w:ascii="Arial" w:hAnsi="Arial" w:cs="Arial"/>
        </w:rPr>
        <w:t xml:space="preserve"> 2016;</w:t>
      </w:r>
      <w:r w:rsidRPr="001455AB">
        <w:rPr>
          <w:rFonts w:ascii="Arial" w:hAnsi="Arial" w:cs="Arial"/>
          <w:bCs/>
        </w:rPr>
        <w:t>23:</w:t>
      </w:r>
      <w:r w:rsidRPr="001455AB">
        <w:rPr>
          <w:rFonts w:ascii="Arial" w:hAnsi="Arial" w:cs="Arial"/>
        </w:rPr>
        <w:t>543–549.</w:t>
      </w:r>
    </w:p>
    <w:p w14:paraId="0D81BF55" w14:textId="77777777" w:rsidR="0072577E" w:rsidRDefault="0072577E" w:rsidP="008B1917">
      <w:pPr>
        <w:pStyle w:val="Bibliography"/>
        <w:rPr>
          <w:rFonts w:ascii="Arial" w:hAnsi="Arial" w:cs="Arial"/>
        </w:rPr>
      </w:pPr>
      <w:r w:rsidRPr="001455AB">
        <w:rPr>
          <w:rFonts w:ascii="Arial" w:hAnsi="Arial" w:cs="Arial"/>
        </w:rPr>
        <w:t>34.</w:t>
      </w:r>
      <w:r w:rsidRPr="001455AB">
        <w:rPr>
          <w:rFonts w:ascii="Arial" w:hAnsi="Arial" w:cs="Arial"/>
        </w:rPr>
        <w:tab/>
        <w:t xml:space="preserve"> Verduyn P, Ybarra O, Résibois M, et al. Do Social Network Sites Enhance or Undermine Subjective Well-Being? A Critical Review. </w:t>
      </w:r>
      <w:r w:rsidRPr="001455AB">
        <w:rPr>
          <w:rFonts w:ascii="Arial" w:hAnsi="Arial" w:cs="Arial"/>
          <w:iCs/>
        </w:rPr>
        <w:t>Soc. Issues Policy Rev. 2007;</w:t>
      </w:r>
      <w:r w:rsidRPr="001455AB">
        <w:rPr>
          <w:rFonts w:ascii="Arial" w:hAnsi="Arial" w:cs="Arial"/>
          <w:bCs/>
        </w:rPr>
        <w:t>11:</w:t>
      </w:r>
      <w:r w:rsidRPr="001455AB">
        <w:rPr>
          <w:rFonts w:ascii="Arial" w:hAnsi="Arial" w:cs="Arial"/>
        </w:rPr>
        <w:t>274–302</w:t>
      </w:r>
      <w:r w:rsidR="008B1917">
        <w:rPr>
          <w:rFonts w:ascii="Arial" w:hAnsi="Arial" w:cs="Arial"/>
        </w:rPr>
        <w:t>.</w:t>
      </w:r>
    </w:p>
    <w:p w14:paraId="4595D06F" w14:textId="77777777" w:rsidR="0072577E" w:rsidRDefault="008B1917" w:rsidP="008B1917">
      <w:pPr>
        <w:pStyle w:val="Bibliography"/>
        <w:rPr>
          <w:rFonts w:ascii="Arial" w:hAnsi="Arial" w:cs="Arial"/>
        </w:rPr>
      </w:pPr>
      <w:r>
        <w:rPr>
          <w:rFonts w:ascii="Arial" w:hAnsi="Arial" w:cs="Arial"/>
        </w:rPr>
        <w:t>35.</w:t>
      </w:r>
      <w:r>
        <w:rPr>
          <w:rFonts w:ascii="Arial" w:hAnsi="Arial" w:cs="Arial"/>
        </w:rPr>
        <w:tab/>
      </w:r>
      <w:r>
        <w:rPr>
          <w:rFonts w:ascii="Arial" w:hAnsi="Arial" w:cs="Arial"/>
        </w:rPr>
        <w:tab/>
        <w:t>Seal KH, Bertenthal D, Miner CR, Sen S, Marmar C. Bringing the War Back Home: Mental Health Disorders Among 103,788 US Veterans Returning From Iraq and Afghanistan Seen at Department of Veterans Affairs Facilities.  Arch. Intern. Med. 2007;167(5):476-482.</w:t>
      </w:r>
    </w:p>
    <w:p w14:paraId="1F6A00C7" w14:textId="77777777" w:rsidR="008B1917" w:rsidRPr="001455AB" w:rsidRDefault="008B1917" w:rsidP="0072577E">
      <w:pPr>
        <w:pStyle w:val="Bibliography"/>
        <w:rPr>
          <w:rFonts w:ascii="Arial" w:hAnsi="Arial" w:cs="Arial"/>
        </w:rPr>
      </w:pPr>
      <w:r>
        <w:rPr>
          <w:rFonts w:ascii="Arial" w:hAnsi="Arial" w:cs="Arial"/>
        </w:rPr>
        <w:t>36</w:t>
      </w:r>
      <w:r>
        <w:rPr>
          <w:rFonts w:ascii="Arial" w:hAnsi="Arial" w:cs="Arial"/>
        </w:rPr>
        <w:tab/>
      </w:r>
      <w:r>
        <w:rPr>
          <w:rFonts w:ascii="Arial" w:hAnsi="Arial" w:cs="Arial"/>
        </w:rPr>
        <w:tab/>
        <w:t>Currier J, McDermott R, Miner. Do student service members/veterans experience worse mental health stigma than their peers? A comparative study in a national sample. J Am. Coll. Health. 2018:1-6.</w:t>
      </w:r>
    </w:p>
    <w:p w14:paraId="40AC8C96" w14:textId="77777777" w:rsidR="0072577E" w:rsidRPr="001455AB" w:rsidRDefault="00445C21" w:rsidP="0072577E">
      <w:pPr>
        <w:pStyle w:val="Bibliography"/>
        <w:tabs>
          <w:tab w:val="clear" w:pos="384"/>
          <w:tab w:val="clear" w:pos="500"/>
        </w:tabs>
        <w:rPr>
          <w:rFonts w:ascii="Arial" w:hAnsi="Arial" w:cs="Arial"/>
        </w:rPr>
      </w:pPr>
      <w:r>
        <w:rPr>
          <w:rFonts w:ascii="Arial" w:hAnsi="Arial" w:cs="Arial"/>
        </w:rPr>
        <w:t>37</w:t>
      </w:r>
      <w:r w:rsidR="0072577E" w:rsidRPr="001455AB">
        <w:rPr>
          <w:rFonts w:ascii="Arial" w:hAnsi="Arial" w:cs="Arial"/>
        </w:rPr>
        <w:tab/>
        <w:t xml:space="preserve">Vandervoort D. Quality of social support in mental and physical health. </w:t>
      </w:r>
      <w:r w:rsidR="0072577E" w:rsidRPr="001455AB">
        <w:rPr>
          <w:rFonts w:ascii="Arial" w:hAnsi="Arial" w:cs="Arial"/>
          <w:iCs/>
        </w:rPr>
        <w:t>Curr. Psychol. 1999;18:205-21.</w:t>
      </w:r>
    </w:p>
    <w:p w14:paraId="369A3C78" w14:textId="77777777" w:rsidR="0072577E" w:rsidRPr="001455AB" w:rsidRDefault="00445C21" w:rsidP="0072577E">
      <w:pPr>
        <w:pStyle w:val="Bibliography"/>
        <w:tabs>
          <w:tab w:val="clear" w:pos="384"/>
          <w:tab w:val="clear" w:pos="500"/>
        </w:tabs>
        <w:rPr>
          <w:rFonts w:ascii="Arial" w:hAnsi="Arial" w:cs="Arial"/>
        </w:rPr>
      </w:pPr>
      <w:r>
        <w:rPr>
          <w:rFonts w:ascii="Arial" w:hAnsi="Arial" w:cs="Arial"/>
        </w:rPr>
        <w:t>38</w:t>
      </w:r>
      <w:r w:rsidR="0072577E" w:rsidRPr="001455AB">
        <w:rPr>
          <w:rFonts w:ascii="Arial" w:hAnsi="Arial" w:cs="Arial"/>
        </w:rPr>
        <w:tab/>
        <w:t xml:space="preserve">Teo AR, Choi H, Valenstein M. Social Relationships and Depression: Ten-Year Follow-Up from a Nationally Representative Study. </w:t>
      </w:r>
      <w:r w:rsidR="0072577E" w:rsidRPr="001455AB">
        <w:rPr>
          <w:rFonts w:ascii="Arial" w:hAnsi="Arial" w:cs="Arial"/>
          <w:iCs/>
        </w:rPr>
        <w:t>PloS One</w:t>
      </w:r>
      <w:r w:rsidR="0072577E" w:rsidRPr="001455AB">
        <w:rPr>
          <w:rFonts w:ascii="Arial" w:hAnsi="Arial" w:cs="Arial"/>
        </w:rPr>
        <w:t>. 2013; 8:e62396.</w:t>
      </w:r>
    </w:p>
    <w:p w14:paraId="560EA999" w14:textId="77777777" w:rsidR="0072577E" w:rsidRPr="001455AB" w:rsidRDefault="00445C21" w:rsidP="0072577E">
      <w:pPr>
        <w:pStyle w:val="Bibliography"/>
        <w:tabs>
          <w:tab w:val="clear" w:pos="384"/>
          <w:tab w:val="clear" w:pos="500"/>
        </w:tabs>
        <w:rPr>
          <w:rFonts w:ascii="Arial" w:hAnsi="Arial" w:cs="Arial"/>
        </w:rPr>
      </w:pPr>
      <w:r>
        <w:rPr>
          <w:rFonts w:ascii="Arial" w:hAnsi="Arial" w:cs="Arial"/>
        </w:rPr>
        <w:t>39</w:t>
      </w:r>
      <w:r w:rsidR="0072577E" w:rsidRPr="001455AB">
        <w:rPr>
          <w:rFonts w:ascii="Arial" w:hAnsi="Arial" w:cs="Arial"/>
        </w:rPr>
        <w:t xml:space="preserve">    Kosinski M, Matz SC, Gosling SD, et al. Facebook as a research tool for the social sciences: Opportunities, challenges, ethical considerations, and practical guidelines. </w:t>
      </w:r>
      <w:r w:rsidR="0072577E" w:rsidRPr="001455AB">
        <w:rPr>
          <w:rFonts w:ascii="Arial" w:hAnsi="Arial" w:cs="Arial"/>
          <w:iCs/>
        </w:rPr>
        <w:t>Am. Psychol.</w:t>
      </w:r>
      <w:r w:rsidR="0072577E" w:rsidRPr="001455AB">
        <w:rPr>
          <w:rFonts w:ascii="Arial" w:hAnsi="Arial" w:cs="Arial"/>
        </w:rPr>
        <w:t xml:space="preserve"> 2015;</w:t>
      </w:r>
      <w:r w:rsidR="0072577E" w:rsidRPr="001455AB">
        <w:rPr>
          <w:rFonts w:ascii="Arial" w:hAnsi="Arial" w:cs="Arial"/>
          <w:bCs/>
        </w:rPr>
        <w:t>70:</w:t>
      </w:r>
      <w:r w:rsidR="0072577E" w:rsidRPr="001455AB">
        <w:rPr>
          <w:rFonts w:ascii="Arial" w:hAnsi="Arial" w:cs="Arial"/>
        </w:rPr>
        <w:t>543–556.</w:t>
      </w:r>
    </w:p>
    <w:p w14:paraId="0B8D42E7" w14:textId="77777777" w:rsidR="0072577E" w:rsidRPr="001455AB" w:rsidRDefault="00445C21" w:rsidP="0072577E">
      <w:pPr>
        <w:pStyle w:val="Bibliography"/>
        <w:tabs>
          <w:tab w:val="clear" w:pos="384"/>
          <w:tab w:val="clear" w:pos="500"/>
        </w:tabs>
        <w:rPr>
          <w:rFonts w:ascii="Arial" w:hAnsi="Arial" w:cs="Arial"/>
        </w:rPr>
      </w:pPr>
      <w:r>
        <w:rPr>
          <w:rFonts w:ascii="Arial" w:hAnsi="Arial" w:cs="Arial"/>
        </w:rPr>
        <w:t>40</w:t>
      </w:r>
      <w:r w:rsidR="0072577E" w:rsidRPr="001455AB">
        <w:rPr>
          <w:rFonts w:ascii="Arial" w:hAnsi="Arial" w:cs="Arial"/>
        </w:rPr>
        <w:t>.</w:t>
      </w:r>
      <w:r w:rsidR="0072577E" w:rsidRPr="001455AB">
        <w:rPr>
          <w:rFonts w:ascii="Arial" w:hAnsi="Arial" w:cs="Arial"/>
        </w:rPr>
        <w:tab/>
        <w:t xml:space="preserve">Erfani S, Blount Y, Abedi, B. The influence of health-specific social network site use on the psychological well-being of cancer-affected people. </w:t>
      </w:r>
      <w:r w:rsidR="0072577E" w:rsidRPr="001455AB">
        <w:rPr>
          <w:rFonts w:ascii="Arial" w:hAnsi="Arial" w:cs="Arial"/>
          <w:iCs/>
        </w:rPr>
        <w:t>J. Am. Med. Inform. Assoc.</w:t>
      </w:r>
      <w:r w:rsidR="0072577E" w:rsidRPr="001455AB">
        <w:rPr>
          <w:rFonts w:ascii="Arial" w:hAnsi="Arial" w:cs="Arial"/>
        </w:rPr>
        <w:t xml:space="preserve"> 2016:</w:t>
      </w:r>
      <w:r w:rsidR="0072577E" w:rsidRPr="001455AB">
        <w:rPr>
          <w:rFonts w:ascii="Arial" w:hAnsi="Arial" w:cs="Arial"/>
          <w:bCs/>
        </w:rPr>
        <w:t>23:</w:t>
      </w:r>
      <w:r w:rsidR="0072577E" w:rsidRPr="001455AB">
        <w:rPr>
          <w:rFonts w:ascii="Arial" w:hAnsi="Arial" w:cs="Arial"/>
        </w:rPr>
        <w:t>467–76.</w:t>
      </w:r>
    </w:p>
    <w:p w14:paraId="454C561C" w14:textId="77777777" w:rsidR="0072577E" w:rsidRPr="001455AB" w:rsidRDefault="0072577E" w:rsidP="0072577E">
      <w:pPr>
        <w:pStyle w:val="Bibliography"/>
        <w:rPr>
          <w:rFonts w:ascii="Arial" w:hAnsi="Arial" w:cs="Arial"/>
        </w:rPr>
      </w:pPr>
    </w:p>
    <w:p w14:paraId="1C9040DF" w14:textId="77777777" w:rsidR="0072577E" w:rsidRPr="005122E6" w:rsidRDefault="003451E8" w:rsidP="0072577E">
      <w:pPr>
        <w:rPr>
          <w:rFonts w:ascii="Arial" w:eastAsia="Times New Roman" w:hAnsi="Arial" w:cs="Times New Roman"/>
          <w:b/>
          <w:color w:val="000000"/>
        </w:rPr>
      </w:pPr>
      <w:r w:rsidRPr="001455AB">
        <w:rPr>
          <w:rFonts w:ascii="Arial" w:eastAsia="Times New Roman" w:hAnsi="Arial" w:cs="Arial"/>
          <w:color w:val="000000"/>
        </w:rPr>
        <w:fldChar w:fldCharType="end"/>
      </w:r>
    </w:p>
    <w:p w14:paraId="6515768A" w14:textId="77777777" w:rsidR="00C072F3" w:rsidRDefault="00C072F3">
      <w:pPr>
        <w:rPr>
          <w:rFonts w:ascii="Arial" w:eastAsia="Times New Roman" w:hAnsi="Arial" w:cs="Times New Roman"/>
          <w:color w:val="000000"/>
        </w:rPr>
      </w:pPr>
    </w:p>
    <w:p w14:paraId="03716993" w14:textId="77777777" w:rsidR="005F2D17" w:rsidRPr="00445C21" w:rsidRDefault="003451E8" w:rsidP="00445C21">
      <w:pPr>
        <w:pStyle w:val="Bibliography"/>
        <w:ind w:left="0" w:firstLine="0"/>
        <w:rPr>
          <w:ins w:id="435" w:author="Daschel Franz" w:date="2018-07-31T13:34:00Z"/>
        </w:rPr>
      </w:pPr>
      <w:r w:rsidRPr="001455AB">
        <w:rPr>
          <w:color w:val="000000"/>
        </w:rPr>
        <w:fldChar w:fldCharType="begin"/>
      </w:r>
      <w:r w:rsidR="004F6A5D" w:rsidRPr="001455AB">
        <w:rPr>
          <w:color w:val="000000"/>
        </w:rPr>
        <w:instrText xml:space="preserve"> ADDIN ZOTERO_BIBL {"custom":[]} CSL_BIBLIOGRAPHY </w:instrText>
      </w:r>
      <w:r w:rsidRPr="001455AB">
        <w:rPr>
          <w:color w:val="000000"/>
        </w:rPr>
        <w:fldChar w:fldCharType="separate"/>
      </w:r>
    </w:p>
    <w:p w14:paraId="30EBCCEC" w14:textId="77777777" w:rsidR="00C072F3" w:rsidRPr="001455AB" w:rsidRDefault="003451E8" w:rsidP="00544D59">
      <w:pPr>
        <w:rPr>
          <w:rFonts w:ascii="Arial" w:eastAsia="Times New Roman" w:hAnsi="Arial" w:cs="Arial"/>
          <w:color w:val="000000"/>
        </w:rPr>
      </w:pPr>
      <w:r w:rsidRPr="001455AB">
        <w:rPr>
          <w:rFonts w:ascii="Arial" w:eastAsia="Times New Roman" w:hAnsi="Arial" w:cs="Arial"/>
          <w:color w:val="000000"/>
        </w:rPr>
        <w:fldChar w:fldCharType="end"/>
      </w:r>
    </w:p>
    <w:p w14:paraId="61214D21" w14:textId="77777777" w:rsidR="001558B3" w:rsidRPr="001455AB" w:rsidRDefault="001558B3" w:rsidP="00544D59">
      <w:pPr>
        <w:rPr>
          <w:rFonts w:ascii="Arial" w:eastAsia="Times New Roman" w:hAnsi="Arial" w:cs="Arial"/>
          <w:color w:val="000000"/>
          <w:u w:val="single"/>
        </w:rPr>
      </w:pPr>
    </w:p>
    <w:p w14:paraId="5598CB32" w14:textId="77777777" w:rsidR="001558B3" w:rsidRPr="001455AB" w:rsidRDefault="001558B3">
      <w:pPr>
        <w:rPr>
          <w:rFonts w:ascii="Arial" w:eastAsia="Times New Roman" w:hAnsi="Arial" w:cs="Arial"/>
          <w:color w:val="000000"/>
          <w:u w:val="single"/>
        </w:rPr>
      </w:pPr>
    </w:p>
    <w:p w14:paraId="61B81FB1" w14:textId="77777777" w:rsidR="004439AC" w:rsidRPr="001455AB" w:rsidRDefault="004439AC" w:rsidP="001558B3">
      <w:pPr>
        <w:rPr>
          <w:rFonts w:ascii="Arial" w:hAnsi="Arial" w:cs="Arial"/>
          <w:color w:val="000000"/>
        </w:rPr>
      </w:pPr>
    </w:p>
    <w:sectPr w:rsidR="004439AC" w:rsidRPr="001455AB" w:rsidSect="00215DE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an Teo" w:date="2018-08-02T13:49:00Z" w:initials="AT">
    <w:p w14:paraId="7128147A" w14:textId="77777777" w:rsidR="0006578D" w:rsidRDefault="0006578D">
      <w:pPr>
        <w:pStyle w:val="CommentText"/>
      </w:pPr>
      <w:r>
        <w:rPr>
          <w:rStyle w:val="CommentReference"/>
        </w:rPr>
        <w:annotationRef/>
      </w:r>
      <w:r>
        <w:t>Update this when revisions done. May have to also do in the online submission portal.</w:t>
      </w:r>
    </w:p>
  </w:comment>
  <w:comment w:id="403" w:author="Alan Teo" w:date="2018-08-02T13:49:00Z" w:initials="AT">
    <w:p w14:paraId="29A68615" w14:textId="77777777" w:rsidR="0006578D" w:rsidRDefault="0006578D">
      <w:pPr>
        <w:pStyle w:val="CommentText"/>
      </w:pPr>
      <w:r>
        <w:rPr>
          <w:rStyle w:val="CommentReference"/>
        </w:rPr>
        <w:annotationRef/>
      </w:r>
      <w:r>
        <w:t xml:space="preserve">DASH, I moved these citations up from below. </w:t>
      </w:r>
    </w:p>
    <w:p w14:paraId="74728D8C" w14:textId="77777777" w:rsidR="0006578D" w:rsidRDefault="0006578D">
      <w:pPr>
        <w:pStyle w:val="CommentText"/>
      </w:pPr>
    </w:p>
    <w:p w14:paraId="69AD1D5B" w14:textId="77777777" w:rsidR="0006578D" w:rsidRDefault="0006578D">
      <w:pPr>
        <w:pStyle w:val="CommentText"/>
      </w:pPr>
      <w:r>
        <w:t xml:space="preserve">So before you submit to the journal, run </w:t>
      </w:r>
      <w:proofErr w:type="spellStart"/>
      <w:r>
        <w:t>Zotero</w:t>
      </w:r>
      <w:proofErr w:type="spellEnd"/>
      <w:r>
        <w:t xml:space="preserve"> again to </w:t>
      </w:r>
      <w:proofErr w:type="spellStart"/>
      <w:r>
        <w:t>updade</w:t>
      </w:r>
      <w:proofErr w:type="spellEnd"/>
      <w:r>
        <w:t xml:space="preserve"> the order of the </w:t>
      </w:r>
      <w:proofErr w:type="spellStart"/>
      <w:r>
        <w:t>bibliog.raphy</w:t>
      </w:r>
      <w:proofErr w:type="spellEnd"/>
      <w:r>
        <w:t>.</w:t>
      </w:r>
    </w:p>
    <w:p w14:paraId="314C22AC" w14:textId="77777777" w:rsidR="0006578D" w:rsidRDefault="0006578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8147A" w15:done="0"/>
  <w15:commentEx w15:paraId="314C2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183BF" w16cid:durableId="1F0590B6"/>
  <w16cid:commentId w16cid:paraId="26180091" w16cid:durableId="1F0590B7"/>
  <w16cid:commentId w16cid:paraId="01DA8DC6" w16cid:durableId="1F059163"/>
  <w16cid:commentId w16cid:paraId="387DA944" w16cid:durableId="1F0590B8"/>
  <w16cid:commentId w16cid:paraId="47D3625B" w16cid:durableId="1F059349"/>
  <w16cid:commentId w16cid:paraId="7AA3698E" w16cid:durableId="1F0590B9"/>
  <w16cid:commentId w16cid:paraId="6A15734E" w16cid:durableId="1F0590BA"/>
  <w16cid:commentId w16cid:paraId="53F567F4" w16cid:durableId="1F0590BB"/>
  <w16cid:commentId w16cid:paraId="08A1D5B5" w16cid:durableId="1F0590BC"/>
  <w16cid:commentId w16cid:paraId="61C1B498" w16cid:durableId="1F0590BD"/>
  <w16cid:commentId w16cid:paraId="5F3A11B8" w16cid:durableId="1F0590BE"/>
  <w16cid:commentId w16cid:paraId="51C6AC44" w16cid:durableId="1F0590BF"/>
  <w16cid:commentId w16cid:paraId="4DCB802C" w16cid:durableId="1F0590C0"/>
  <w16cid:commentId w16cid:paraId="1300FF2A" w16cid:durableId="1F0590C1"/>
  <w16cid:commentId w16cid:paraId="2849A64E" w16cid:durableId="1F0590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5EF0D1"/>
    <w:multiLevelType w:val="multilevel"/>
    <w:tmpl w:val="3FB46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265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1BBB95"/>
    <w:multiLevelType w:val="multilevel"/>
    <w:tmpl w:val="3BB28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ED60332"/>
    <w:multiLevelType w:val="hybridMultilevel"/>
    <w:tmpl w:val="00087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EF0EEB"/>
    <w:multiLevelType w:val="hybridMultilevel"/>
    <w:tmpl w:val="376A4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4F6ACF"/>
    <w:multiLevelType w:val="hybridMultilevel"/>
    <w:tmpl w:val="BE3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arns, Megan C. (CDC/ONDIEH/NCIPC)">
    <w15:presenceInfo w15:providerId="AD" w15:userId="S-1-5-21-1207783550-2075000910-922709458-365742"/>
  </w15:person>
  <w15:person w15:author="Christina Nicolaidis">
    <w15:presenceInfo w15:providerId="Windows Live" w15:userId="5ba0215b3e9b479e"/>
  </w15:person>
  <w15:person w15:author="Benjamin Chan">
    <w15:presenceInfo w15:providerId="None" w15:userId="Benjamin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7948DE"/>
    <w:rsid w:val="00000D80"/>
    <w:rsid w:val="00001330"/>
    <w:rsid w:val="00024627"/>
    <w:rsid w:val="000341A3"/>
    <w:rsid w:val="00037112"/>
    <w:rsid w:val="00042D6C"/>
    <w:rsid w:val="00046433"/>
    <w:rsid w:val="00046479"/>
    <w:rsid w:val="000561D2"/>
    <w:rsid w:val="0006578D"/>
    <w:rsid w:val="0006777A"/>
    <w:rsid w:val="00081C77"/>
    <w:rsid w:val="00086106"/>
    <w:rsid w:val="000968AB"/>
    <w:rsid w:val="000A23B5"/>
    <w:rsid w:val="000A28EE"/>
    <w:rsid w:val="000B7472"/>
    <w:rsid w:val="000C1765"/>
    <w:rsid w:val="000C50C4"/>
    <w:rsid w:val="000C62FC"/>
    <w:rsid w:val="000C6BD4"/>
    <w:rsid w:val="000D42D5"/>
    <w:rsid w:val="000E0145"/>
    <w:rsid w:val="000E2FC9"/>
    <w:rsid w:val="000E76EF"/>
    <w:rsid w:val="000E7716"/>
    <w:rsid w:val="000F2445"/>
    <w:rsid w:val="0010333E"/>
    <w:rsid w:val="00110E93"/>
    <w:rsid w:val="00116A90"/>
    <w:rsid w:val="001248A8"/>
    <w:rsid w:val="00132EEC"/>
    <w:rsid w:val="0014348D"/>
    <w:rsid w:val="001455AB"/>
    <w:rsid w:val="00145B71"/>
    <w:rsid w:val="00150ACD"/>
    <w:rsid w:val="00151F78"/>
    <w:rsid w:val="00152EB4"/>
    <w:rsid w:val="001558B3"/>
    <w:rsid w:val="00155B29"/>
    <w:rsid w:val="00167099"/>
    <w:rsid w:val="001704F5"/>
    <w:rsid w:val="001727DE"/>
    <w:rsid w:val="00173DDE"/>
    <w:rsid w:val="00174113"/>
    <w:rsid w:val="00177BF2"/>
    <w:rsid w:val="00181AB1"/>
    <w:rsid w:val="001837E3"/>
    <w:rsid w:val="00185F29"/>
    <w:rsid w:val="00195ACE"/>
    <w:rsid w:val="001A1AFB"/>
    <w:rsid w:val="001A26A9"/>
    <w:rsid w:val="001A6021"/>
    <w:rsid w:val="001B2FB2"/>
    <w:rsid w:val="001B44B4"/>
    <w:rsid w:val="001C0326"/>
    <w:rsid w:val="001C2081"/>
    <w:rsid w:val="001C419B"/>
    <w:rsid w:val="001C7630"/>
    <w:rsid w:val="001D0238"/>
    <w:rsid w:val="001D6E00"/>
    <w:rsid w:val="001E3157"/>
    <w:rsid w:val="001F3D6E"/>
    <w:rsid w:val="001F6435"/>
    <w:rsid w:val="001F78DB"/>
    <w:rsid w:val="00201801"/>
    <w:rsid w:val="00202F9A"/>
    <w:rsid w:val="00215DE4"/>
    <w:rsid w:val="0021647C"/>
    <w:rsid w:val="00230C11"/>
    <w:rsid w:val="00237CAD"/>
    <w:rsid w:val="00244E9A"/>
    <w:rsid w:val="00244F3F"/>
    <w:rsid w:val="00247DD8"/>
    <w:rsid w:val="00256E5C"/>
    <w:rsid w:val="00257893"/>
    <w:rsid w:val="002579FB"/>
    <w:rsid w:val="002628FA"/>
    <w:rsid w:val="002655DE"/>
    <w:rsid w:val="00273393"/>
    <w:rsid w:val="0027664C"/>
    <w:rsid w:val="00276C7A"/>
    <w:rsid w:val="00284F85"/>
    <w:rsid w:val="00285C2E"/>
    <w:rsid w:val="0029304A"/>
    <w:rsid w:val="00297BA6"/>
    <w:rsid w:val="002A7FAC"/>
    <w:rsid w:val="002D099E"/>
    <w:rsid w:val="002D0E79"/>
    <w:rsid w:val="002E18AA"/>
    <w:rsid w:val="002F18BF"/>
    <w:rsid w:val="002F198B"/>
    <w:rsid w:val="002F39E3"/>
    <w:rsid w:val="0030015B"/>
    <w:rsid w:val="003005FF"/>
    <w:rsid w:val="00303DDE"/>
    <w:rsid w:val="00305234"/>
    <w:rsid w:val="00305F1F"/>
    <w:rsid w:val="003139FD"/>
    <w:rsid w:val="00316D1E"/>
    <w:rsid w:val="0032244C"/>
    <w:rsid w:val="0033053A"/>
    <w:rsid w:val="00333011"/>
    <w:rsid w:val="00340DDF"/>
    <w:rsid w:val="003431D4"/>
    <w:rsid w:val="003451E8"/>
    <w:rsid w:val="00353768"/>
    <w:rsid w:val="003569AA"/>
    <w:rsid w:val="00365E8C"/>
    <w:rsid w:val="0036685C"/>
    <w:rsid w:val="00371C93"/>
    <w:rsid w:val="00372DE8"/>
    <w:rsid w:val="003736A9"/>
    <w:rsid w:val="00384AE5"/>
    <w:rsid w:val="003A4228"/>
    <w:rsid w:val="003A5331"/>
    <w:rsid w:val="003B1210"/>
    <w:rsid w:val="003B55D4"/>
    <w:rsid w:val="003B6C51"/>
    <w:rsid w:val="003D0BB6"/>
    <w:rsid w:val="003E4974"/>
    <w:rsid w:val="003E4EF4"/>
    <w:rsid w:val="003E72B2"/>
    <w:rsid w:val="003F0DC7"/>
    <w:rsid w:val="003F18C3"/>
    <w:rsid w:val="004015A1"/>
    <w:rsid w:val="0040710A"/>
    <w:rsid w:val="0043004F"/>
    <w:rsid w:val="00431F21"/>
    <w:rsid w:val="0043353E"/>
    <w:rsid w:val="00434108"/>
    <w:rsid w:val="004439AC"/>
    <w:rsid w:val="00445C21"/>
    <w:rsid w:val="004563BD"/>
    <w:rsid w:val="004609B7"/>
    <w:rsid w:val="00471D81"/>
    <w:rsid w:val="004A5FB5"/>
    <w:rsid w:val="004B089F"/>
    <w:rsid w:val="004B2E72"/>
    <w:rsid w:val="004B3118"/>
    <w:rsid w:val="004B4C1E"/>
    <w:rsid w:val="004D2888"/>
    <w:rsid w:val="004D2D67"/>
    <w:rsid w:val="004D4101"/>
    <w:rsid w:val="004E07ED"/>
    <w:rsid w:val="004E115D"/>
    <w:rsid w:val="004E2606"/>
    <w:rsid w:val="004F08ED"/>
    <w:rsid w:val="004F5958"/>
    <w:rsid w:val="004F6A5D"/>
    <w:rsid w:val="00504E85"/>
    <w:rsid w:val="00506C43"/>
    <w:rsid w:val="005107CE"/>
    <w:rsid w:val="00511C9F"/>
    <w:rsid w:val="00511E57"/>
    <w:rsid w:val="005122E6"/>
    <w:rsid w:val="005148E4"/>
    <w:rsid w:val="005239A4"/>
    <w:rsid w:val="00532169"/>
    <w:rsid w:val="00533F66"/>
    <w:rsid w:val="00544854"/>
    <w:rsid w:val="00544D59"/>
    <w:rsid w:val="00547825"/>
    <w:rsid w:val="0054792C"/>
    <w:rsid w:val="00553488"/>
    <w:rsid w:val="00563A01"/>
    <w:rsid w:val="00566D7C"/>
    <w:rsid w:val="0057516B"/>
    <w:rsid w:val="0058003E"/>
    <w:rsid w:val="00581B5F"/>
    <w:rsid w:val="005877F2"/>
    <w:rsid w:val="00595056"/>
    <w:rsid w:val="00595F5D"/>
    <w:rsid w:val="005A2789"/>
    <w:rsid w:val="005B1C55"/>
    <w:rsid w:val="005D613F"/>
    <w:rsid w:val="005D7F1D"/>
    <w:rsid w:val="005E4393"/>
    <w:rsid w:val="005F2D17"/>
    <w:rsid w:val="005F77A9"/>
    <w:rsid w:val="005F7DD8"/>
    <w:rsid w:val="00605894"/>
    <w:rsid w:val="0060761E"/>
    <w:rsid w:val="006077F9"/>
    <w:rsid w:val="0061341F"/>
    <w:rsid w:val="00625E4A"/>
    <w:rsid w:val="00626EDC"/>
    <w:rsid w:val="0062719B"/>
    <w:rsid w:val="006318C1"/>
    <w:rsid w:val="0063488F"/>
    <w:rsid w:val="00637CC2"/>
    <w:rsid w:val="006406CA"/>
    <w:rsid w:val="00640743"/>
    <w:rsid w:val="006458BA"/>
    <w:rsid w:val="006507EC"/>
    <w:rsid w:val="00663E60"/>
    <w:rsid w:val="00690B2D"/>
    <w:rsid w:val="00690FE2"/>
    <w:rsid w:val="00691004"/>
    <w:rsid w:val="006A0745"/>
    <w:rsid w:val="006B0540"/>
    <w:rsid w:val="006D0BAB"/>
    <w:rsid w:val="006D3628"/>
    <w:rsid w:val="006F081B"/>
    <w:rsid w:val="006F76C0"/>
    <w:rsid w:val="00702F8F"/>
    <w:rsid w:val="007033C9"/>
    <w:rsid w:val="00707F99"/>
    <w:rsid w:val="00717DD1"/>
    <w:rsid w:val="0072005D"/>
    <w:rsid w:val="0072577E"/>
    <w:rsid w:val="00732904"/>
    <w:rsid w:val="00732DCA"/>
    <w:rsid w:val="00733CB9"/>
    <w:rsid w:val="00733DC4"/>
    <w:rsid w:val="0073666F"/>
    <w:rsid w:val="007411F4"/>
    <w:rsid w:val="00741642"/>
    <w:rsid w:val="0075144C"/>
    <w:rsid w:val="007552C6"/>
    <w:rsid w:val="00761541"/>
    <w:rsid w:val="00790D6B"/>
    <w:rsid w:val="007938FB"/>
    <w:rsid w:val="007940FC"/>
    <w:rsid w:val="007948DE"/>
    <w:rsid w:val="00795223"/>
    <w:rsid w:val="007A3860"/>
    <w:rsid w:val="007B4116"/>
    <w:rsid w:val="007D70D6"/>
    <w:rsid w:val="007E104A"/>
    <w:rsid w:val="0081190E"/>
    <w:rsid w:val="008133B6"/>
    <w:rsid w:val="00813953"/>
    <w:rsid w:val="00814691"/>
    <w:rsid w:val="0081664F"/>
    <w:rsid w:val="00821DA2"/>
    <w:rsid w:val="00822569"/>
    <w:rsid w:val="008358D5"/>
    <w:rsid w:val="008368A4"/>
    <w:rsid w:val="00841043"/>
    <w:rsid w:val="00841F04"/>
    <w:rsid w:val="008454A7"/>
    <w:rsid w:val="00845632"/>
    <w:rsid w:val="00850762"/>
    <w:rsid w:val="008552E2"/>
    <w:rsid w:val="00856D1D"/>
    <w:rsid w:val="0086518C"/>
    <w:rsid w:val="00867DEF"/>
    <w:rsid w:val="00873103"/>
    <w:rsid w:val="008766E2"/>
    <w:rsid w:val="00877485"/>
    <w:rsid w:val="00881F18"/>
    <w:rsid w:val="00882DAB"/>
    <w:rsid w:val="008832BA"/>
    <w:rsid w:val="00887D82"/>
    <w:rsid w:val="00894D63"/>
    <w:rsid w:val="0089575E"/>
    <w:rsid w:val="008A4BAC"/>
    <w:rsid w:val="008B1917"/>
    <w:rsid w:val="008B3C95"/>
    <w:rsid w:val="008C16A0"/>
    <w:rsid w:val="008D7283"/>
    <w:rsid w:val="008E1CFB"/>
    <w:rsid w:val="008E52EF"/>
    <w:rsid w:val="0090114F"/>
    <w:rsid w:val="00903CE6"/>
    <w:rsid w:val="009043D6"/>
    <w:rsid w:val="00907C3A"/>
    <w:rsid w:val="009169E5"/>
    <w:rsid w:val="00917674"/>
    <w:rsid w:val="009239DD"/>
    <w:rsid w:val="00926BD3"/>
    <w:rsid w:val="00941877"/>
    <w:rsid w:val="00946562"/>
    <w:rsid w:val="00955271"/>
    <w:rsid w:val="00962CB4"/>
    <w:rsid w:val="00975629"/>
    <w:rsid w:val="0097725C"/>
    <w:rsid w:val="00980A3F"/>
    <w:rsid w:val="00993041"/>
    <w:rsid w:val="00997FF2"/>
    <w:rsid w:val="009A1422"/>
    <w:rsid w:val="009B29F9"/>
    <w:rsid w:val="009B3E98"/>
    <w:rsid w:val="009C096F"/>
    <w:rsid w:val="009C39B2"/>
    <w:rsid w:val="009D3DBF"/>
    <w:rsid w:val="009D55F8"/>
    <w:rsid w:val="009E1B22"/>
    <w:rsid w:val="009F5922"/>
    <w:rsid w:val="00A20B10"/>
    <w:rsid w:val="00A25859"/>
    <w:rsid w:val="00A31190"/>
    <w:rsid w:val="00A33298"/>
    <w:rsid w:val="00A40222"/>
    <w:rsid w:val="00A537DC"/>
    <w:rsid w:val="00A539AF"/>
    <w:rsid w:val="00A56F24"/>
    <w:rsid w:val="00A65B52"/>
    <w:rsid w:val="00A7399B"/>
    <w:rsid w:val="00A76BA6"/>
    <w:rsid w:val="00A868CB"/>
    <w:rsid w:val="00A914AB"/>
    <w:rsid w:val="00A95416"/>
    <w:rsid w:val="00AA1AE1"/>
    <w:rsid w:val="00AC5CD9"/>
    <w:rsid w:val="00AC6BAA"/>
    <w:rsid w:val="00AD406B"/>
    <w:rsid w:val="00AE45C7"/>
    <w:rsid w:val="00AE54BF"/>
    <w:rsid w:val="00AE6BB5"/>
    <w:rsid w:val="00B00140"/>
    <w:rsid w:val="00B07242"/>
    <w:rsid w:val="00B11E19"/>
    <w:rsid w:val="00B14852"/>
    <w:rsid w:val="00B172EF"/>
    <w:rsid w:val="00B20015"/>
    <w:rsid w:val="00B237D4"/>
    <w:rsid w:val="00B40DEA"/>
    <w:rsid w:val="00B43A00"/>
    <w:rsid w:val="00B635E8"/>
    <w:rsid w:val="00B7284C"/>
    <w:rsid w:val="00B925DE"/>
    <w:rsid w:val="00BA4ACB"/>
    <w:rsid w:val="00BA5005"/>
    <w:rsid w:val="00BA789B"/>
    <w:rsid w:val="00BC0453"/>
    <w:rsid w:val="00BD075E"/>
    <w:rsid w:val="00BD1335"/>
    <w:rsid w:val="00BE0AF9"/>
    <w:rsid w:val="00BE53CA"/>
    <w:rsid w:val="00BF6063"/>
    <w:rsid w:val="00BF65F1"/>
    <w:rsid w:val="00C03E3C"/>
    <w:rsid w:val="00C05137"/>
    <w:rsid w:val="00C072F3"/>
    <w:rsid w:val="00C10E57"/>
    <w:rsid w:val="00C1347A"/>
    <w:rsid w:val="00C2152A"/>
    <w:rsid w:val="00C215A7"/>
    <w:rsid w:val="00C22CFC"/>
    <w:rsid w:val="00C255C6"/>
    <w:rsid w:val="00C25E2F"/>
    <w:rsid w:val="00C40A76"/>
    <w:rsid w:val="00C414F0"/>
    <w:rsid w:val="00C41F6F"/>
    <w:rsid w:val="00C465C8"/>
    <w:rsid w:val="00C6218C"/>
    <w:rsid w:val="00C62B68"/>
    <w:rsid w:val="00C65009"/>
    <w:rsid w:val="00C80724"/>
    <w:rsid w:val="00C83AF5"/>
    <w:rsid w:val="00C91C48"/>
    <w:rsid w:val="00C93CC6"/>
    <w:rsid w:val="00C941EE"/>
    <w:rsid w:val="00CA1EFA"/>
    <w:rsid w:val="00CA3392"/>
    <w:rsid w:val="00CA52FF"/>
    <w:rsid w:val="00CB124F"/>
    <w:rsid w:val="00CB1C71"/>
    <w:rsid w:val="00CC6234"/>
    <w:rsid w:val="00CD5E27"/>
    <w:rsid w:val="00CD7421"/>
    <w:rsid w:val="00CE263C"/>
    <w:rsid w:val="00CE26F4"/>
    <w:rsid w:val="00CE3C6E"/>
    <w:rsid w:val="00CE40E9"/>
    <w:rsid w:val="00CF172E"/>
    <w:rsid w:val="00CF385B"/>
    <w:rsid w:val="00CF6912"/>
    <w:rsid w:val="00CF6A65"/>
    <w:rsid w:val="00CF7DC6"/>
    <w:rsid w:val="00D05B0B"/>
    <w:rsid w:val="00D1439B"/>
    <w:rsid w:val="00D15CD3"/>
    <w:rsid w:val="00D227C1"/>
    <w:rsid w:val="00D24E43"/>
    <w:rsid w:val="00D25C15"/>
    <w:rsid w:val="00D353C6"/>
    <w:rsid w:val="00D40876"/>
    <w:rsid w:val="00D51618"/>
    <w:rsid w:val="00D5613F"/>
    <w:rsid w:val="00D60EC5"/>
    <w:rsid w:val="00D6567F"/>
    <w:rsid w:val="00D659B4"/>
    <w:rsid w:val="00D77CCE"/>
    <w:rsid w:val="00D81B6A"/>
    <w:rsid w:val="00D90BE9"/>
    <w:rsid w:val="00D9505E"/>
    <w:rsid w:val="00D96C99"/>
    <w:rsid w:val="00DA1560"/>
    <w:rsid w:val="00DA1F79"/>
    <w:rsid w:val="00DA358F"/>
    <w:rsid w:val="00DA63AA"/>
    <w:rsid w:val="00DB2F30"/>
    <w:rsid w:val="00DB71AB"/>
    <w:rsid w:val="00DD729D"/>
    <w:rsid w:val="00DE23CD"/>
    <w:rsid w:val="00DE365A"/>
    <w:rsid w:val="00DE4877"/>
    <w:rsid w:val="00DE4F0A"/>
    <w:rsid w:val="00DE500D"/>
    <w:rsid w:val="00DF5E6B"/>
    <w:rsid w:val="00E01F74"/>
    <w:rsid w:val="00E022F7"/>
    <w:rsid w:val="00E13AC3"/>
    <w:rsid w:val="00E154E3"/>
    <w:rsid w:val="00E24E51"/>
    <w:rsid w:val="00E26465"/>
    <w:rsid w:val="00E2668A"/>
    <w:rsid w:val="00E40B1A"/>
    <w:rsid w:val="00E40C3A"/>
    <w:rsid w:val="00E456B0"/>
    <w:rsid w:val="00E5636B"/>
    <w:rsid w:val="00E570FD"/>
    <w:rsid w:val="00E5742A"/>
    <w:rsid w:val="00E57618"/>
    <w:rsid w:val="00E63240"/>
    <w:rsid w:val="00E66D7E"/>
    <w:rsid w:val="00E720CB"/>
    <w:rsid w:val="00E75B1D"/>
    <w:rsid w:val="00E95395"/>
    <w:rsid w:val="00EA116D"/>
    <w:rsid w:val="00EA2605"/>
    <w:rsid w:val="00EA3833"/>
    <w:rsid w:val="00EB0D9F"/>
    <w:rsid w:val="00EB6C59"/>
    <w:rsid w:val="00EB7747"/>
    <w:rsid w:val="00EC0813"/>
    <w:rsid w:val="00EC4C59"/>
    <w:rsid w:val="00EC7BAB"/>
    <w:rsid w:val="00ED1B01"/>
    <w:rsid w:val="00ED1C71"/>
    <w:rsid w:val="00EE1282"/>
    <w:rsid w:val="00EE267D"/>
    <w:rsid w:val="00EF0291"/>
    <w:rsid w:val="00EF4A3F"/>
    <w:rsid w:val="00EF517D"/>
    <w:rsid w:val="00F00D0B"/>
    <w:rsid w:val="00F16118"/>
    <w:rsid w:val="00F16CD5"/>
    <w:rsid w:val="00F2097A"/>
    <w:rsid w:val="00F22BE4"/>
    <w:rsid w:val="00F2666F"/>
    <w:rsid w:val="00F313EB"/>
    <w:rsid w:val="00F36CDB"/>
    <w:rsid w:val="00F371E3"/>
    <w:rsid w:val="00F41087"/>
    <w:rsid w:val="00F421EE"/>
    <w:rsid w:val="00F42BC3"/>
    <w:rsid w:val="00F438EC"/>
    <w:rsid w:val="00F47056"/>
    <w:rsid w:val="00F5747C"/>
    <w:rsid w:val="00F7144A"/>
    <w:rsid w:val="00F82C5E"/>
    <w:rsid w:val="00F87F5B"/>
    <w:rsid w:val="00F87F92"/>
    <w:rsid w:val="00F951F8"/>
    <w:rsid w:val="00FB09CE"/>
    <w:rsid w:val="00FB47F8"/>
    <w:rsid w:val="00FB5A44"/>
    <w:rsid w:val="00FD11F7"/>
    <w:rsid w:val="00FE0E3D"/>
    <w:rsid w:val="00FE16C3"/>
    <w:rsid w:val="00FE2CC9"/>
    <w:rsid w:val="00FE3017"/>
    <w:rsid w:val="00FF671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56F4"/>
  <w15:docId w15:val="{6E00F783-DF66-407F-98C7-E77D7FC5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DE"/>
  </w:style>
  <w:style w:type="paragraph" w:styleId="Heading1">
    <w:name w:val="heading 1"/>
    <w:basedOn w:val="Normal"/>
    <w:next w:val="BodyText"/>
    <w:link w:val="Heading1Char"/>
    <w:uiPriority w:val="9"/>
    <w:qFormat/>
    <w:rsid w:val="007948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7948DE"/>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948DE"/>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7948DE"/>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7948DE"/>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7948DE"/>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48DE"/>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948DE"/>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7948D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948DE"/>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7948DE"/>
    <w:rPr>
      <w:rFonts w:asciiTheme="majorHAnsi" w:eastAsiaTheme="majorEastAsia" w:hAnsiTheme="majorHAnsi" w:cstheme="majorBidi"/>
      <w:color w:val="4F81BD" w:themeColor="accent1"/>
    </w:rPr>
  </w:style>
  <w:style w:type="paragraph" w:styleId="BodyText">
    <w:name w:val="Body Text"/>
    <w:basedOn w:val="Normal"/>
    <w:link w:val="BodyTextChar"/>
    <w:qFormat/>
    <w:rsid w:val="007948DE"/>
    <w:pPr>
      <w:spacing w:before="180" w:after="180"/>
    </w:pPr>
  </w:style>
  <w:style w:type="character" w:customStyle="1" w:styleId="BodyTextChar">
    <w:name w:val="Body Text Char"/>
    <w:basedOn w:val="DefaultParagraphFont"/>
    <w:link w:val="BodyText"/>
    <w:rsid w:val="007948DE"/>
  </w:style>
  <w:style w:type="paragraph" w:customStyle="1" w:styleId="FirstParagraph">
    <w:name w:val="First Paragraph"/>
    <w:basedOn w:val="BodyText"/>
    <w:next w:val="BodyText"/>
    <w:qFormat/>
    <w:rsid w:val="007948DE"/>
  </w:style>
  <w:style w:type="paragraph" w:customStyle="1" w:styleId="Compact">
    <w:name w:val="Compact"/>
    <w:basedOn w:val="BodyText"/>
    <w:qFormat/>
    <w:rsid w:val="007948DE"/>
    <w:pPr>
      <w:spacing w:before="0" w:after="0"/>
    </w:pPr>
    <w:rPr>
      <w:sz w:val="18"/>
    </w:rPr>
  </w:style>
  <w:style w:type="paragraph" w:styleId="Title">
    <w:name w:val="Title"/>
    <w:basedOn w:val="Normal"/>
    <w:next w:val="BodyText"/>
    <w:link w:val="TitleChar"/>
    <w:qFormat/>
    <w:rsid w:val="007948D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7948DE"/>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7948DE"/>
    <w:pPr>
      <w:spacing w:before="240"/>
    </w:pPr>
    <w:rPr>
      <w:sz w:val="30"/>
      <w:szCs w:val="30"/>
    </w:rPr>
  </w:style>
  <w:style w:type="character" w:customStyle="1" w:styleId="SubtitleChar">
    <w:name w:val="Subtitle Char"/>
    <w:basedOn w:val="DefaultParagraphFont"/>
    <w:link w:val="Subtitle"/>
    <w:rsid w:val="007948DE"/>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7948DE"/>
    <w:pPr>
      <w:keepNext/>
      <w:keepLines/>
      <w:spacing w:after="200"/>
      <w:jc w:val="center"/>
    </w:pPr>
  </w:style>
  <w:style w:type="paragraph" w:styleId="Date">
    <w:name w:val="Date"/>
    <w:next w:val="BodyText"/>
    <w:link w:val="DateChar"/>
    <w:qFormat/>
    <w:rsid w:val="007948DE"/>
    <w:pPr>
      <w:keepNext/>
      <w:keepLines/>
      <w:spacing w:after="200"/>
      <w:jc w:val="center"/>
    </w:pPr>
  </w:style>
  <w:style w:type="character" w:customStyle="1" w:styleId="DateChar">
    <w:name w:val="Date Char"/>
    <w:basedOn w:val="DefaultParagraphFont"/>
    <w:link w:val="Date"/>
    <w:rsid w:val="007948DE"/>
  </w:style>
  <w:style w:type="paragraph" w:customStyle="1" w:styleId="Abstract">
    <w:name w:val="Abstract"/>
    <w:basedOn w:val="Normal"/>
    <w:next w:val="BodyText"/>
    <w:qFormat/>
    <w:rsid w:val="007948DE"/>
    <w:pPr>
      <w:keepNext/>
      <w:keepLines/>
      <w:spacing w:before="300" w:after="300"/>
    </w:pPr>
    <w:rPr>
      <w:sz w:val="20"/>
      <w:szCs w:val="20"/>
    </w:rPr>
  </w:style>
  <w:style w:type="paragraph" w:styleId="Bibliography">
    <w:name w:val="Bibliography"/>
    <w:basedOn w:val="Normal"/>
    <w:qFormat/>
    <w:rsid w:val="007948DE"/>
    <w:pPr>
      <w:tabs>
        <w:tab w:val="left" w:pos="384"/>
        <w:tab w:val="left" w:pos="500"/>
      </w:tabs>
      <w:ind w:left="504" w:hanging="504"/>
    </w:pPr>
  </w:style>
  <w:style w:type="paragraph" w:styleId="BlockText">
    <w:name w:val="Block Text"/>
    <w:basedOn w:val="BodyText"/>
    <w:next w:val="BodyText"/>
    <w:uiPriority w:val="9"/>
    <w:unhideWhenUsed/>
    <w:qFormat/>
    <w:rsid w:val="007948D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948DE"/>
    <w:pPr>
      <w:spacing w:after="200"/>
    </w:pPr>
  </w:style>
  <w:style w:type="character" w:customStyle="1" w:styleId="FootnoteTextChar">
    <w:name w:val="Footnote Text Char"/>
    <w:basedOn w:val="DefaultParagraphFont"/>
    <w:link w:val="FootnoteText"/>
    <w:uiPriority w:val="9"/>
    <w:rsid w:val="007948DE"/>
  </w:style>
  <w:style w:type="paragraph" w:customStyle="1" w:styleId="DefinitionTerm">
    <w:name w:val="Definition Term"/>
    <w:basedOn w:val="Normal"/>
    <w:next w:val="Definition"/>
    <w:rsid w:val="007948DE"/>
    <w:pPr>
      <w:keepNext/>
      <w:keepLines/>
    </w:pPr>
    <w:rPr>
      <w:b/>
    </w:rPr>
  </w:style>
  <w:style w:type="paragraph" w:customStyle="1" w:styleId="Definition">
    <w:name w:val="Definition"/>
    <w:basedOn w:val="Normal"/>
    <w:rsid w:val="007948DE"/>
    <w:pPr>
      <w:spacing w:after="200"/>
    </w:pPr>
  </w:style>
  <w:style w:type="paragraph" w:styleId="Caption">
    <w:name w:val="caption"/>
    <w:basedOn w:val="Normal"/>
    <w:link w:val="CaptionChar"/>
    <w:rsid w:val="007948DE"/>
    <w:pPr>
      <w:spacing w:after="120"/>
    </w:pPr>
    <w:rPr>
      <w:i/>
    </w:rPr>
  </w:style>
  <w:style w:type="paragraph" w:customStyle="1" w:styleId="TableCaption">
    <w:name w:val="Table Caption"/>
    <w:basedOn w:val="Caption"/>
    <w:rsid w:val="007948DE"/>
    <w:pPr>
      <w:keepNext/>
    </w:pPr>
  </w:style>
  <w:style w:type="paragraph" w:customStyle="1" w:styleId="ImageCaption">
    <w:name w:val="Image Caption"/>
    <w:basedOn w:val="Caption"/>
    <w:rsid w:val="007948DE"/>
  </w:style>
  <w:style w:type="paragraph" w:customStyle="1" w:styleId="Figure">
    <w:name w:val="Figure"/>
    <w:basedOn w:val="Normal"/>
    <w:rsid w:val="007948DE"/>
    <w:pPr>
      <w:spacing w:after="200"/>
    </w:pPr>
  </w:style>
  <w:style w:type="paragraph" w:customStyle="1" w:styleId="FigurewithCaption">
    <w:name w:val="Figure with Caption"/>
    <w:basedOn w:val="Figure"/>
    <w:rsid w:val="007948DE"/>
    <w:pPr>
      <w:keepNext/>
    </w:pPr>
  </w:style>
  <w:style w:type="character" w:customStyle="1" w:styleId="CaptionChar">
    <w:name w:val="Caption Char"/>
    <w:basedOn w:val="DefaultParagraphFont"/>
    <w:link w:val="Caption"/>
    <w:rsid w:val="007948DE"/>
    <w:rPr>
      <w:i/>
    </w:rPr>
  </w:style>
  <w:style w:type="character" w:customStyle="1" w:styleId="VerbatimChar">
    <w:name w:val="Verbatim Char"/>
    <w:basedOn w:val="CaptionChar"/>
    <w:link w:val="SourceCode"/>
    <w:rsid w:val="007948DE"/>
    <w:rPr>
      <w:rFonts w:ascii="Consolas" w:hAnsi="Consolas"/>
      <w:i/>
      <w:sz w:val="22"/>
    </w:rPr>
  </w:style>
  <w:style w:type="character" w:styleId="FootnoteReference">
    <w:name w:val="footnote reference"/>
    <w:basedOn w:val="CaptionChar"/>
    <w:rsid w:val="007948DE"/>
    <w:rPr>
      <w:i/>
      <w:vertAlign w:val="superscript"/>
    </w:rPr>
  </w:style>
  <w:style w:type="character" w:styleId="Hyperlink">
    <w:name w:val="Hyperlink"/>
    <w:basedOn w:val="CaptionChar"/>
    <w:rsid w:val="007948DE"/>
    <w:rPr>
      <w:i/>
      <w:color w:val="4F81BD" w:themeColor="accent1"/>
    </w:rPr>
  </w:style>
  <w:style w:type="paragraph" w:styleId="TOCHeading">
    <w:name w:val="TOC Heading"/>
    <w:basedOn w:val="Heading1"/>
    <w:next w:val="BodyText"/>
    <w:uiPriority w:val="39"/>
    <w:unhideWhenUsed/>
    <w:qFormat/>
    <w:rsid w:val="007948D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948DE"/>
    <w:pPr>
      <w:wordWrap w:val="0"/>
      <w:spacing w:after="200"/>
    </w:pPr>
    <w:rPr>
      <w:rFonts w:ascii="Consolas" w:hAnsi="Consolas"/>
      <w:i/>
      <w:sz w:val="22"/>
    </w:rPr>
  </w:style>
  <w:style w:type="character" w:customStyle="1" w:styleId="KeywordTok">
    <w:name w:val="KeywordTok"/>
    <w:basedOn w:val="VerbatimChar"/>
    <w:rsid w:val="007948DE"/>
    <w:rPr>
      <w:rFonts w:ascii="Consolas" w:hAnsi="Consolas"/>
      <w:b/>
      <w:i/>
      <w:color w:val="007020"/>
      <w:sz w:val="22"/>
    </w:rPr>
  </w:style>
  <w:style w:type="character" w:customStyle="1" w:styleId="DataTypeTok">
    <w:name w:val="DataTypeTok"/>
    <w:basedOn w:val="VerbatimChar"/>
    <w:rsid w:val="007948DE"/>
    <w:rPr>
      <w:rFonts w:ascii="Consolas" w:hAnsi="Consolas"/>
      <w:i/>
      <w:color w:val="902000"/>
      <w:sz w:val="22"/>
    </w:rPr>
  </w:style>
  <w:style w:type="character" w:customStyle="1" w:styleId="DecValTok">
    <w:name w:val="DecValTok"/>
    <w:basedOn w:val="VerbatimChar"/>
    <w:rsid w:val="007948DE"/>
    <w:rPr>
      <w:rFonts w:ascii="Consolas" w:hAnsi="Consolas"/>
      <w:i/>
      <w:color w:val="40A070"/>
      <w:sz w:val="22"/>
    </w:rPr>
  </w:style>
  <w:style w:type="character" w:customStyle="1" w:styleId="BaseNTok">
    <w:name w:val="BaseNTok"/>
    <w:basedOn w:val="VerbatimChar"/>
    <w:rsid w:val="007948DE"/>
    <w:rPr>
      <w:rFonts w:ascii="Consolas" w:hAnsi="Consolas"/>
      <w:i/>
      <w:color w:val="40A070"/>
      <w:sz w:val="22"/>
    </w:rPr>
  </w:style>
  <w:style w:type="character" w:customStyle="1" w:styleId="FloatTok">
    <w:name w:val="FloatTok"/>
    <w:basedOn w:val="VerbatimChar"/>
    <w:rsid w:val="007948DE"/>
    <w:rPr>
      <w:rFonts w:ascii="Consolas" w:hAnsi="Consolas"/>
      <w:i/>
      <w:color w:val="40A070"/>
      <w:sz w:val="22"/>
    </w:rPr>
  </w:style>
  <w:style w:type="character" w:customStyle="1" w:styleId="ConstantTok">
    <w:name w:val="ConstantTok"/>
    <w:basedOn w:val="VerbatimChar"/>
    <w:rsid w:val="007948DE"/>
    <w:rPr>
      <w:rFonts w:ascii="Consolas" w:hAnsi="Consolas"/>
      <w:i/>
      <w:color w:val="880000"/>
      <w:sz w:val="22"/>
    </w:rPr>
  </w:style>
  <w:style w:type="character" w:customStyle="1" w:styleId="CharTok">
    <w:name w:val="CharTok"/>
    <w:basedOn w:val="VerbatimChar"/>
    <w:rsid w:val="007948DE"/>
    <w:rPr>
      <w:rFonts w:ascii="Consolas" w:hAnsi="Consolas"/>
      <w:i/>
      <w:color w:val="4070A0"/>
      <w:sz w:val="22"/>
    </w:rPr>
  </w:style>
  <w:style w:type="character" w:customStyle="1" w:styleId="SpecialCharTok">
    <w:name w:val="SpecialCharTok"/>
    <w:basedOn w:val="VerbatimChar"/>
    <w:rsid w:val="007948DE"/>
    <w:rPr>
      <w:rFonts w:ascii="Consolas" w:hAnsi="Consolas"/>
      <w:i/>
      <w:color w:val="4070A0"/>
      <w:sz w:val="22"/>
    </w:rPr>
  </w:style>
  <w:style w:type="character" w:customStyle="1" w:styleId="StringTok">
    <w:name w:val="StringTok"/>
    <w:basedOn w:val="VerbatimChar"/>
    <w:rsid w:val="007948DE"/>
    <w:rPr>
      <w:rFonts w:ascii="Consolas" w:hAnsi="Consolas"/>
      <w:i/>
      <w:color w:val="4070A0"/>
      <w:sz w:val="22"/>
    </w:rPr>
  </w:style>
  <w:style w:type="character" w:customStyle="1" w:styleId="VerbatimStringTok">
    <w:name w:val="VerbatimStringTok"/>
    <w:basedOn w:val="VerbatimChar"/>
    <w:rsid w:val="007948DE"/>
    <w:rPr>
      <w:rFonts w:ascii="Consolas" w:hAnsi="Consolas"/>
      <w:i/>
      <w:color w:val="4070A0"/>
      <w:sz w:val="22"/>
    </w:rPr>
  </w:style>
  <w:style w:type="character" w:customStyle="1" w:styleId="SpecialStringTok">
    <w:name w:val="SpecialStringTok"/>
    <w:basedOn w:val="VerbatimChar"/>
    <w:rsid w:val="007948DE"/>
    <w:rPr>
      <w:rFonts w:ascii="Consolas" w:hAnsi="Consolas"/>
      <w:i/>
      <w:color w:val="BB6688"/>
      <w:sz w:val="22"/>
    </w:rPr>
  </w:style>
  <w:style w:type="character" w:customStyle="1" w:styleId="ImportTok">
    <w:name w:val="ImportTok"/>
    <w:basedOn w:val="VerbatimChar"/>
    <w:rsid w:val="007948DE"/>
    <w:rPr>
      <w:rFonts w:ascii="Consolas" w:hAnsi="Consolas"/>
      <w:i/>
      <w:sz w:val="22"/>
    </w:rPr>
  </w:style>
  <w:style w:type="character" w:customStyle="1" w:styleId="CommentTok">
    <w:name w:val="CommentTok"/>
    <w:basedOn w:val="VerbatimChar"/>
    <w:rsid w:val="007948DE"/>
    <w:rPr>
      <w:rFonts w:ascii="Consolas" w:hAnsi="Consolas"/>
      <w:i/>
      <w:color w:val="60A0B0"/>
      <w:sz w:val="22"/>
    </w:rPr>
  </w:style>
  <w:style w:type="character" w:customStyle="1" w:styleId="DocumentationTok">
    <w:name w:val="DocumentationTok"/>
    <w:basedOn w:val="VerbatimChar"/>
    <w:rsid w:val="007948DE"/>
    <w:rPr>
      <w:rFonts w:ascii="Consolas" w:hAnsi="Consolas"/>
      <w:i/>
      <w:color w:val="BA2121"/>
      <w:sz w:val="22"/>
    </w:rPr>
  </w:style>
  <w:style w:type="character" w:customStyle="1" w:styleId="AnnotationTok">
    <w:name w:val="AnnotationTok"/>
    <w:basedOn w:val="VerbatimChar"/>
    <w:rsid w:val="007948DE"/>
    <w:rPr>
      <w:rFonts w:ascii="Consolas" w:hAnsi="Consolas"/>
      <w:b/>
      <w:i/>
      <w:color w:val="60A0B0"/>
      <w:sz w:val="22"/>
    </w:rPr>
  </w:style>
  <w:style w:type="character" w:customStyle="1" w:styleId="CommentVarTok">
    <w:name w:val="CommentVarTok"/>
    <w:basedOn w:val="VerbatimChar"/>
    <w:rsid w:val="007948DE"/>
    <w:rPr>
      <w:rFonts w:ascii="Consolas" w:hAnsi="Consolas"/>
      <w:b/>
      <w:i/>
      <w:color w:val="60A0B0"/>
      <w:sz w:val="22"/>
    </w:rPr>
  </w:style>
  <w:style w:type="character" w:customStyle="1" w:styleId="OtherTok">
    <w:name w:val="OtherTok"/>
    <w:basedOn w:val="VerbatimChar"/>
    <w:rsid w:val="007948DE"/>
    <w:rPr>
      <w:rFonts w:ascii="Consolas" w:hAnsi="Consolas"/>
      <w:i/>
      <w:color w:val="007020"/>
      <w:sz w:val="22"/>
    </w:rPr>
  </w:style>
  <w:style w:type="character" w:customStyle="1" w:styleId="FunctionTok">
    <w:name w:val="FunctionTok"/>
    <w:basedOn w:val="VerbatimChar"/>
    <w:rsid w:val="007948DE"/>
    <w:rPr>
      <w:rFonts w:ascii="Consolas" w:hAnsi="Consolas"/>
      <w:i/>
      <w:color w:val="06287E"/>
      <w:sz w:val="22"/>
    </w:rPr>
  </w:style>
  <w:style w:type="character" w:customStyle="1" w:styleId="VariableTok">
    <w:name w:val="VariableTok"/>
    <w:basedOn w:val="VerbatimChar"/>
    <w:rsid w:val="007948DE"/>
    <w:rPr>
      <w:rFonts w:ascii="Consolas" w:hAnsi="Consolas"/>
      <w:i/>
      <w:color w:val="19177C"/>
      <w:sz w:val="22"/>
    </w:rPr>
  </w:style>
  <w:style w:type="character" w:customStyle="1" w:styleId="ControlFlowTok">
    <w:name w:val="ControlFlowTok"/>
    <w:basedOn w:val="VerbatimChar"/>
    <w:rsid w:val="007948DE"/>
    <w:rPr>
      <w:rFonts w:ascii="Consolas" w:hAnsi="Consolas"/>
      <w:b/>
      <w:i/>
      <w:color w:val="007020"/>
      <w:sz w:val="22"/>
    </w:rPr>
  </w:style>
  <w:style w:type="character" w:customStyle="1" w:styleId="OperatorTok">
    <w:name w:val="OperatorTok"/>
    <w:basedOn w:val="VerbatimChar"/>
    <w:rsid w:val="007948DE"/>
    <w:rPr>
      <w:rFonts w:ascii="Consolas" w:hAnsi="Consolas"/>
      <w:i/>
      <w:color w:val="666666"/>
      <w:sz w:val="22"/>
    </w:rPr>
  </w:style>
  <w:style w:type="character" w:customStyle="1" w:styleId="BuiltInTok">
    <w:name w:val="BuiltInTok"/>
    <w:basedOn w:val="VerbatimChar"/>
    <w:rsid w:val="007948DE"/>
    <w:rPr>
      <w:rFonts w:ascii="Consolas" w:hAnsi="Consolas"/>
      <w:i/>
      <w:sz w:val="22"/>
    </w:rPr>
  </w:style>
  <w:style w:type="character" w:customStyle="1" w:styleId="ExtensionTok">
    <w:name w:val="ExtensionTok"/>
    <w:basedOn w:val="VerbatimChar"/>
    <w:rsid w:val="007948DE"/>
    <w:rPr>
      <w:rFonts w:ascii="Consolas" w:hAnsi="Consolas"/>
      <w:i/>
      <w:sz w:val="22"/>
    </w:rPr>
  </w:style>
  <w:style w:type="character" w:customStyle="1" w:styleId="PreprocessorTok">
    <w:name w:val="PreprocessorTok"/>
    <w:basedOn w:val="VerbatimChar"/>
    <w:rsid w:val="007948DE"/>
    <w:rPr>
      <w:rFonts w:ascii="Consolas" w:hAnsi="Consolas"/>
      <w:i/>
      <w:color w:val="BC7A00"/>
      <w:sz w:val="22"/>
    </w:rPr>
  </w:style>
  <w:style w:type="character" w:customStyle="1" w:styleId="AttributeTok">
    <w:name w:val="AttributeTok"/>
    <w:basedOn w:val="VerbatimChar"/>
    <w:rsid w:val="007948DE"/>
    <w:rPr>
      <w:rFonts w:ascii="Consolas" w:hAnsi="Consolas"/>
      <w:i/>
      <w:color w:val="7D9029"/>
      <w:sz w:val="22"/>
    </w:rPr>
  </w:style>
  <w:style w:type="character" w:customStyle="1" w:styleId="RegionMarkerTok">
    <w:name w:val="RegionMarkerTok"/>
    <w:basedOn w:val="VerbatimChar"/>
    <w:rsid w:val="007948DE"/>
    <w:rPr>
      <w:rFonts w:ascii="Consolas" w:hAnsi="Consolas"/>
      <w:i/>
      <w:sz w:val="22"/>
    </w:rPr>
  </w:style>
  <w:style w:type="character" w:customStyle="1" w:styleId="InformationTok">
    <w:name w:val="InformationTok"/>
    <w:basedOn w:val="VerbatimChar"/>
    <w:rsid w:val="007948DE"/>
    <w:rPr>
      <w:rFonts w:ascii="Consolas" w:hAnsi="Consolas"/>
      <w:b/>
      <w:i/>
      <w:color w:val="60A0B0"/>
      <w:sz w:val="22"/>
    </w:rPr>
  </w:style>
  <w:style w:type="character" w:customStyle="1" w:styleId="WarningTok">
    <w:name w:val="WarningTok"/>
    <w:basedOn w:val="VerbatimChar"/>
    <w:rsid w:val="007948DE"/>
    <w:rPr>
      <w:rFonts w:ascii="Consolas" w:hAnsi="Consolas"/>
      <w:b/>
      <w:i/>
      <w:color w:val="60A0B0"/>
      <w:sz w:val="22"/>
    </w:rPr>
  </w:style>
  <w:style w:type="character" w:customStyle="1" w:styleId="AlertTok">
    <w:name w:val="AlertTok"/>
    <w:basedOn w:val="VerbatimChar"/>
    <w:rsid w:val="007948DE"/>
    <w:rPr>
      <w:rFonts w:ascii="Consolas" w:hAnsi="Consolas"/>
      <w:b/>
      <w:i/>
      <w:color w:val="FF0000"/>
      <w:sz w:val="22"/>
    </w:rPr>
  </w:style>
  <w:style w:type="character" w:customStyle="1" w:styleId="ErrorTok">
    <w:name w:val="ErrorTok"/>
    <w:basedOn w:val="VerbatimChar"/>
    <w:rsid w:val="007948DE"/>
    <w:rPr>
      <w:rFonts w:ascii="Consolas" w:hAnsi="Consolas"/>
      <w:b/>
      <w:i/>
      <w:color w:val="FF0000"/>
      <w:sz w:val="22"/>
    </w:rPr>
  </w:style>
  <w:style w:type="character" w:customStyle="1" w:styleId="NormalTok">
    <w:name w:val="NormalTok"/>
    <w:basedOn w:val="VerbatimChar"/>
    <w:rsid w:val="007948DE"/>
    <w:rPr>
      <w:rFonts w:ascii="Consolas" w:hAnsi="Consolas"/>
      <w:i/>
      <w:sz w:val="22"/>
    </w:rPr>
  </w:style>
  <w:style w:type="paragraph" w:styleId="ListParagraph">
    <w:name w:val="List Paragraph"/>
    <w:basedOn w:val="Normal"/>
    <w:uiPriority w:val="34"/>
    <w:qFormat/>
    <w:rsid w:val="00215DE4"/>
    <w:pPr>
      <w:ind w:left="720"/>
      <w:contextualSpacing/>
    </w:pPr>
  </w:style>
  <w:style w:type="character" w:styleId="CommentReference">
    <w:name w:val="annotation reference"/>
    <w:basedOn w:val="DefaultParagraphFont"/>
    <w:rsid w:val="00215DE4"/>
    <w:rPr>
      <w:sz w:val="18"/>
      <w:szCs w:val="18"/>
    </w:rPr>
  </w:style>
  <w:style w:type="paragraph" w:styleId="CommentText">
    <w:name w:val="annotation text"/>
    <w:basedOn w:val="Normal"/>
    <w:link w:val="CommentTextChar"/>
    <w:rsid w:val="00215DE4"/>
  </w:style>
  <w:style w:type="character" w:customStyle="1" w:styleId="CommentTextChar">
    <w:name w:val="Comment Text Char"/>
    <w:basedOn w:val="DefaultParagraphFont"/>
    <w:link w:val="CommentText"/>
    <w:rsid w:val="00215DE4"/>
  </w:style>
  <w:style w:type="paragraph" w:styleId="BalloonText">
    <w:name w:val="Balloon Text"/>
    <w:basedOn w:val="Normal"/>
    <w:link w:val="BalloonTextChar"/>
    <w:rsid w:val="00215DE4"/>
    <w:rPr>
      <w:rFonts w:ascii="Lucida Grande" w:hAnsi="Lucida Grande"/>
      <w:sz w:val="18"/>
      <w:szCs w:val="18"/>
    </w:rPr>
  </w:style>
  <w:style w:type="character" w:customStyle="1" w:styleId="BalloonTextChar">
    <w:name w:val="Balloon Text Char"/>
    <w:basedOn w:val="DefaultParagraphFont"/>
    <w:link w:val="BalloonText"/>
    <w:rsid w:val="00215DE4"/>
    <w:rPr>
      <w:rFonts w:ascii="Lucida Grande" w:hAnsi="Lucida Grande"/>
      <w:sz w:val="18"/>
      <w:szCs w:val="18"/>
    </w:rPr>
  </w:style>
  <w:style w:type="table" w:styleId="LightShading-Accent1">
    <w:name w:val="Light Shading Accent 1"/>
    <w:basedOn w:val="TableNormal"/>
    <w:rsid w:val="00690F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ommentSubject">
    <w:name w:val="annotation subject"/>
    <w:basedOn w:val="CommentText"/>
    <w:next w:val="CommentText"/>
    <w:link w:val="CommentSubjectChar"/>
    <w:rsid w:val="00174113"/>
    <w:rPr>
      <w:b/>
      <w:bCs/>
      <w:sz w:val="20"/>
      <w:szCs w:val="20"/>
    </w:rPr>
  </w:style>
  <w:style w:type="character" w:customStyle="1" w:styleId="CommentSubjectChar">
    <w:name w:val="Comment Subject Char"/>
    <w:basedOn w:val="CommentTextChar"/>
    <w:link w:val="CommentSubject"/>
    <w:rsid w:val="00174113"/>
    <w:rPr>
      <w:b/>
      <w:bCs/>
      <w:sz w:val="20"/>
      <w:szCs w:val="20"/>
    </w:rPr>
  </w:style>
  <w:style w:type="table" w:styleId="TableGrid">
    <w:name w:val="Table Grid"/>
    <w:basedOn w:val="TableNormal"/>
    <w:uiPriority w:val="59"/>
    <w:rsid w:val="004439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NoIndent">
    <w:name w:val="ParagraphNoIndent"/>
    <w:uiPriority w:val="99"/>
    <w:qFormat/>
    <w:rsid w:val="006A0745"/>
    <w:rPr>
      <w:rFonts w:ascii="Times New Roman" w:eastAsia="Times New Roman" w:hAnsi="Times New Roman" w:cs="Times New Roman"/>
      <w:bCs/>
    </w:rPr>
  </w:style>
  <w:style w:type="paragraph" w:customStyle="1" w:styleId="Body">
    <w:name w:val="Body"/>
    <w:rsid w:val="00D51618"/>
    <w:pPr>
      <w:pBdr>
        <w:top w:val="nil"/>
        <w:left w:val="nil"/>
        <w:bottom w:val="nil"/>
        <w:right w:val="nil"/>
        <w:between w:val="nil"/>
        <w:bar w:val="nil"/>
      </w:pBdr>
    </w:pPr>
    <w:rPr>
      <w:rFonts w:ascii="Cambria" w:eastAsia="Cambria" w:hAnsi="Cambria" w:cs="Cambria"/>
      <w:color w:val="000000"/>
      <w:u w:color="000000"/>
      <w:bdr w:val="nil"/>
    </w:rPr>
  </w:style>
  <w:style w:type="character" w:styleId="FollowedHyperlink">
    <w:name w:val="FollowedHyperlink"/>
    <w:basedOn w:val="DefaultParagraphFont"/>
    <w:semiHidden/>
    <w:unhideWhenUsed/>
    <w:rsid w:val="00790D6B"/>
    <w:rPr>
      <w:color w:val="800080" w:themeColor="followedHyperlink"/>
      <w:u w:val="single"/>
    </w:rPr>
  </w:style>
  <w:style w:type="paragraph" w:styleId="Revision">
    <w:name w:val="Revision"/>
    <w:hidden/>
    <w:semiHidden/>
    <w:rsid w:val="00096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7871">
      <w:bodyDiv w:val="1"/>
      <w:marLeft w:val="0"/>
      <w:marRight w:val="0"/>
      <w:marTop w:val="0"/>
      <w:marBottom w:val="0"/>
      <w:divBdr>
        <w:top w:val="none" w:sz="0" w:space="0" w:color="auto"/>
        <w:left w:val="none" w:sz="0" w:space="0" w:color="auto"/>
        <w:bottom w:val="none" w:sz="0" w:space="0" w:color="auto"/>
        <w:right w:val="none" w:sz="0" w:space="0" w:color="auto"/>
      </w:divBdr>
      <w:divsChild>
        <w:div w:id="1050884510">
          <w:marLeft w:val="0"/>
          <w:marRight w:val="0"/>
          <w:marTop w:val="0"/>
          <w:marBottom w:val="0"/>
          <w:divBdr>
            <w:top w:val="none" w:sz="0" w:space="0" w:color="auto"/>
            <w:left w:val="none" w:sz="0" w:space="0" w:color="auto"/>
            <w:bottom w:val="none" w:sz="0" w:space="0" w:color="auto"/>
            <w:right w:val="none" w:sz="0" w:space="0" w:color="auto"/>
          </w:divBdr>
        </w:div>
        <w:div w:id="1876690858">
          <w:marLeft w:val="0"/>
          <w:marRight w:val="0"/>
          <w:marTop w:val="0"/>
          <w:marBottom w:val="0"/>
          <w:divBdr>
            <w:top w:val="none" w:sz="0" w:space="0" w:color="auto"/>
            <w:left w:val="none" w:sz="0" w:space="0" w:color="auto"/>
            <w:bottom w:val="none" w:sz="0" w:space="0" w:color="auto"/>
            <w:right w:val="none" w:sz="0" w:space="0" w:color="auto"/>
          </w:divBdr>
        </w:div>
      </w:divsChild>
    </w:div>
    <w:div w:id="55401176">
      <w:bodyDiv w:val="1"/>
      <w:marLeft w:val="0"/>
      <w:marRight w:val="0"/>
      <w:marTop w:val="0"/>
      <w:marBottom w:val="0"/>
      <w:divBdr>
        <w:top w:val="none" w:sz="0" w:space="0" w:color="auto"/>
        <w:left w:val="none" w:sz="0" w:space="0" w:color="auto"/>
        <w:bottom w:val="none" w:sz="0" w:space="0" w:color="auto"/>
        <w:right w:val="none" w:sz="0" w:space="0" w:color="auto"/>
      </w:divBdr>
      <w:divsChild>
        <w:div w:id="627972198">
          <w:marLeft w:val="0"/>
          <w:marRight w:val="0"/>
          <w:marTop w:val="0"/>
          <w:marBottom w:val="0"/>
          <w:divBdr>
            <w:top w:val="none" w:sz="0" w:space="0" w:color="auto"/>
            <w:left w:val="none" w:sz="0" w:space="0" w:color="auto"/>
            <w:bottom w:val="none" w:sz="0" w:space="0" w:color="auto"/>
            <w:right w:val="none" w:sz="0" w:space="0" w:color="auto"/>
          </w:divBdr>
          <w:divsChild>
            <w:div w:id="1675300572">
              <w:marLeft w:val="0"/>
              <w:marRight w:val="0"/>
              <w:marTop w:val="0"/>
              <w:marBottom w:val="0"/>
              <w:divBdr>
                <w:top w:val="none" w:sz="0" w:space="0" w:color="auto"/>
                <w:left w:val="none" w:sz="0" w:space="0" w:color="auto"/>
                <w:bottom w:val="none" w:sz="0" w:space="0" w:color="auto"/>
                <w:right w:val="none" w:sz="0" w:space="0" w:color="auto"/>
              </w:divBdr>
              <w:divsChild>
                <w:div w:id="655692487">
                  <w:marLeft w:val="0"/>
                  <w:marRight w:val="0"/>
                  <w:marTop w:val="0"/>
                  <w:marBottom w:val="0"/>
                  <w:divBdr>
                    <w:top w:val="none" w:sz="0" w:space="0" w:color="auto"/>
                    <w:left w:val="none" w:sz="0" w:space="0" w:color="auto"/>
                    <w:bottom w:val="none" w:sz="0" w:space="0" w:color="auto"/>
                    <w:right w:val="none" w:sz="0" w:space="0" w:color="auto"/>
                  </w:divBdr>
                  <w:divsChild>
                    <w:div w:id="383792603">
                      <w:marLeft w:val="0"/>
                      <w:marRight w:val="0"/>
                      <w:marTop w:val="0"/>
                      <w:marBottom w:val="0"/>
                      <w:divBdr>
                        <w:top w:val="none" w:sz="0" w:space="0" w:color="auto"/>
                        <w:left w:val="none" w:sz="0" w:space="0" w:color="auto"/>
                        <w:bottom w:val="none" w:sz="0" w:space="0" w:color="auto"/>
                        <w:right w:val="none" w:sz="0" w:space="0" w:color="auto"/>
                      </w:divBdr>
                      <w:divsChild>
                        <w:div w:id="1048649787">
                          <w:marLeft w:val="0"/>
                          <w:marRight w:val="0"/>
                          <w:marTop w:val="0"/>
                          <w:marBottom w:val="0"/>
                          <w:divBdr>
                            <w:top w:val="none" w:sz="0" w:space="0" w:color="auto"/>
                            <w:left w:val="none" w:sz="0" w:space="0" w:color="auto"/>
                            <w:bottom w:val="none" w:sz="0" w:space="0" w:color="auto"/>
                            <w:right w:val="none" w:sz="0" w:space="0" w:color="auto"/>
                          </w:divBdr>
                          <w:divsChild>
                            <w:div w:id="9685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4161">
      <w:bodyDiv w:val="1"/>
      <w:marLeft w:val="0"/>
      <w:marRight w:val="0"/>
      <w:marTop w:val="0"/>
      <w:marBottom w:val="0"/>
      <w:divBdr>
        <w:top w:val="none" w:sz="0" w:space="0" w:color="auto"/>
        <w:left w:val="none" w:sz="0" w:space="0" w:color="auto"/>
        <w:bottom w:val="none" w:sz="0" w:space="0" w:color="auto"/>
        <w:right w:val="none" w:sz="0" w:space="0" w:color="auto"/>
      </w:divBdr>
    </w:div>
    <w:div w:id="91902388">
      <w:bodyDiv w:val="1"/>
      <w:marLeft w:val="0"/>
      <w:marRight w:val="0"/>
      <w:marTop w:val="0"/>
      <w:marBottom w:val="0"/>
      <w:divBdr>
        <w:top w:val="none" w:sz="0" w:space="0" w:color="auto"/>
        <w:left w:val="none" w:sz="0" w:space="0" w:color="auto"/>
        <w:bottom w:val="none" w:sz="0" w:space="0" w:color="auto"/>
        <w:right w:val="none" w:sz="0" w:space="0" w:color="auto"/>
      </w:divBdr>
    </w:div>
    <w:div w:id="360322401">
      <w:bodyDiv w:val="1"/>
      <w:marLeft w:val="0"/>
      <w:marRight w:val="0"/>
      <w:marTop w:val="0"/>
      <w:marBottom w:val="0"/>
      <w:divBdr>
        <w:top w:val="none" w:sz="0" w:space="0" w:color="auto"/>
        <w:left w:val="none" w:sz="0" w:space="0" w:color="auto"/>
        <w:bottom w:val="none" w:sz="0" w:space="0" w:color="auto"/>
        <w:right w:val="none" w:sz="0" w:space="0" w:color="auto"/>
      </w:divBdr>
    </w:div>
    <w:div w:id="414012674">
      <w:bodyDiv w:val="1"/>
      <w:marLeft w:val="0"/>
      <w:marRight w:val="0"/>
      <w:marTop w:val="0"/>
      <w:marBottom w:val="0"/>
      <w:divBdr>
        <w:top w:val="none" w:sz="0" w:space="0" w:color="auto"/>
        <w:left w:val="none" w:sz="0" w:space="0" w:color="auto"/>
        <w:bottom w:val="none" w:sz="0" w:space="0" w:color="auto"/>
        <w:right w:val="none" w:sz="0" w:space="0" w:color="auto"/>
      </w:divBdr>
    </w:div>
    <w:div w:id="548342434">
      <w:bodyDiv w:val="1"/>
      <w:marLeft w:val="0"/>
      <w:marRight w:val="0"/>
      <w:marTop w:val="0"/>
      <w:marBottom w:val="0"/>
      <w:divBdr>
        <w:top w:val="none" w:sz="0" w:space="0" w:color="auto"/>
        <w:left w:val="none" w:sz="0" w:space="0" w:color="auto"/>
        <w:bottom w:val="none" w:sz="0" w:space="0" w:color="auto"/>
        <w:right w:val="none" w:sz="0" w:space="0" w:color="auto"/>
      </w:divBdr>
    </w:div>
    <w:div w:id="1267421675">
      <w:bodyDiv w:val="1"/>
      <w:marLeft w:val="0"/>
      <w:marRight w:val="0"/>
      <w:marTop w:val="0"/>
      <w:marBottom w:val="0"/>
      <w:divBdr>
        <w:top w:val="none" w:sz="0" w:space="0" w:color="auto"/>
        <w:left w:val="none" w:sz="0" w:space="0" w:color="auto"/>
        <w:bottom w:val="none" w:sz="0" w:space="0" w:color="auto"/>
        <w:right w:val="none" w:sz="0" w:space="0" w:color="auto"/>
      </w:divBdr>
    </w:div>
    <w:div w:id="1519734940">
      <w:bodyDiv w:val="1"/>
      <w:marLeft w:val="0"/>
      <w:marRight w:val="0"/>
      <w:marTop w:val="0"/>
      <w:marBottom w:val="0"/>
      <w:divBdr>
        <w:top w:val="none" w:sz="0" w:space="0" w:color="auto"/>
        <w:left w:val="none" w:sz="0" w:space="0" w:color="auto"/>
        <w:bottom w:val="none" w:sz="0" w:space="0" w:color="auto"/>
        <w:right w:val="none" w:sz="0" w:space="0" w:color="auto"/>
      </w:divBdr>
    </w:div>
    <w:div w:id="1560048497">
      <w:bodyDiv w:val="1"/>
      <w:marLeft w:val="0"/>
      <w:marRight w:val="0"/>
      <w:marTop w:val="0"/>
      <w:marBottom w:val="0"/>
      <w:divBdr>
        <w:top w:val="none" w:sz="0" w:space="0" w:color="auto"/>
        <w:left w:val="none" w:sz="0" w:space="0" w:color="auto"/>
        <w:bottom w:val="none" w:sz="0" w:space="0" w:color="auto"/>
        <w:right w:val="none" w:sz="0" w:space="0" w:color="auto"/>
      </w:divBdr>
    </w:div>
    <w:div w:id="1744451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oa@ohsu.edu"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www.usatoday.com/story/tech/talkingtech/2017/12/18/facebook-admits-spending-too-much-time-facebook-might-bad-you/960418001/"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461FE-763D-4809-B082-B509B80C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20009</Words>
  <Characters>114057</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133799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Teo</dc:creator>
  <cp:keywords/>
  <cp:lastModifiedBy>Benjamin Chan</cp:lastModifiedBy>
  <cp:revision>11</cp:revision>
  <cp:lastPrinted>2017-11-28T22:09:00Z</cp:lastPrinted>
  <dcterms:created xsi:type="dcterms:W3CDTF">2018-08-02T20:42:00Z</dcterms:created>
  <dcterms:modified xsi:type="dcterms:W3CDTF">2018-08-13T21:40:00Z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id="vtjLqGXK"/&gt;&lt;style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