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391A9"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Title: </w:t>
      </w:r>
    </w:p>
    <w:p w14:paraId="509CCE1F" w14:textId="6DF26F88" w:rsidR="00B40DEA" w:rsidRDefault="009D55F8" w:rsidP="00741642">
      <w:pPr>
        <w:outlineLvl w:val="0"/>
        <w:rPr>
          <w:rFonts w:ascii="Arial" w:hAnsi="Arial"/>
          <w:bCs/>
          <w:color w:val="000000"/>
          <w:szCs w:val="21"/>
        </w:rPr>
      </w:pPr>
      <w:r>
        <w:rPr>
          <w:rFonts w:ascii="Arial" w:hAnsi="Arial"/>
          <w:bCs/>
          <w:color w:val="000000"/>
          <w:szCs w:val="21"/>
        </w:rPr>
        <w:t xml:space="preserve">Can Social Interactions on Facebook Substitute </w:t>
      </w:r>
      <w:r w:rsidR="00B40DEA">
        <w:rPr>
          <w:rFonts w:ascii="Arial" w:hAnsi="Arial"/>
          <w:bCs/>
          <w:color w:val="000000"/>
          <w:szCs w:val="21"/>
        </w:rPr>
        <w:t>for In-Person Social Contact? An Examination of Risk for Psychiatric Disorders and Suicidality in Military Veterans</w:t>
      </w:r>
    </w:p>
    <w:p w14:paraId="68759596" w14:textId="77777777" w:rsidR="00741642" w:rsidRPr="00431F21" w:rsidRDefault="00741642" w:rsidP="00741642">
      <w:pPr>
        <w:outlineLvl w:val="0"/>
        <w:rPr>
          <w:rFonts w:ascii="Arial" w:hAnsi="Arial"/>
          <w:b/>
          <w:bCs/>
          <w:color w:val="000000"/>
          <w:szCs w:val="21"/>
        </w:rPr>
      </w:pPr>
    </w:p>
    <w:p w14:paraId="01F8970B" w14:textId="77777777" w:rsidR="00741642" w:rsidRPr="00431F21" w:rsidRDefault="00F951F8" w:rsidP="00741642">
      <w:pPr>
        <w:outlineLvl w:val="0"/>
        <w:rPr>
          <w:rFonts w:ascii="Arial" w:hAnsi="Arial"/>
          <w:b/>
          <w:bCs/>
          <w:color w:val="000000"/>
          <w:szCs w:val="21"/>
        </w:rPr>
      </w:pPr>
      <w:r w:rsidRPr="00431F21">
        <w:rPr>
          <w:rFonts w:ascii="Arial" w:hAnsi="Arial"/>
          <w:b/>
          <w:bCs/>
          <w:color w:val="000000"/>
          <w:szCs w:val="21"/>
        </w:rPr>
        <w:t>Abstract</w:t>
      </w:r>
      <w:r w:rsidR="00741642" w:rsidRPr="00431F21">
        <w:rPr>
          <w:rFonts w:ascii="Arial" w:hAnsi="Arial"/>
          <w:b/>
          <w:bCs/>
          <w:color w:val="000000"/>
          <w:szCs w:val="21"/>
        </w:rPr>
        <w:t xml:space="preserve">: </w:t>
      </w:r>
    </w:p>
    <w:p w14:paraId="421F0F2B" w14:textId="70AFB2F4" w:rsidR="00997FF2" w:rsidRPr="00431F21" w:rsidRDefault="00F951F8" w:rsidP="00741642">
      <w:pPr>
        <w:outlineLvl w:val="0"/>
        <w:rPr>
          <w:rFonts w:ascii="Arial" w:hAnsi="Arial"/>
          <w:bCs/>
          <w:color w:val="000000"/>
          <w:szCs w:val="21"/>
        </w:rPr>
      </w:pPr>
      <w:r w:rsidRPr="00431F21">
        <w:rPr>
          <w:rFonts w:ascii="Arial" w:hAnsi="Arial"/>
          <w:bCs/>
          <w:color w:val="000000"/>
          <w:szCs w:val="21"/>
          <w:u w:val="single"/>
        </w:rPr>
        <w:t>Background</w:t>
      </w:r>
      <w:r w:rsidRPr="00431F21">
        <w:rPr>
          <w:rFonts w:ascii="Arial" w:hAnsi="Arial"/>
          <w:bCs/>
          <w:color w:val="000000"/>
          <w:szCs w:val="21"/>
        </w:rPr>
        <w:t>:</w:t>
      </w:r>
      <w:r w:rsidR="004F5958">
        <w:rPr>
          <w:rFonts w:ascii="Arial" w:hAnsi="Arial"/>
          <w:bCs/>
          <w:color w:val="000000"/>
          <w:szCs w:val="21"/>
        </w:rPr>
        <w:t xml:space="preserve"> </w:t>
      </w:r>
      <w:r w:rsidR="00BD075E">
        <w:rPr>
          <w:rFonts w:ascii="Arial" w:hAnsi="Arial"/>
          <w:bCs/>
          <w:color w:val="000000"/>
          <w:szCs w:val="21"/>
        </w:rPr>
        <w:t>S</w:t>
      </w:r>
      <w:r w:rsidR="004F5958">
        <w:rPr>
          <w:rFonts w:ascii="Arial" w:hAnsi="Arial"/>
          <w:bCs/>
          <w:color w:val="000000"/>
          <w:szCs w:val="21"/>
        </w:rPr>
        <w:t xml:space="preserve">ocial isolation is closely associated with negative mental health outcomes, but </w:t>
      </w:r>
      <w:r w:rsidR="00532169">
        <w:rPr>
          <w:rFonts w:ascii="Arial" w:hAnsi="Arial"/>
          <w:bCs/>
          <w:color w:val="000000"/>
          <w:szCs w:val="21"/>
        </w:rPr>
        <w:t>the</w:t>
      </w:r>
      <w:r w:rsidR="00DB2F30">
        <w:rPr>
          <w:rFonts w:ascii="Arial" w:hAnsi="Arial"/>
          <w:bCs/>
          <w:color w:val="000000"/>
          <w:szCs w:val="21"/>
        </w:rPr>
        <w:t xml:space="preserve"> influence of</w:t>
      </w:r>
      <w:r w:rsidR="004F5958">
        <w:rPr>
          <w:rFonts w:ascii="Arial" w:hAnsi="Arial"/>
          <w:bCs/>
          <w:color w:val="000000"/>
          <w:szCs w:val="21"/>
        </w:rPr>
        <w:t xml:space="preserve"> </w:t>
      </w:r>
      <w:r w:rsidR="00532169">
        <w:rPr>
          <w:rFonts w:ascii="Arial" w:hAnsi="Arial"/>
          <w:bCs/>
          <w:color w:val="000000"/>
          <w:szCs w:val="21"/>
        </w:rPr>
        <w:t>social contact on online (social media) vs. offline (in-person)</w:t>
      </w:r>
      <w:r w:rsidR="00DB2F30">
        <w:rPr>
          <w:rFonts w:ascii="Arial" w:hAnsi="Arial"/>
          <w:bCs/>
          <w:color w:val="000000"/>
          <w:szCs w:val="21"/>
        </w:rPr>
        <w:t xml:space="preserve"> is unclear</w:t>
      </w:r>
      <w:r w:rsidR="00993041">
        <w:rPr>
          <w:rFonts w:ascii="Arial" w:hAnsi="Arial"/>
          <w:bCs/>
          <w:color w:val="000000"/>
          <w:szCs w:val="21"/>
        </w:rPr>
        <w:t>.</w:t>
      </w:r>
      <w:r w:rsidR="004F5958">
        <w:rPr>
          <w:rFonts w:ascii="Arial" w:hAnsi="Arial"/>
          <w:bCs/>
          <w:color w:val="000000"/>
          <w:szCs w:val="21"/>
        </w:rPr>
        <w:t xml:space="preserve">  </w:t>
      </w:r>
    </w:p>
    <w:p w14:paraId="4DEFAF39" w14:textId="43CEFD9B" w:rsidR="00F951F8" w:rsidRPr="00DB2F30" w:rsidRDefault="00F951F8" w:rsidP="00741642">
      <w:pPr>
        <w:outlineLvl w:val="0"/>
        <w:rPr>
          <w:rFonts w:ascii="Arial" w:hAnsi="Arial" w:cs="Arial"/>
          <w:color w:val="000000"/>
        </w:rPr>
      </w:pPr>
      <w:r w:rsidRPr="00431F21">
        <w:rPr>
          <w:rFonts w:ascii="Arial" w:hAnsi="Arial"/>
          <w:bCs/>
          <w:color w:val="000000"/>
          <w:szCs w:val="21"/>
          <w:u w:val="single"/>
        </w:rPr>
        <w:t>Methods</w:t>
      </w:r>
      <w:r w:rsidRPr="00431F21">
        <w:rPr>
          <w:rFonts w:ascii="Arial" w:hAnsi="Arial"/>
          <w:bCs/>
          <w:color w:val="000000"/>
          <w:szCs w:val="21"/>
        </w:rPr>
        <w:t>:</w:t>
      </w:r>
      <w:r w:rsidR="00B07242">
        <w:rPr>
          <w:rFonts w:ascii="Arial" w:hAnsi="Arial"/>
          <w:bCs/>
          <w:color w:val="000000"/>
          <w:szCs w:val="21"/>
        </w:rPr>
        <w:t xml:space="preserve"> </w:t>
      </w:r>
      <w:r w:rsidR="00B07242">
        <w:rPr>
          <w:rFonts w:ascii="Arial" w:hAnsi="Arial" w:cs="Arial"/>
          <w:color w:val="000000"/>
        </w:rPr>
        <w:t>M</w:t>
      </w:r>
      <w:r w:rsidR="00B07242" w:rsidRPr="00431F21">
        <w:rPr>
          <w:rFonts w:ascii="Arial" w:hAnsi="Arial" w:cs="Arial"/>
          <w:color w:val="000000"/>
        </w:rPr>
        <w:t xml:space="preserve">ilitary veterans </w:t>
      </w:r>
      <w:r w:rsidR="00B07242">
        <w:rPr>
          <w:rFonts w:ascii="Arial" w:hAnsi="Arial" w:cs="Arial"/>
          <w:color w:val="000000"/>
        </w:rPr>
        <w:t xml:space="preserve">who served after </w:t>
      </w:r>
      <w:r w:rsidR="00B07242" w:rsidRPr="00431F21">
        <w:rPr>
          <w:rFonts w:ascii="Arial" w:hAnsi="Arial" w:cs="Arial"/>
          <w:color w:val="000000"/>
        </w:rPr>
        <w:t>September 2001</w:t>
      </w:r>
      <w:r w:rsidR="00B07242">
        <w:rPr>
          <w:rFonts w:ascii="Arial" w:hAnsi="Arial" w:cs="Arial"/>
          <w:color w:val="000000"/>
        </w:rPr>
        <w:t xml:space="preserve"> and responded to an ad on Facebook completed an anonymous online survey</w:t>
      </w:r>
      <w:r w:rsidR="00BD075E">
        <w:rPr>
          <w:rFonts w:ascii="Arial" w:hAnsi="Arial" w:cs="Arial"/>
          <w:color w:val="000000"/>
        </w:rPr>
        <w:t xml:space="preserve"> (n=587)</w:t>
      </w:r>
      <w:r w:rsidR="00B07242">
        <w:rPr>
          <w:rFonts w:ascii="Arial" w:hAnsi="Arial" w:cs="Arial"/>
          <w:color w:val="000000"/>
        </w:rPr>
        <w:t xml:space="preserve">. </w:t>
      </w:r>
      <w:r w:rsidR="00DB2F30">
        <w:rPr>
          <w:rFonts w:ascii="Arial" w:hAnsi="Arial" w:cs="Arial"/>
          <w:color w:val="000000"/>
        </w:rPr>
        <w:t>P</w:t>
      </w:r>
      <w:r w:rsidR="00B07242">
        <w:rPr>
          <w:rFonts w:ascii="Arial" w:hAnsi="Arial" w:cs="Arial"/>
          <w:color w:val="000000"/>
        </w:rPr>
        <w:t xml:space="preserve">redictor variables were frequency of social contact occurring in-person and </w:t>
      </w:r>
      <w:r w:rsidR="00B07242" w:rsidRPr="00431F21">
        <w:rPr>
          <w:rFonts w:ascii="Arial" w:hAnsi="Arial" w:cs="Arial"/>
          <w:color w:val="000000"/>
        </w:rPr>
        <w:t>o</w:t>
      </w:r>
      <w:r w:rsidR="00B07242">
        <w:rPr>
          <w:rFonts w:ascii="Arial" w:hAnsi="Arial" w:cs="Arial"/>
          <w:color w:val="000000"/>
        </w:rPr>
        <w:t xml:space="preserve">n Facebook. </w:t>
      </w:r>
      <w:r w:rsidR="00DB2F30">
        <w:rPr>
          <w:rFonts w:ascii="Arial" w:hAnsi="Arial" w:cs="Arial"/>
          <w:color w:val="000000"/>
        </w:rPr>
        <w:t xml:space="preserve">Outcome variables were </w:t>
      </w:r>
      <w:r w:rsidR="00B07242" w:rsidRPr="00431F21">
        <w:rPr>
          <w:rFonts w:ascii="Arial" w:hAnsi="Arial" w:cs="Arial"/>
          <w:color w:val="000000"/>
        </w:rPr>
        <w:t xml:space="preserve">reliable and valid </w:t>
      </w:r>
      <w:r w:rsidR="00DB2F30">
        <w:rPr>
          <w:rFonts w:ascii="Arial" w:hAnsi="Arial" w:cs="Arial"/>
          <w:color w:val="000000"/>
        </w:rPr>
        <w:t>screening tools for major depression</w:t>
      </w:r>
      <w:r w:rsidR="00F16118">
        <w:rPr>
          <w:rFonts w:ascii="Arial" w:hAnsi="Arial" w:cs="Arial"/>
          <w:color w:val="000000"/>
        </w:rPr>
        <w:t xml:space="preserve"> (PHQ-2)</w:t>
      </w:r>
      <w:r w:rsidR="00DB2F30">
        <w:rPr>
          <w:rFonts w:ascii="Arial" w:hAnsi="Arial" w:cs="Arial"/>
          <w:color w:val="000000"/>
        </w:rPr>
        <w:t>, PTSD</w:t>
      </w:r>
      <w:r w:rsidR="00F16118">
        <w:rPr>
          <w:rFonts w:ascii="Arial" w:hAnsi="Arial" w:cs="Arial"/>
          <w:color w:val="000000"/>
        </w:rPr>
        <w:t xml:space="preserve"> (PC-PTSD)</w:t>
      </w:r>
      <w:r w:rsidR="00DB2F30">
        <w:rPr>
          <w:rFonts w:ascii="Arial" w:hAnsi="Arial" w:cs="Arial"/>
          <w:color w:val="000000"/>
        </w:rPr>
        <w:t xml:space="preserve">, alcohol </w:t>
      </w:r>
      <w:r w:rsidR="00511E57">
        <w:rPr>
          <w:rFonts w:ascii="Arial" w:hAnsi="Arial" w:cs="Arial"/>
          <w:color w:val="000000"/>
        </w:rPr>
        <w:t>use disorder</w:t>
      </w:r>
      <w:r w:rsidR="00F16118">
        <w:rPr>
          <w:rFonts w:ascii="Arial" w:hAnsi="Arial" w:cs="Arial"/>
          <w:color w:val="000000"/>
        </w:rPr>
        <w:t xml:space="preserve"> (AUDIT-C)</w:t>
      </w:r>
      <w:r w:rsidR="00DB2F30">
        <w:rPr>
          <w:rFonts w:ascii="Arial" w:hAnsi="Arial" w:cs="Arial"/>
          <w:color w:val="000000"/>
        </w:rPr>
        <w:t>, and suicidality</w:t>
      </w:r>
      <w:r w:rsidR="00F16118">
        <w:rPr>
          <w:rFonts w:ascii="Arial" w:hAnsi="Arial" w:cs="Arial"/>
          <w:color w:val="000000"/>
        </w:rPr>
        <w:t xml:space="preserve"> (DSI-SS)</w:t>
      </w:r>
      <w:r w:rsidR="00DB2F30">
        <w:rPr>
          <w:rFonts w:ascii="Arial" w:hAnsi="Arial" w:cs="Arial"/>
          <w:color w:val="000000"/>
        </w:rPr>
        <w:t>.</w:t>
      </w:r>
      <w:r w:rsidR="00F16118">
        <w:rPr>
          <w:rFonts w:ascii="Arial" w:hAnsi="Arial" w:cs="Arial"/>
          <w:color w:val="000000"/>
        </w:rPr>
        <w:t xml:space="preserve"> Multivariate regression models adjusted for</w:t>
      </w:r>
    </w:p>
    <w:p w14:paraId="7F220EC5" w14:textId="4652D70B" w:rsidR="00F951F8" w:rsidRPr="00431F21" w:rsidRDefault="00F951F8" w:rsidP="00741642">
      <w:pPr>
        <w:outlineLvl w:val="0"/>
        <w:rPr>
          <w:rFonts w:ascii="Arial" w:hAnsi="Arial"/>
          <w:bCs/>
          <w:color w:val="000000"/>
          <w:szCs w:val="21"/>
        </w:rPr>
      </w:pPr>
      <w:r w:rsidRPr="00431F21">
        <w:rPr>
          <w:rFonts w:ascii="Arial" w:hAnsi="Arial"/>
          <w:bCs/>
          <w:color w:val="000000"/>
          <w:szCs w:val="21"/>
          <w:u w:val="single"/>
        </w:rPr>
        <w:t>Results</w:t>
      </w:r>
      <w:r w:rsidRPr="00431F21">
        <w:rPr>
          <w:rFonts w:ascii="Arial" w:hAnsi="Arial"/>
          <w:bCs/>
          <w:color w:val="000000"/>
          <w:szCs w:val="21"/>
        </w:rPr>
        <w:t>:</w:t>
      </w:r>
      <w:r w:rsidR="00DB2F30">
        <w:rPr>
          <w:rFonts w:ascii="Arial" w:hAnsi="Arial"/>
          <w:bCs/>
          <w:color w:val="000000"/>
          <w:szCs w:val="21"/>
        </w:rPr>
        <w:t xml:space="preserve"> </w:t>
      </w:r>
      <w:commentRangeStart w:id="0"/>
      <w:r w:rsidR="00BD075E">
        <w:rPr>
          <w:rFonts w:ascii="Arial" w:hAnsi="Arial"/>
          <w:bCs/>
          <w:color w:val="000000"/>
          <w:szCs w:val="21"/>
        </w:rPr>
        <w:t xml:space="preserve">Frequent </w:t>
      </w:r>
      <w:r w:rsidR="009D55F8">
        <w:rPr>
          <w:rFonts w:ascii="Arial" w:hAnsi="Arial"/>
          <w:bCs/>
          <w:color w:val="000000"/>
          <w:szCs w:val="21"/>
        </w:rPr>
        <w:t>social contact on</w:t>
      </w:r>
      <w:r w:rsidR="00BD075E">
        <w:rPr>
          <w:rFonts w:ascii="Arial" w:hAnsi="Arial"/>
          <w:bCs/>
          <w:color w:val="000000"/>
          <w:szCs w:val="21"/>
        </w:rPr>
        <w:t xml:space="preserve"> Facebook</w:t>
      </w:r>
      <w:r w:rsidR="00DB2F30">
        <w:rPr>
          <w:rFonts w:ascii="Arial" w:hAnsi="Arial"/>
          <w:bCs/>
          <w:color w:val="000000"/>
          <w:szCs w:val="21"/>
        </w:rPr>
        <w:t xml:space="preserve"> </w:t>
      </w:r>
      <w:r w:rsidR="00BD075E">
        <w:rPr>
          <w:rFonts w:ascii="Arial" w:hAnsi="Arial"/>
          <w:bCs/>
          <w:color w:val="000000"/>
          <w:szCs w:val="21"/>
        </w:rPr>
        <w:t>was not correlated with</w:t>
      </w:r>
      <w:r w:rsidR="00DB2F30">
        <w:rPr>
          <w:rFonts w:ascii="Arial" w:hAnsi="Arial"/>
          <w:bCs/>
          <w:color w:val="000000"/>
          <w:szCs w:val="21"/>
        </w:rPr>
        <w:t xml:space="preserve"> </w:t>
      </w:r>
      <w:r w:rsidR="00BD075E">
        <w:rPr>
          <w:rFonts w:ascii="Arial" w:hAnsi="Arial"/>
          <w:bCs/>
          <w:color w:val="000000"/>
          <w:szCs w:val="21"/>
        </w:rPr>
        <w:t>lack of</w:t>
      </w:r>
      <w:r w:rsidR="00DB2F30">
        <w:rPr>
          <w:rFonts w:ascii="Arial" w:hAnsi="Arial"/>
          <w:bCs/>
          <w:color w:val="000000"/>
          <w:szCs w:val="21"/>
        </w:rPr>
        <w:t xml:space="preserve"> in-person social contact</w:t>
      </w:r>
      <w:commentRangeEnd w:id="0"/>
      <w:r w:rsidR="00962CB4">
        <w:rPr>
          <w:rStyle w:val="CommentReference"/>
        </w:rPr>
        <w:commentReference w:id="0"/>
      </w:r>
      <w:r w:rsidR="009D55F8">
        <w:rPr>
          <w:rFonts w:ascii="Arial" w:hAnsi="Arial"/>
          <w:bCs/>
          <w:color w:val="000000"/>
          <w:szCs w:val="21"/>
        </w:rPr>
        <w:t xml:space="preserve">, nor was it associated </w:t>
      </w:r>
      <w:r w:rsidR="00DB2F30">
        <w:rPr>
          <w:rFonts w:ascii="Arial" w:eastAsia="Times New Roman" w:hAnsi="Arial" w:cs="Times New Roman"/>
          <w:color w:val="000000"/>
        </w:rPr>
        <w:t>with</w:t>
      </w:r>
      <w:r w:rsidR="00DB2F30" w:rsidRPr="00431F21">
        <w:rPr>
          <w:rFonts w:ascii="Arial" w:eastAsia="Times New Roman" w:hAnsi="Arial" w:cs="Times New Roman"/>
          <w:color w:val="000000"/>
        </w:rPr>
        <w:t xml:space="preserve"> screening positive for</w:t>
      </w:r>
      <w:r w:rsidR="00DB2F30">
        <w:rPr>
          <w:rFonts w:ascii="Arial" w:eastAsia="Times New Roman" w:hAnsi="Arial" w:cs="Times New Roman"/>
          <w:color w:val="000000"/>
        </w:rPr>
        <w:t xml:space="preserve"> any</w:t>
      </w:r>
      <w:r w:rsidR="00DB2F30" w:rsidRPr="00431F21">
        <w:rPr>
          <w:rFonts w:ascii="Arial" w:eastAsia="Times New Roman" w:hAnsi="Arial" w:cs="Times New Roman"/>
          <w:color w:val="000000"/>
        </w:rPr>
        <w:t xml:space="preserve"> psychiatric disorders or suicidality. In contrast, lack of in-person social contact was correlated with increased risk of screening positive for major d</w:t>
      </w:r>
      <w:r w:rsidR="003139FD">
        <w:rPr>
          <w:rFonts w:ascii="Arial" w:eastAsia="Times New Roman" w:hAnsi="Arial" w:cs="Times New Roman"/>
          <w:color w:val="000000"/>
        </w:rPr>
        <w:t xml:space="preserve">epression, PTSD, and alcohol </w:t>
      </w:r>
      <w:r w:rsidR="00DB2F30" w:rsidRPr="00431F21">
        <w:rPr>
          <w:rFonts w:ascii="Arial" w:eastAsia="Times New Roman" w:hAnsi="Arial" w:cs="Times New Roman"/>
          <w:color w:val="000000"/>
        </w:rPr>
        <w:t>use</w:t>
      </w:r>
      <w:r w:rsidR="003139FD">
        <w:rPr>
          <w:rFonts w:ascii="Arial" w:eastAsia="Times New Roman" w:hAnsi="Arial" w:cs="Times New Roman"/>
          <w:color w:val="000000"/>
        </w:rPr>
        <w:t xml:space="preserve"> disorder</w:t>
      </w:r>
      <w:r w:rsidR="009D55F8">
        <w:rPr>
          <w:rFonts w:ascii="Arial" w:eastAsia="Times New Roman" w:hAnsi="Arial" w:cs="Times New Roman"/>
          <w:color w:val="000000"/>
        </w:rPr>
        <w:t xml:space="preserve">, </w:t>
      </w:r>
      <w:r w:rsidR="009D55F8" w:rsidRPr="009D55F8">
        <w:rPr>
          <w:rFonts w:ascii="Arial" w:eastAsia="Times New Roman" w:hAnsi="Arial" w:cs="Times New Roman"/>
          <w:color w:val="000000"/>
        </w:rPr>
        <w:t>above and beyond the effect</w:t>
      </w:r>
      <w:r w:rsidR="009D55F8">
        <w:rPr>
          <w:rFonts w:ascii="Arial" w:eastAsia="Times New Roman" w:hAnsi="Arial" w:cs="Times New Roman"/>
          <w:color w:val="000000"/>
        </w:rPr>
        <w:t xml:space="preserve"> of social contact on Facebook</w:t>
      </w:r>
      <w:r w:rsidR="00DB2F30" w:rsidRPr="00431F21">
        <w:rPr>
          <w:rFonts w:ascii="Arial" w:eastAsia="Times New Roman" w:hAnsi="Arial" w:cs="Times New Roman"/>
          <w:color w:val="000000"/>
        </w:rPr>
        <w:t>.</w:t>
      </w:r>
    </w:p>
    <w:p w14:paraId="589D9F70" w14:textId="3A6B2188" w:rsidR="004F5958" w:rsidRPr="00AC6BAA" w:rsidRDefault="00F951F8" w:rsidP="00741642">
      <w:pPr>
        <w:outlineLvl w:val="0"/>
        <w:rPr>
          <w:rFonts w:ascii="Arial" w:eastAsia="Times New Roman" w:hAnsi="Arial" w:cs="Times New Roman"/>
          <w:color w:val="000000"/>
        </w:rPr>
      </w:pPr>
      <w:r w:rsidRPr="00431F21">
        <w:rPr>
          <w:rFonts w:ascii="Arial" w:hAnsi="Arial"/>
          <w:bCs/>
          <w:color w:val="000000"/>
          <w:szCs w:val="21"/>
          <w:u w:val="single"/>
        </w:rPr>
        <w:t>Conclusions</w:t>
      </w:r>
      <w:r w:rsidRPr="00431F21">
        <w:rPr>
          <w:rFonts w:ascii="Arial" w:hAnsi="Arial"/>
          <w:bCs/>
          <w:color w:val="000000"/>
          <w:szCs w:val="21"/>
        </w:rPr>
        <w:t>:</w:t>
      </w:r>
      <w:r w:rsidR="009D55F8" w:rsidRPr="009D55F8">
        <w:rPr>
          <w:rFonts w:ascii="Arial" w:eastAsia="Times New Roman" w:hAnsi="Arial" w:cs="Times New Roman"/>
          <w:color w:val="000000"/>
        </w:rPr>
        <w:t xml:space="preserve"> </w:t>
      </w:r>
      <w:r w:rsidR="009D55F8">
        <w:rPr>
          <w:rFonts w:ascii="Arial" w:eastAsia="Times New Roman" w:hAnsi="Arial" w:cs="Times New Roman"/>
          <w:color w:val="000000"/>
        </w:rPr>
        <w:t>A</w:t>
      </w:r>
      <w:r w:rsidR="009D55F8" w:rsidRPr="00431F21">
        <w:rPr>
          <w:rFonts w:ascii="Arial" w:eastAsia="Times New Roman" w:hAnsi="Arial" w:cs="Times New Roman"/>
          <w:color w:val="000000"/>
        </w:rPr>
        <w:t>mong recent military veterans in the United States</w:t>
      </w:r>
      <w:r w:rsidR="009D55F8">
        <w:rPr>
          <w:rFonts w:ascii="Arial" w:eastAsia="Times New Roman" w:hAnsi="Arial" w:cs="Times New Roman"/>
          <w:i/>
          <w:color w:val="000000"/>
        </w:rPr>
        <w:t xml:space="preserve">, </w:t>
      </w:r>
      <w:r w:rsidR="009D55F8">
        <w:rPr>
          <w:rFonts w:ascii="Arial" w:eastAsia="Times New Roman" w:hAnsi="Arial" w:cs="Times New Roman"/>
          <w:color w:val="000000"/>
        </w:rPr>
        <w:t xml:space="preserve">lack of </w:t>
      </w:r>
      <w:r w:rsidR="00AC6BAA" w:rsidRPr="009D55F8">
        <w:rPr>
          <w:rFonts w:ascii="Arial" w:eastAsia="Times New Roman" w:hAnsi="Arial" w:cs="Times New Roman"/>
          <w:color w:val="000000"/>
        </w:rPr>
        <w:t>in-person social contact</w:t>
      </w:r>
      <w:r w:rsidR="009D55F8">
        <w:rPr>
          <w:rFonts w:ascii="Arial" w:eastAsia="Times New Roman" w:hAnsi="Arial" w:cs="Times New Roman"/>
          <w:color w:val="000000"/>
        </w:rPr>
        <w:t xml:space="preserve"> may indicate</w:t>
      </w:r>
      <w:r w:rsidR="00AC6BAA" w:rsidRPr="009D55F8">
        <w:rPr>
          <w:rFonts w:ascii="Arial" w:eastAsia="Times New Roman" w:hAnsi="Arial" w:cs="Times New Roman"/>
          <w:color w:val="000000"/>
        </w:rPr>
        <w:t xml:space="preserve"> </w:t>
      </w:r>
      <w:r w:rsidR="009D55F8">
        <w:rPr>
          <w:rFonts w:ascii="Arial" w:eastAsia="Times New Roman" w:hAnsi="Arial" w:cs="Times New Roman"/>
          <w:color w:val="000000"/>
        </w:rPr>
        <w:t>increased risk</w:t>
      </w:r>
      <w:r w:rsidR="00AC6BAA" w:rsidRPr="009D55F8">
        <w:rPr>
          <w:rFonts w:ascii="Arial" w:eastAsia="Times New Roman" w:hAnsi="Arial" w:cs="Times New Roman"/>
          <w:color w:val="000000"/>
        </w:rPr>
        <w:t xml:space="preserve"> for psychiatric disorders</w:t>
      </w:r>
      <w:r w:rsidR="009D55F8">
        <w:rPr>
          <w:rFonts w:ascii="Arial" w:eastAsia="Times New Roman" w:hAnsi="Arial" w:cs="Times New Roman"/>
          <w:color w:val="000000"/>
        </w:rPr>
        <w:t>, a risk that may not attenuated by obtaining social interactions online</w:t>
      </w:r>
      <w:r w:rsidR="00AC6BAA">
        <w:rPr>
          <w:rFonts w:ascii="Arial" w:eastAsia="Times New Roman" w:hAnsi="Arial" w:cs="Times New Roman"/>
          <w:color w:val="000000"/>
        </w:rPr>
        <w:t>.</w:t>
      </w:r>
    </w:p>
    <w:p w14:paraId="31FA7FE7" w14:textId="77777777" w:rsidR="00741642" w:rsidRPr="00431F21" w:rsidRDefault="00741642" w:rsidP="00741642">
      <w:pPr>
        <w:outlineLvl w:val="0"/>
        <w:rPr>
          <w:rFonts w:ascii="Arial" w:hAnsi="Arial"/>
          <w:b/>
          <w:bCs/>
          <w:color w:val="000000"/>
          <w:szCs w:val="21"/>
        </w:rPr>
      </w:pPr>
    </w:p>
    <w:p w14:paraId="72099030" w14:textId="77777777" w:rsidR="00741642" w:rsidRPr="00431F21" w:rsidRDefault="00741642" w:rsidP="00741642">
      <w:pPr>
        <w:outlineLvl w:val="0"/>
        <w:rPr>
          <w:rFonts w:ascii="Arial" w:hAnsi="Arial"/>
          <w:bCs/>
          <w:color w:val="000000"/>
          <w:szCs w:val="21"/>
        </w:rPr>
      </w:pPr>
      <w:r w:rsidRPr="00431F21">
        <w:rPr>
          <w:rFonts w:ascii="Arial" w:hAnsi="Arial"/>
          <w:b/>
          <w:bCs/>
          <w:color w:val="000000"/>
          <w:szCs w:val="21"/>
        </w:rPr>
        <w:t>Possible Journals</w:t>
      </w:r>
      <w:r w:rsidR="004F5958">
        <w:rPr>
          <w:rFonts w:ascii="Arial" w:hAnsi="Arial"/>
          <w:bCs/>
          <w:color w:val="000000"/>
          <w:szCs w:val="21"/>
        </w:rPr>
        <w:t>: Psychiatric Services</w:t>
      </w:r>
      <w:r w:rsidRPr="00431F21">
        <w:rPr>
          <w:rFonts w:ascii="Arial" w:hAnsi="Arial"/>
          <w:bCs/>
          <w:color w:val="000000"/>
          <w:szCs w:val="21"/>
        </w:rPr>
        <w:t>; JMIR</w:t>
      </w:r>
    </w:p>
    <w:p w14:paraId="73ED8861" w14:textId="77777777" w:rsidR="00741642" w:rsidRPr="00431F21" w:rsidRDefault="00741642" w:rsidP="00741642">
      <w:pPr>
        <w:outlineLvl w:val="0"/>
        <w:rPr>
          <w:rFonts w:ascii="Arial" w:hAnsi="Arial"/>
          <w:bCs/>
          <w:color w:val="000000"/>
          <w:szCs w:val="21"/>
        </w:rPr>
      </w:pPr>
    </w:p>
    <w:p w14:paraId="7A95F6AF" w14:textId="546FD349"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Word count: </w:t>
      </w:r>
      <w:r w:rsidR="00532169">
        <w:rPr>
          <w:rFonts w:ascii="Arial" w:hAnsi="Arial"/>
          <w:bCs/>
          <w:color w:val="000000"/>
          <w:szCs w:val="21"/>
        </w:rPr>
        <w:t>176</w:t>
      </w:r>
      <w:r w:rsidRPr="00431F21">
        <w:rPr>
          <w:rFonts w:ascii="Arial" w:hAnsi="Arial"/>
          <w:bCs/>
          <w:color w:val="000000"/>
          <w:szCs w:val="21"/>
        </w:rPr>
        <w:t xml:space="preserve"> (abstract); </w:t>
      </w:r>
      <w:r w:rsidR="004F5958">
        <w:rPr>
          <w:rFonts w:ascii="Arial" w:hAnsi="Arial"/>
          <w:bCs/>
          <w:color w:val="000000"/>
          <w:szCs w:val="21"/>
        </w:rPr>
        <w:t>1,837</w:t>
      </w:r>
      <w:r w:rsidRPr="00431F21">
        <w:rPr>
          <w:rFonts w:ascii="Arial" w:hAnsi="Arial"/>
          <w:bCs/>
          <w:color w:val="000000"/>
          <w:szCs w:val="21"/>
        </w:rPr>
        <w:t xml:space="preserve"> (body)</w:t>
      </w:r>
    </w:p>
    <w:p w14:paraId="662584BE" w14:textId="77777777" w:rsidR="007948DE" w:rsidRPr="00431F21" w:rsidRDefault="007948DE" w:rsidP="007948DE">
      <w:pPr>
        <w:rPr>
          <w:rFonts w:ascii="Arial" w:eastAsia="Times New Roman" w:hAnsi="Arial" w:cs="Times New Roman"/>
          <w:color w:val="000000"/>
        </w:rPr>
      </w:pPr>
    </w:p>
    <w:p w14:paraId="48625FE3" w14:textId="77777777" w:rsidR="007948DE" w:rsidRPr="00431F21" w:rsidRDefault="007948DE" w:rsidP="007948DE">
      <w:pPr>
        <w:rPr>
          <w:rFonts w:ascii="Arial" w:eastAsia="Times New Roman" w:hAnsi="Arial" w:cs="Times New Roman"/>
          <w:color w:val="000000"/>
        </w:rPr>
      </w:pPr>
    </w:p>
    <w:p w14:paraId="010572C4" w14:textId="77777777" w:rsidR="007948DE" w:rsidRPr="00431F21" w:rsidRDefault="007948DE" w:rsidP="007948DE">
      <w:pPr>
        <w:rPr>
          <w:rFonts w:ascii="Arial" w:eastAsia="Times New Roman" w:hAnsi="Arial" w:cs="Times New Roman"/>
          <w:color w:val="000000"/>
        </w:rPr>
      </w:pPr>
    </w:p>
    <w:p w14:paraId="491080E0" w14:textId="77777777" w:rsidR="00215DE4" w:rsidRPr="00431F21" w:rsidRDefault="00215DE4" w:rsidP="007948DE">
      <w:pPr>
        <w:rPr>
          <w:rFonts w:ascii="Arial" w:eastAsia="Times New Roman" w:hAnsi="Arial" w:cs="Times New Roman"/>
          <w:color w:val="000000"/>
        </w:rPr>
      </w:pPr>
    </w:p>
    <w:p w14:paraId="192CE9A5" w14:textId="77777777" w:rsidR="00215DE4" w:rsidRPr="00431F21" w:rsidRDefault="00215DE4" w:rsidP="007948DE">
      <w:pPr>
        <w:rPr>
          <w:rFonts w:ascii="Arial" w:eastAsia="Times New Roman" w:hAnsi="Arial" w:cs="Times New Roman"/>
          <w:color w:val="000000"/>
        </w:rPr>
      </w:pPr>
    </w:p>
    <w:p w14:paraId="6B0C1CD4" w14:textId="77777777" w:rsidR="00C414F0" w:rsidRPr="00431F21" w:rsidRDefault="00741642" w:rsidP="00C414F0">
      <w:pPr>
        <w:outlineLvl w:val="0"/>
        <w:rPr>
          <w:rFonts w:ascii="Arial" w:hAnsi="Arial"/>
          <w:b/>
          <w:color w:val="000000"/>
          <w:szCs w:val="21"/>
        </w:rPr>
      </w:pPr>
      <w:r w:rsidRPr="00431F21">
        <w:rPr>
          <w:rFonts w:ascii="Arial" w:hAnsi="Arial"/>
          <w:b/>
          <w:color w:val="000000"/>
          <w:szCs w:val="21"/>
          <w:u w:val="single"/>
        </w:rPr>
        <w:br w:type="page"/>
      </w:r>
      <w:r w:rsidR="00215DE4" w:rsidRPr="00431F21">
        <w:rPr>
          <w:rFonts w:ascii="Arial" w:hAnsi="Arial"/>
          <w:b/>
          <w:color w:val="000000"/>
          <w:szCs w:val="21"/>
          <w:u w:val="single"/>
        </w:rPr>
        <w:lastRenderedPageBreak/>
        <w:t>Introduction</w:t>
      </w:r>
      <w:r w:rsidR="00215DE4" w:rsidRPr="00431F21">
        <w:rPr>
          <w:rFonts w:ascii="Arial" w:hAnsi="Arial"/>
          <w:b/>
          <w:color w:val="000000"/>
          <w:szCs w:val="21"/>
        </w:rPr>
        <w:t xml:space="preserve"> </w:t>
      </w:r>
    </w:p>
    <w:p w14:paraId="4ABAF291" w14:textId="3B58B492" w:rsidR="00D40876" w:rsidRPr="00431F21" w:rsidRDefault="00C414F0" w:rsidP="00C414F0">
      <w:pPr>
        <w:rPr>
          <w:rFonts w:ascii="Arial" w:hAnsi="Arial"/>
          <w:color w:val="000000"/>
          <w:szCs w:val="21"/>
        </w:rPr>
      </w:pPr>
      <w:r w:rsidRPr="00431F21">
        <w:rPr>
          <w:rFonts w:ascii="Arial" w:hAnsi="Arial"/>
          <w:color w:val="000000"/>
          <w:szCs w:val="21"/>
        </w:rPr>
        <w:t xml:space="preserve">While an extensive literature has established the benefits of social </w:t>
      </w:r>
      <w:r w:rsidR="00F951F8" w:rsidRPr="00431F21">
        <w:rPr>
          <w:rFonts w:ascii="Arial" w:hAnsi="Arial"/>
          <w:color w:val="000000"/>
          <w:szCs w:val="21"/>
        </w:rPr>
        <w:t>relationships</w:t>
      </w:r>
      <w:r w:rsidRPr="00431F21">
        <w:rPr>
          <w:rFonts w:ascii="Arial" w:hAnsi="Arial"/>
          <w:color w:val="000000"/>
          <w:szCs w:val="21"/>
        </w:rPr>
        <w:t xml:space="preserve"> for depression prevention and other aspects of psychological well-being, this has largely been derived from </w:t>
      </w:r>
      <w:r w:rsidR="00F951F8" w:rsidRPr="00431F21">
        <w:rPr>
          <w:rFonts w:ascii="Arial" w:hAnsi="Arial"/>
          <w:color w:val="000000"/>
          <w:szCs w:val="21"/>
        </w:rPr>
        <w:t xml:space="preserve">examination </w:t>
      </w:r>
      <w:r w:rsidRPr="00431F21">
        <w:rPr>
          <w:rFonts w:ascii="Arial" w:hAnsi="Arial"/>
          <w:color w:val="000000"/>
          <w:szCs w:val="21"/>
        </w:rPr>
        <w:t>offline social networks</w:t>
      </w:r>
      <w:r w:rsidR="00F951F8" w:rsidRPr="00431F21">
        <w:rPr>
          <w:rFonts w:ascii="Arial" w:hAnsi="Arial"/>
          <w:color w:val="000000"/>
          <w:szCs w:val="21"/>
        </w:rPr>
        <w:t xml:space="preserve"> and from research that sometimes assumes social contact is occurring face-to-face</w:t>
      </w:r>
      <w:r w:rsidR="000C6BD4" w:rsidRPr="00431F21">
        <w:rPr>
          <w:rFonts w:ascii="Arial" w:hAnsi="Arial"/>
          <w:color w:val="000000"/>
          <w:szCs w:val="21"/>
        </w:rPr>
        <w:fldChar w:fldCharType="begin"/>
      </w:r>
      <w:r w:rsidR="006F081B">
        <w:rPr>
          <w:rFonts w:ascii="Arial" w:hAnsi="Arial"/>
          <w:color w:val="000000"/>
          <w:szCs w:val="21"/>
        </w:rPr>
        <w:instrText xml:space="preserve"> ADDIN ZOTERO_ITEM CSL_CITATION {"citationID":"0BlGf9zC","properties":{"formattedCitation":"{\\rtf \\super 1\\uc0\\u8211{}3\\nosupersub{}}","plainCitation":"1–3"},"citationItems":[{"id":5744,"uris":["http://zotero.org/groups/579511/items/QBAPS8VV"],"uri":["http://zotero.org/groups/579511/items/QBAPS8VV"],"itemData":{"id":5744,"type":"article-journal","title":"Social Disconnectedness, Perceived Isolation, and Health Among Older Adults","container-title":"Journal of Health and Social Behavior","page":"31-48","volume":"50","issue":"1","abstract":"Previous research has identified a wide range of indicators of social isolation that pose health risks, including living alone, having a small social network, infrequent participation in social activities, and feelings of loneliness. However, multiple forms of isolation are rarely studied together, making it difficult to determine which aspects of isolation are most deleterious for health. Using population-based data from the National Social Life, Health, and Aging Project, we combine multiple indicators of social isolation into scales assessing social disconnectedness (e.g., small social network, infrequent participation in social activities) and perceived isolation (e.g., loneliness, perceived lack of social support). We examine the extent to which social disconnectedness and perceived isolation have distinct associations with physical and mental health among older adults. Results indicate that social disconnectedness and perceived isolation are independently associated with lower levels of self-rated physical health. However, the association between disconnectedness and mental health may operate through the strong relationship between perceived isolation and mental health. We conclude that health researchers need to consider social disconnectedness and perceived isolation simultaneously. Adapted from the source document.","DOI":"Journal","ISSN":"0022-1465","shortTitle":"Social Disconnectedness, Perceived Isolation, and Health Among Older Adults","author":[{"family":"Cornwell","given":"Erin York"},{"family":"Waite","given":"Linda J."}],"issued":{"date-parts":[["2009"]]}}},{"id":5642,"uris":["http://zotero.org/groups/579511/items/GMJWTQPM"],"uri":["http://zotero.org/groups/579511/items/GMJWTQPM"],"itemData":{"id":5642,"type":"article-journal","title":"Social ties and mental health","container-title":"Journal of Urban Health: Bulletin of the New York Academy of Medicine","page":"458-467","volume":"78","issue":"3","source":"PubMed","abstract":"It is generally agreed that social ties play a beneficial role in the maintenance of psychological well-being. In this targeted review, we highlight four sets of insights that emerge from the literature on social ties and mental health outcomes (defined as stress reactions, psychological well-being, and psychological distress, including depressive symptoms and anxiety). First, the pathways by which social networks and social supports influence mental health can be described by two alternative (although not mutually exclusive) causal models-the main effect model and the stress-buffering model. Second, the protective effects of social ties on mental health are not uniform across groups in society. Gender differences in support derived from social network participation may partly account for the higher prevalence of psychological distress among women compared to men. Social connections may paradoxically increase levels of mental illness symptoms among women with low resources, especially if such connections entail role strain associated with obligations to provide social support to others. Third, egocentric networks are nested within a broader structure of social relationships. The notion of social capital embraces the embeddedness of individual social ties within the broader social structure. Fourth, despite some successes reported in social support interventions to enhance mental health, further work is needed to deepen our understanding of the design, timing, and dose of interventions that work, as well as the characteristics of individuals who benefit the most.","DOI":"10.1093/jurban/78.3.458","ISSN":"1099-3460","note":"PMID: 11564849\nPMCID: PMC3455910","journalAbbreviation":"J Urban Health","language":"eng","author":[{"family":"Kawachi","given":"I."},{"family":"Berkman","given":"L. F."}],"issued":{"date-parts":[["2001",9]]}}},{"id":8117,"uris":["http://zotero.org/groups/579511/items/D7SCQI85"],"uri":["http://zotero.org/groups/579511/items/D7SCQI85"],"itemData":{"id":8117,"type":"article-journal","title":"From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schema":"https://github.com/citation-style-language/schema/raw/master/csl-citation.json"} </w:instrText>
      </w:r>
      <w:r w:rsidR="000C6BD4" w:rsidRPr="00431F21">
        <w:rPr>
          <w:rFonts w:ascii="Arial" w:hAnsi="Arial"/>
          <w:color w:val="000000"/>
          <w:szCs w:val="21"/>
        </w:rPr>
        <w:fldChar w:fldCharType="separate"/>
      </w:r>
      <w:r w:rsidR="006F081B" w:rsidRPr="006F081B">
        <w:rPr>
          <w:rFonts w:ascii="Arial" w:hAnsi="Arial" w:cs="Arial"/>
          <w:vertAlign w:val="superscript"/>
        </w:rPr>
        <w:t>1–3</w:t>
      </w:r>
      <w:r w:rsidR="000C6BD4" w:rsidRPr="00431F21">
        <w:rPr>
          <w:rFonts w:ascii="Arial" w:hAnsi="Arial"/>
          <w:color w:val="000000"/>
          <w:szCs w:val="21"/>
        </w:rPr>
        <w:fldChar w:fldCharType="end"/>
      </w:r>
      <w:r w:rsidRPr="00431F21">
        <w:rPr>
          <w:rFonts w:ascii="Arial" w:hAnsi="Arial"/>
          <w:color w:val="000000"/>
          <w:szCs w:val="21"/>
        </w:rPr>
        <w:t xml:space="preserve">. </w:t>
      </w:r>
      <w:r w:rsidR="00F951F8" w:rsidRPr="00431F21">
        <w:rPr>
          <w:rFonts w:ascii="Arial" w:hAnsi="Arial"/>
          <w:color w:val="000000"/>
          <w:szCs w:val="21"/>
        </w:rPr>
        <w:t>In today’s world, though, communication with friends and family online and through social media is part of daily life.</w:t>
      </w:r>
      <w:r w:rsidR="00F5747C" w:rsidRPr="00431F21">
        <w:rPr>
          <w:rFonts w:ascii="Arial" w:hAnsi="Arial"/>
          <w:color w:val="000000"/>
          <w:szCs w:val="21"/>
        </w:rPr>
        <w:t xml:space="preserve"> The average time a user spends on Facebook</w:t>
      </w:r>
      <w:r w:rsidR="00F951F8" w:rsidRPr="00431F21">
        <w:rPr>
          <w:rFonts w:ascii="Arial" w:hAnsi="Arial"/>
          <w:color w:val="000000"/>
          <w:szCs w:val="21"/>
        </w:rPr>
        <w:t xml:space="preserve"> </w:t>
      </w:r>
      <w:r w:rsidR="00F5747C" w:rsidRPr="00431F21">
        <w:rPr>
          <w:rFonts w:ascii="Arial" w:hAnsi="Arial"/>
          <w:color w:val="000000"/>
          <w:szCs w:val="21"/>
        </w:rPr>
        <w:t>is about 50 minutes a day, almost as much time as people spend eating and drinking</w:t>
      </w:r>
      <w:r w:rsidR="00C65009">
        <w:rPr>
          <w:rFonts w:ascii="Arial" w:hAnsi="Arial"/>
          <w:color w:val="000000"/>
          <w:szCs w:val="21"/>
        </w:rPr>
        <w:fldChar w:fldCharType="begin"/>
      </w:r>
      <w:r w:rsidR="00C65009">
        <w:rPr>
          <w:rFonts w:ascii="Arial" w:hAnsi="Arial"/>
          <w:color w:val="000000"/>
          <w:szCs w:val="21"/>
        </w:rPr>
        <w:instrText xml:space="preserve"> ADDIN ZOTERO_ITEM CSL_CITATION {"citationID":"aj8t67ugae","properties":{"formattedCitation":"{\\rtf \\super 4\\nosupersub{}}","plainCitation":"4"},"citationItems":[{"id":8491,"uris":["http://zotero.org/groups/579511/items/JCHDZ9GI"],"uri":["http://zotero.org/groups/579511/items/JCHDZ9GI"],"itemData":{"id":8491,"type":"article-newspaper","title":"Facebook Has 50 Minutes of Your Time Each Day. It Wants More","container-title":"The New York Times","publisher-place":"New York, NY","event-place":"New York, NY","URL":"https://www.nytimes.com/2016/05/06/business/facebook-bends-the-rules-of-audience-engagement-to-its-advantage.html","author":[{"family":"Stewart","given":"James"}],"issued":{"date-parts":[["2016",5,5]]}}}],"schema":"https://github.com/citation-style-language/schema/raw/master/csl-citation.json"} </w:instrText>
      </w:r>
      <w:r w:rsidR="00C65009">
        <w:rPr>
          <w:rFonts w:ascii="Arial" w:hAnsi="Arial"/>
          <w:color w:val="000000"/>
          <w:szCs w:val="21"/>
        </w:rPr>
        <w:fldChar w:fldCharType="separate"/>
      </w:r>
      <w:r w:rsidR="00C65009" w:rsidRPr="00C65009">
        <w:rPr>
          <w:rFonts w:ascii="Arial" w:hAnsi="Arial" w:cs="Arial"/>
          <w:vertAlign w:val="superscript"/>
        </w:rPr>
        <w:t>4</w:t>
      </w:r>
      <w:r w:rsidR="00C65009">
        <w:rPr>
          <w:rFonts w:ascii="Arial" w:hAnsi="Arial"/>
          <w:color w:val="000000"/>
          <w:szCs w:val="21"/>
        </w:rPr>
        <w:fldChar w:fldCharType="end"/>
      </w:r>
      <w:r w:rsidR="00C65009">
        <w:rPr>
          <w:rFonts w:ascii="Arial" w:hAnsi="Arial"/>
          <w:color w:val="000000"/>
          <w:szCs w:val="21"/>
        </w:rPr>
        <w:t>.</w:t>
      </w:r>
      <w:r w:rsidR="00F5747C" w:rsidRPr="00431F21">
        <w:rPr>
          <w:rFonts w:ascii="Arial" w:hAnsi="Arial"/>
          <w:color w:val="000000"/>
          <w:szCs w:val="21"/>
        </w:rPr>
        <w:t xml:space="preserve"> </w:t>
      </w:r>
      <w:r w:rsidR="00F951F8" w:rsidRPr="00431F21">
        <w:rPr>
          <w:rFonts w:ascii="Arial" w:hAnsi="Arial"/>
          <w:color w:val="000000"/>
          <w:szCs w:val="21"/>
        </w:rPr>
        <w:t>Given this modern reality, many are interested in how social contact mediated through online technologies—also referred to as computer-mediated communication—</w:t>
      </w:r>
      <w:r w:rsidR="00D40876" w:rsidRPr="00431F21">
        <w:rPr>
          <w:rFonts w:ascii="Arial" w:hAnsi="Arial"/>
          <w:color w:val="000000"/>
          <w:szCs w:val="21"/>
        </w:rPr>
        <w:t>impacts our well-being and mental health.</w:t>
      </w:r>
      <w:r w:rsidR="00F5747C" w:rsidRPr="00431F21">
        <w:rPr>
          <w:rFonts w:ascii="Arial" w:hAnsi="Arial"/>
          <w:color w:val="000000"/>
          <w:szCs w:val="21"/>
        </w:rPr>
        <w:t xml:space="preserve"> </w:t>
      </w:r>
    </w:p>
    <w:p w14:paraId="00F880C4" w14:textId="77777777" w:rsidR="00E40C3A" w:rsidRPr="00431F21" w:rsidRDefault="00E40C3A" w:rsidP="00C414F0">
      <w:pPr>
        <w:rPr>
          <w:rFonts w:ascii="Arial" w:hAnsi="Arial"/>
          <w:color w:val="000000"/>
          <w:szCs w:val="21"/>
        </w:rPr>
      </w:pPr>
    </w:p>
    <w:p w14:paraId="58709BBE" w14:textId="55F38229" w:rsidR="00F5747C" w:rsidRPr="00431F21" w:rsidRDefault="00E40C3A" w:rsidP="00C414F0">
      <w:pPr>
        <w:rPr>
          <w:rFonts w:ascii="Arial" w:hAnsi="Arial"/>
          <w:color w:val="000000"/>
          <w:szCs w:val="21"/>
        </w:rPr>
      </w:pPr>
      <w:r w:rsidRPr="00431F21">
        <w:rPr>
          <w:rFonts w:ascii="Arial" w:hAnsi="Arial"/>
          <w:color w:val="000000"/>
          <w:szCs w:val="21"/>
        </w:rPr>
        <w:t xml:space="preserve">Promoting the mental health of military veterans is an area of priority in the United States. </w:t>
      </w:r>
      <w:r w:rsidR="002E18AA">
        <w:rPr>
          <w:rFonts w:ascii="Arial" w:hAnsi="Arial"/>
          <w:color w:val="000000"/>
          <w:szCs w:val="21"/>
        </w:rPr>
        <w:t>Military veterans such as those</w:t>
      </w:r>
      <w:r w:rsidRPr="00431F21">
        <w:rPr>
          <w:rFonts w:ascii="Arial" w:hAnsi="Arial"/>
          <w:color w:val="000000"/>
          <w:szCs w:val="21"/>
        </w:rPr>
        <w:t xml:space="preserve"> who have served since September 2001, hereafter </w:t>
      </w:r>
      <w:r w:rsidRPr="00431F21">
        <w:rPr>
          <w:rFonts w:ascii="Arial" w:hAnsi="Arial" w:cs="Arial"/>
          <w:color w:val="000000"/>
        </w:rPr>
        <w:t xml:space="preserve">Iraq and Afghanistan era veterans, have </w:t>
      </w:r>
      <w:r w:rsidR="00F5747C" w:rsidRPr="00431F21">
        <w:rPr>
          <w:rFonts w:ascii="Arial" w:hAnsi="Arial" w:cs="Arial"/>
          <w:color w:val="000000"/>
        </w:rPr>
        <w:t>high</w:t>
      </w:r>
      <w:r w:rsidRPr="00431F21">
        <w:rPr>
          <w:rFonts w:ascii="Arial" w:hAnsi="Arial" w:cs="Arial"/>
          <w:color w:val="000000"/>
        </w:rPr>
        <w:t xml:space="preserve"> </w:t>
      </w:r>
      <w:r w:rsidR="00F5747C" w:rsidRPr="00431F21">
        <w:rPr>
          <w:rFonts w:ascii="Arial" w:hAnsi="Arial" w:cs="Arial"/>
          <w:color w:val="000000"/>
        </w:rPr>
        <w:t xml:space="preserve">elevated </w:t>
      </w:r>
      <w:r w:rsidRPr="00431F21">
        <w:rPr>
          <w:rFonts w:ascii="Arial" w:hAnsi="Arial" w:cs="Arial"/>
          <w:color w:val="000000"/>
        </w:rPr>
        <w:t xml:space="preserve">rates of depression, PTSD, suicidal ideation, </w:t>
      </w:r>
      <w:r w:rsidR="00F5747C" w:rsidRPr="00431F21">
        <w:rPr>
          <w:rFonts w:ascii="Arial" w:hAnsi="Arial" w:cs="Arial"/>
          <w:color w:val="000000"/>
        </w:rPr>
        <w:t>and – most tragically – suicide</w:t>
      </w:r>
      <w:r w:rsidR="00237CAD">
        <w:rPr>
          <w:rFonts w:ascii="Arial" w:hAnsi="Arial" w:cs="Arial"/>
          <w:color w:val="000000"/>
        </w:rPr>
        <w:fldChar w:fldCharType="begin"/>
      </w:r>
      <w:r w:rsidR="00C65009">
        <w:rPr>
          <w:rFonts w:ascii="Arial" w:hAnsi="Arial" w:cs="Arial"/>
          <w:color w:val="000000"/>
        </w:rPr>
        <w:instrText xml:space="preserve"> ADDIN ZOTERO_ITEM CSL_CITATION {"citationID":"a28kfmr7uo6","properties":{"formattedCitation":"{\\rtf \\super 5\\uc0\\u8211{}7\\nosupersub{}}","plainCitation":"5–7"},"citationItems":[{"id":5718,"uris":["http://zotero.org/groups/579511/items/N34W2MZE"],"uri":["http://zotero.org/groups/579511/items/N34W2MZE"],"itemData":{"id":5718,"type":"article-journal","title":"Psychopathology, Iraq and Afghanistan service, and suicide among Veterans Health Administration patients","container-title":"Journal of Consulting and Clinical Psychology","page":"323-330","volume":"80","issue":"3","source":"PubMed","abstract":"OBJECTIVE: Despite concerns regarding elevated psychiatric morbidity and suicide among veterans returning from Operations Enduring Freedom and Iraqi Freedom (OEF/OIF), little is known about the impact of psychiatric conditions on the risk of suicide in these veterans. To inform tailored suicide prevention efforts, it is important to assess interrelationships between OEF/OIF status, psychiatric morbidity, and suicide mortality. This study sought to examine potential associations between OEF/OIF status and suicide mortality among individuals receiving care in the Department of Veterans Affairs health system, the Veterans Health Administration (VHA). Analyses assessed potential interactions between OEF/OIF status and psychiatric conditions as predictors of suicide.\nMETHOD: Analyses included data for all individuals who received VHA services during fiscal year (FY) 2007 or FY08 and were alive at the start of FY08 (N = 5,772,282).\nRESULTS: For this cohort, there were 1,920 suicide deaths in FY08, including 96 among OEF/OIF veterans. Controlling for demographic factors, psychiatric conditions, OEF/OIF status, and the interaction between psychiatric conditions and OEF/OIF status, no main effects of OEF/OIF status were observed. However, a significant interaction was found between psychiatric conditions and OEF/OIF status. Specifically, having a diagnosed mental health condition was associated with a greater risk of suicide among OEF/OIF veterans (hazard ratio [HR] = 4.41; 95% confidence interval [CI]: 2.57, 7.55; p &lt; .01) than among non-OEF/OIF veterans (HR = 2.48; 95% CI [2.27, 2.71]; p &lt; .01).\nCONCLUSION: These findings highlight the importance of mental health screening and intervention for OEF/OIF veterans.","DOI":"10.1037/a0028266","ISSN":"1939-2117","note":"PMID: 22545742","journalAbbreviation":"J Consult Clin Psychol","language":"eng","author":[{"family":"Ilgen","given":"Mark A."},{"family":"McCarthy","given":"John F."},{"family":"Ignacio","given":"Rosalinda V."},{"family":"Bohnert","given":"Amy S. B."},{"family":"Valenstein","given":"Marcia"},{"family":"Blow","given":"Frederic C."},{"family":"Katz","given":"Ira R."}],"issued":{"date-parts":[["2012",6]]}}},{"id":8489,"uris":["http://zotero.org/groups/579511/items/NEZUIES7"],"uri":["http://zotero.org/groups/579511/items/NEZUIES7"],"itemData":{"id":8489,"type":"article-journal","title":"A randomized controlled trial of telephone motivational interviewing to enhance mental health treatment engagement in Iraq and Afghanistan veterans","container-title":"General hospital psychiatry","page":"450-9","volume":"34","issue":"5","DOI":"10.1016/j.genhosppsych.2012.04.007","author":[{"family":"Seal","given":"KH"},{"family":"Abadjian","given":"L"},{"family":"McCamish","given":"N"},{"family":"Shi","given":"Y"},{"family":"Tarasovsky","given":"G"},{"family":"Weingardt","given":"K"}],"issued":{"date-parts":[["2012",10]]}}},{"id":8490,"uris":["http://zotero.org/groups/579511/items/CCKAFGW8"],"uri":["http://zotero.org/groups/579511/items/CCKAFGW8"],"itemData":{"id":8490,"type":"article-journal","title":"Risk of Suicide Among US Military Service Members Following Operation Enduring Freedom or Operation Iraqi Freedom Deployment and Separation From the US Military","container-title":"JAMA Psychiatry","page":"561-9","volume":"72","issue":"6","DOI":"10.1001/jamapsychiatry.2014.3195","author":[{"family":"Reger","given":"MA"},{"family":"Smolenski","given":"DJ"},{"family":"Skopp","given":"NA"},{"family":"Metzger-Abamukang","given":"MJ"},{"family":"Kang","given":"HK"},{"family":"Bullman","given":"TA"},{"family":"Perdue","given":"S"},{"family":"Gahm","given":"GA"}],"issued":{"date-parts":[["2015",6]]}}}],"schema":"https://github.com/citation-style-language/schema/raw/master/csl-citation.json"} </w:instrText>
      </w:r>
      <w:r w:rsidR="00237CAD">
        <w:rPr>
          <w:rFonts w:ascii="Arial" w:hAnsi="Arial" w:cs="Arial"/>
          <w:color w:val="000000"/>
        </w:rPr>
        <w:fldChar w:fldCharType="separate"/>
      </w:r>
      <w:r w:rsidR="00C65009" w:rsidRPr="00C65009">
        <w:rPr>
          <w:rFonts w:ascii="Arial" w:hAnsi="Arial" w:cs="Arial"/>
          <w:vertAlign w:val="superscript"/>
        </w:rPr>
        <w:t>5–7</w:t>
      </w:r>
      <w:r w:rsidR="00237CAD">
        <w:rPr>
          <w:rFonts w:ascii="Arial" w:hAnsi="Arial" w:cs="Arial"/>
          <w:color w:val="000000"/>
        </w:rPr>
        <w:fldChar w:fldCharType="end"/>
      </w:r>
      <w:r w:rsidR="00DA1560">
        <w:rPr>
          <w:rFonts w:ascii="Arial" w:hAnsi="Arial" w:cs="Arial"/>
          <w:color w:val="000000"/>
        </w:rPr>
        <w:t>.</w:t>
      </w:r>
    </w:p>
    <w:p w14:paraId="7313BF3C" w14:textId="77777777" w:rsidR="00F951F8" w:rsidRPr="00431F21" w:rsidRDefault="00F951F8" w:rsidP="00C414F0">
      <w:pPr>
        <w:rPr>
          <w:rFonts w:ascii="Arial" w:hAnsi="Arial"/>
          <w:color w:val="000000"/>
          <w:szCs w:val="21"/>
        </w:rPr>
      </w:pPr>
    </w:p>
    <w:p w14:paraId="579C45B9" w14:textId="3B7AA853" w:rsidR="00215DE4" w:rsidRPr="00431F21" w:rsidRDefault="00C414F0" w:rsidP="007948DE">
      <w:pPr>
        <w:rPr>
          <w:rFonts w:ascii="Arial" w:hAnsi="Arial"/>
          <w:color w:val="000000"/>
          <w:szCs w:val="21"/>
        </w:rPr>
      </w:pPr>
      <w:r w:rsidRPr="00431F21">
        <w:rPr>
          <w:rFonts w:ascii="Arial" w:hAnsi="Arial"/>
          <w:color w:val="000000"/>
          <w:szCs w:val="21"/>
        </w:rPr>
        <w:t xml:space="preserve">In our previous research, we showed </w:t>
      </w:r>
      <w:r w:rsidR="00D40876" w:rsidRPr="00431F21">
        <w:rPr>
          <w:rFonts w:ascii="Arial" w:hAnsi="Arial"/>
          <w:color w:val="000000"/>
          <w:szCs w:val="21"/>
        </w:rPr>
        <w:t>that as</w:t>
      </w:r>
      <w:r w:rsidRPr="00431F21">
        <w:rPr>
          <w:rFonts w:ascii="Arial" w:hAnsi="Arial"/>
          <w:color w:val="000000"/>
          <w:szCs w:val="21"/>
        </w:rPr>
        <w:t xml:space="preserve"> </w:t>
      </w:r>
      <w:r w:rsidR="00D40876" w:rsidRPr="00431F21">
        <w:rPr>
          <w:rFonts w:ascii="Arial" w:hAnsi="Arial"/>
          <w:color w:val="000000"/>
          <w:szCs w:val="21"/>
        </w:rPr>
        <w:t>in-person</w:t>
      </w:r>
      <w:r w:rsidRPr="00431F21">
        <w:rPr>
          <w:rFonts w:ascii="Arial" w:hAnsi="Arial"/>
          <w:color w:val="000000"/>
          <w:szCs w:val="21"/>
        </w:rPr>
        <w:t xml:space="preserve"> social contact became more frequent, the risk of developing </w:t>
      </w:r>
      <w:r w:rsidR="00CF7DC6" w:rsidRPr="00431F21">
        <w:rPr>
          <w:rFonts w:ascii="Arial" w:hAnsi="Arial"/>
          <w:color w:val="000000"/>
          <w:szCs w:val="21"/>
        </w:rPr>
        <w:t>depression</w:t>
      </w:r>
      <w:r w:rsidRPr="00431F21">
        <w:rPr>
          <w:rFonts w:ascii="Arial" w:hAnsi="Arial"/>
          <w:color w:val="000000"/>
          <w:szCs w:val="21"/>
        </w:rPr>
        <w:t xml:space="preserve"> two years later declined in a dose-dependent fashion. In contrast, increasing amounts of contact via phone, writing, or email did not suggest such a protective effect against </w:t>
      </w:r>
      <w:r w:rsidR="00CF7DC6" w:rsidRPr="00431F21">
        <w:rPr>
          <w:rFonts w:ascii="Arial" w:hAnsi="Arial"/>
          <w:color w:val="000000"/>
          <w:szCs w:val="21"/>
        </w:rPr>
        <w:t>depressive symptoms</w:t>
      </w:r>
      <w:r w:rsidR="004B4C1E">
        <w:rPr>
          <w:rFonts w:ascii="Arial" w:hAnsi="Arial"/>
          <w:color w:val="000000"/>
          <w:szCs w:val="21"/>
        </w:rPr>
        <w:fldChar w:fldCharType="begin"/>
      </w:r>
      <w:r w:rsidR="004B4C1E">
        <w:rPr>
          <w:rFonts w:ascii="Arial" w:hAnsi="Arial"/>
          <w:color w:val="000000"/>
          <w:szCs w:val="21"/>
        </w:rPr>
        <w:instrText xml:space="preserve"> ADDIN ZOTERO_ITEM CSL_CITATION {"citationID":"a1q1416oi8n","properties":{"formattedCitation":"{\\rtf \\super 8\\nosupersub{}}","plainCitation":"8"},"citationItems":[{"id":8134,"uris":["http://zotero.org/groups/579511/items/4UM88HIM"],"uri":["http://zotero.org/groups/579511/items/4UM88HIM"],"itemData":{"id":8134,"type":"article-journal","title":"Does Mode of Contact with Different Types of Social Relationships Predict Depression in Older Adults? Evidence from a Nationally Representative Survey","container-title":"Journal of the American Geriatrics Society","page":"2014-2022","volume":"63","issue":"10","source":"PubMed","abstract":"OBJECTIVES: To determine associations between use of three different modes of social contact (in person, telephone, written or e-mail), contact with different types of people, and risk of depressive symptoms in a nationally representative, longitudinal sample of older adults.\nDESIGN: Population-based observational cohort.\nSETTING: Urban and suburban communities throughout the contiguous United States.\nPARTICIPANTS: Individuals aged 50 and older who participated in the Health and Retirement Survey between 2004 and 2010 (N = 11,065).\nMEASUREMENTS: Frequency of participant use of the three modes of social contact with children, other family members, and friends at baseline were used to predict depressive symptoms (measured using the eight-item Center for Epidemiologic Studies Depression Scale) 2 years later using multivariable logistic regression models.\nRESULTS: Probability of having depressive symptoms steadily increased as frequency of in-person-but not telephone or written or e-mail contact-decreased. After controlling for demographic, clinical, and social variables, individuals with in-person social contact every few months or less with children, other family, and friends had a significantly higher probability of clinically significant depressive symptoms 2 years later (11.5%) than those having in-person contact once or twice per month (8.1%; P &lt; .001) or once or twice per week (7.3%; P &lt; .001). Older age, interpersonal conflict, and depression at baseline moderated some of the effects of social contact on depressive symptoms.\nCONCLUSION: Frequency of in-person social contact with friends and family independently predicts risk of subsequent depression in older adults. Clinicians should consider encouraging face-to-face social interactions as a preventive strategy for depression.","DOI":"10.1111/jgs.13667","ISSN":"1532-5415","note":"PMID: 26437566","shortTitle":"Does Mode of Contact with Different Types of Social Relationships Predict Depression in Older Adults?","journalAbbreviation":"J Am Geriatr Soc","language":"eng","author":[{"family":"Teo","given":"Alan R."},{"family":"Choi","given":"HwaJung"},{"family":"Andrea","given":"Sarah B."},{"family":"Valenstein","given":"Marcia"},{"family":"Newsom","given":"Jason T."},{"family":"Dobscha","given":"Steven K."},{"family":"Zivin","given":"Kara"}],"issued":{"date-parts":[["2015",10]]}}}],"schema":"https://github.com/citation-style-language/schema/raw/master/csl-citation.json"} </w:instrText>
      </w:r>
      <w:r w:rsidR="004B4C1E">
        <w:rPr>
          <w:rFonts w:ascii="Arial" w:hAnsi="Arial"/>
          <w:color w:val="000000"/>
          <w:szCs w:val="21"/>
        </w:rPr>
        <w:fldChar w:fldCharType="separate"/>
      </w:r>
      <w:r w:rsidR="004B4C1E" w:rsidRPr="004B4C1E">
        <w:rPr>
          <w:rFonts w:ascii="Arial" w:hAnsi="Arial" w:cs="Arial"/>
          <w:vertAlign w:val="superscript"/>
        </w:rPr>
        <w:t>8</w:t>
      </w:r>
      <w:r w:rsidR="004B4C1E">
        <w:rPr>
          <w:rFonts w:ascii="Arial" w:hAnsi="Arial"/>
          <w:color w:val="000000"/>
          <w:szCs w:val="21"/>
        </w:rPr>
        <w:fldChar w:fldCharType="end"/>
      </w:r>
      <w:r w:rsidR="004B4C1E">
        <w:rPr>
          <w:rFonts w:ascii="Arial" w:hAnsi="Arial"/>
          <w:color w:val="000000"/>
          <w:szCs w:val="21"/>
        </w:rPr>
        <w:t>.</w:t>
      </w:r>
      <w:r w:rsidR="00D40876" w:rsidRPr="00431F21">
        <w:rPr>
          <w:rFonts w:ascii="Arial" w:hAnsi="Arial"/>
          <w:color w:val="000000"/>
          <w:szCs w:val="21"/>
        </w:rPr>
        <w:t xml:space="preserve"> However, it is unclear </w:t>
      </w:r>
      <w:r w:rsidR="00CF7DC6" w:rsidRPr="00431F21">
        <w:rPr>
          <w:rFonts w:ascii="Arial" w:hAnsi="Arial"/>
          <w:color w:val="000000"/>
          <w:szCs w:val="21"/>
        </w:rPr>
        <w:t>whether</w:t>
      </w:r>
      <w:r w:rsidR="00D40876" w:rsidRPr="00431F21">
        <w:rPr>
          <w:rFonts w:ascii="Arial" w:hAnsi="Arial"/>
          <w:color w:val="000000"/>
          <w:szCs w:val="21"/>
        </w:rPr>
        <w:t xml:space="preserve"> these findings </w:t>
      </w:r>
      <w:r w:rsidR="00CF7DC6" w:rsidRPr="00431F21">
        <w:rPr>
          <w:rFonts w:ascii="Arial" w:hAnsi="Arial"/>
          <w:color w:val="000000"/>
          <w:szCs w:val="21"/>
        </w:rPr>
        <w:t>differ when considering</w:t>
      </w:r>
      <w:r w:rsidR="00D40876" w:rsidRPr="00431F21">
        <w:rPr>
          <w:rFonts w:ascii="Arial" w:hAnsi="Arial"/>
          <w:color w:val="000000"/>
          <w:szCs w:val="21"/>
        </w:rPr>
        <w:t xml:space="preserve"> interactions on social media. In addition, researchers are interested in whether a relationship on social media might su</w:t>
      </w:r>
      <w:r w:rsidR="00997FF2">
        <w:rPr>
          <w:rFonts w:ascii="Arial" w:hAnsi="Arial"/>
          <w:color w:val="000000"/>
          <w:szCs w:val="21"/>
        </w:rPr>
        <w:t>bstitute for one in a person’s offline</w:t>
      </w:r>
      <w:r w:rsidR="00D40876" w:rsidRPr="00431F21">
        <w:rPr>
          <w:rFonts w:ascii="Arial" w:hAnsi="Arial"/>
          <w:color w:val="000000"/>
          <w:szCs w:val="21"/>
        </w:rPr>
        <w:t xml:space="preserve"> life. Evidence of this notion, called network substitution, would help support the validity of social media-based interventions</w:t>
      </w:r>
      <w:r w:rsidR="006F081B">
        <w:rPr>
          <w:rFonts w:ascii="Arial" w:hAnsi="Arial"/>
          <w:color w:val="000000"/>
          <w:szCs w:val="21"/>
        </w:rPr>
        <w:fldChar w:fldCharType="begin"/>
      </w:r>
      <w:r w:rsidR="004B4C1E">
        <w:rPr>
          <w:rFonts w:ascii="Arial" w:hAnsi="Arial"/>
          <w:color w:val="000000"/>
          <w:szCs w:val="21"/>
        </w:rPr>
        <w:instrText xml:space="preserve"> ADDIN ZOTERO_ITEM CSL_CITATION {"citationID":"a14fiv3jkjc","properties":{"formattedCitation":"{\\rtf \\super 9\\nosupersub{}}","plainCitation":"9"},"citationItems":[{"id":7856,"uris":["http://zotero.org/groups/579511/items/365N3Q78"],"uri":["http://zotero.org/groups/579511/items/365N3Q78"],"itemData":{"id":7856,"type":"article-journal","title":"Social networks, social media, and social diseases","container-title":"BMJ","page":"f3007","volume":"346","source":"www.bmj.com","abstract":"Use of social media in healthcare is increasing. Enrico Coiera argues that it has the potential to change not only the way we deliver care but also the way we treat some diseases\n\nSocial processes underpin everything from our lifestyle choices, our health decisions, to the way healthcare is conceived and delivered. Social media—information tools that both exploit and celebrate our social nature—are beginning to be used across healthcare, and proponents see this technology reshaping everything from disease management to biomedical research. However, social media could have an even stronger role, enabling us to treat socially shaped diseases such as obesity, depression, diabetes, and heart disease. In this article I outline the growth of social network thinking and describe several current uses of social media in healthcare before describing how our understanding of social networks and media could be harnessed for this stronger role of treating socially shaped diseases. I also end with a caveat about the dangers of social media.\n\nSocial networks are a way of representing the ties that bind us as individuals into families, groups, organisations, and societies.1 With the realisation that even weak social ties have the power to influence,2 social network research has grown dramatically (box 1). The past decade has seen a growth of over 50% in the literature on social networks in healthcare.3 Social networks underpin the way physicians seek advice from each other4 and adopt new drugs,5 the way that evidence propagates,6 and the diffusion of safety and quality practices.3\n\n#### Box 1: Social contagion\n\nPeople tend to have friends who are similar to themselves—in interests,7, beliefs, and behaviour—a phenomenon known as homophily.8 The big debate in social network research has been whether homophily is simply the result of similar individuals clustering (“birds of a feather”) or …","DOI":"10.1136/bmj.f3007","ISSN":"1756-1833","note":"PMID: 23697672","journalAbbreviation":"BMJ","language":"en","author":[{"family":"Coiera","given":"Enrico"}],"issued":{"date-parts":[["2013",5,22]]}}}],"schema":"https://github.com/citation-style-language/schema/raw/master/csl-citation.json"} </w:instrText>
      </w:r>
      <w:r w:rsidR="006F081B">
        <w:rPr>
          <w:rFonts w:ascii="Arial" w:hAnsi="Arial"/>
          <w:color w:val="000000"/>
          <w:szCs w:val="21"/>
        </w:rPr>
        <w:fldChar w:fldCharType="separate"/>
      </w:r>
      <w:r w:rsidR="004B4C1E" w:rsidRPr="004B4C1E">
        <w:rPr>
          <w:rFonts w:ascii="Arial" w:hAnsi="Arial" w:cs="Arial"/>
          <w:vertAlign w:val="superscript"/>
        </w:rPr>
        <w:t>9</w:t>
      </w:r>
      <w:r w:rsidR="006F081B">
        <w:rPr>
          <w:rFonts w:ascii="Arial" w:hAnsi="Arial"/>
          <w:color w:val="000000"/>
          <w:szCs w:val="21"/>
        </w:rPr>
        <w:fldChar w:fldCharType="end"/>
      </w:r>
      <w:r w:rsidR="006F081B">
        <w:rPr>
          <w:rFonts w:ascii="Arial" w:hAnsi="Arial"/>
          <w:color w:val="000000"/>
          <w:szCs w:val="21"/>
        </w:rPr>
        <w:t>.</w:t>
      </w:r>
    </w:p>
    <w:p w14:paraId="212BBDD3" w14:textId="77777777" w:rsidR="007948DE" w:rsidRPr="00431F21" w:rsidRDefault="007948DE" w:rsidP="007948DE">
      <w:pPr>
        <w:rPr>
          <w:rFonts w:ascii="Arial" w:hAnsi="Arial" w:cs="Arial"/>
          <w:color w:val="000000"/>
        </w:rPr>
      </w:pPr>
    </w:p>
    <w:p w14:paraId="261E058C" w14:textId="77777777" w:rsidR="00431F21" w:rsidRDefault="00AD406B" w:rsidP="007948DE">
      <w:pPr>
        <w:rPr>
          <w:rFonts w:ascii="Arial" w:hAnsi="Arial" w:cs="Arial"/>
          <w:color w:val="000000"/>
        </w:rPr>
      </w:pPr>
      <w:r w:rsidRPr="00431F21">
        <w:rPr>
          <w:rFonts w:ascii="Arial" w:hAnsi="Arial" w:cs="Arial"/>
          <w:color w:val="000000"/>
        </w:rPr>
        <w:t xml:space="preserve">In this paper, we aimed to address two research questions. First, do military veterans substitute social interactions on Facebook for in-person social contact? Second, </w:t>
      </w:r>
      <w:r w:rsidR="00431F21" w:rsidRPr="00431F21">
        <w:rPr>
          <w:rFonts w:ascii="Arial" w:hAnsi="Arial" w:cs="Arial"/>
          <w:color w:val="000000"/>
        </w:rPr>
        <w:t xml:space="preserve">is social contact on Facebook </w:t>
      </w:r>
      <w:r w:rsidR="00431F21">
        <w:rPr>
          <w:rFonts w:ascii="Arial" w:hAnsi="Arial" w:cs="Arial"/>
          <w:color w:val="000000"/>
        </w:rPr>
        <w:t>(</w:t>
      </w:r>
      <w:r w:rsidR="00431F21" w:rsidRPr="00431F21">
        <w:rPr>
          <w:rFonts w:ascii="Arial" w:hAnsi="Arial" w:cs="Arial"/>
          <w:color w:val="000000"/>
        </w:rPr>
        <w:t>vs. in-person</w:t>
      </w:r>
      <w:r w:rsidR="00431F21">
        <w:rPr>
          <w:rFonts w:ascii="Arial" w:hAnsi="Arial" w:cs="Arial"/>
          <w:color w:val="000000"/>
        </w:rPr>
        <w:t xml:space="preserve">) </w:t>
      </w:r>
      <w:r w:rsidR="00431F21" w:rsidRPr="00431F21">
        <w:rPr>
          <w:rFonts w:ascii="Arial" w:hAnsi="Arial" w:cs="Arial"/>
          <w:color w:val="000000"/>
        </w:rPr>
        <w:t>associated with screening positive for psychiatric disorders or suicidality in military veterans?</w:t>
      </w:r>
    </w:p>
    <w:p w14:paraId="68C780AF" w14:textId="77777777" w:rsidR="00215DE4" w:rsidRPr="00431F21" w:rsidRDefault="00215DE4" w:rsidP="007948DE">
      <w:pPr>
        <w:rPr>
          <w:rFonts w:ascii="Arial" w:eastAsia="Times New Roman" w:hAnsi="Arial" w:cs="Times New Roman"/>
          <w:color w:val="000000"/>
        </w:rPr>
      </w:pPr>
    </w:p>
    <w:p w14:paraId="48A09596"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Methods</w:t>
      </w:r>
    </w:p>
    <w:p w14:paraId="5397776E" w14:textId="77777777" w:rsidR="00566D7C" w:rsidRPr="00431F21" w:rsidRDefault="00566D7C" w:rsidP="00566D7C">
      <w:pPr>
        <w:rPr>
          <w:rFonts w:ascii="Arial" w:hAnsi="Arial" w:cs="Arial"/>
          <w:b/>
          <w:color w:val="000000"/>
        </w:rPr>
      </w:pPr>
      <w:r w:rsidRPr="00431F21">
        <w:rPr>
          <w:rFonts w:ascii="Arial" w:hAnsi="Arial" w:cs="Arial"/>
          <w:i/>
          <w:color w:val="000000"/>
        </w:rPr>
        <w:t>Participants and Recruitment</w:t>
      </w:r>
    </w:p>
    <w:p w14:paraId="74CD8BED" w14:textId="6B724A4B" w:rsidR="00566D7C" w:rsidRPr="00431F21" w:rsidRDefault="00566D7C" w:rsidP="00566D7C">
      <w:pPr>
        <w:rPr>
          <w:rFonts w:ascii="Arial" w:hAnsi="Arial" w:cs="Arial"/>
        </w:rPr>
      </w:pPr>
      <w:r w:rsidRPr="00431F21">
        <w:rPr>
          <w:rFonts w:ascii="Arial" w:hAnsi="Arial" w:cs="Arial"/>
          <w:color w:val="000000"/>
        </w:rPr>
        <w:t xml:space="preserve">The target population for the survey was U.S. military veterans of the Operation Enduring Freedom-Operation Iraqi Freedom (OEF-OIF) service era (September 2001- present), hereafter referred to as Iraq and Afghanistan era veterans. </w:t>
      </w:r>
      <w:r w:rsidRPr="00431F21">
        <w:rPr>
          <w:rFonts w:ascii="Arial" w:hAnsi="Arial" w:cs="Arial"/>
        </w:rPr>
        <w:t xml:space="preserve">To </w:t>
      </w:r>
      <w:r w:rsidRPr="00431F21">
        <w:rPr>
          <w:rFonts w:ascii="Arial" w:hAnsi="Arial" w:cs="Arial"/>
          <w:color w:val="000000"/>
        </w:rPr>
        <w:t>be eligible for the survey, individuals needed to be age 18 or older, and been on active duty in the U.S. Armed Forces after September 2001 but not presently. We excluded individual</w:t>
      </w:r>
      <w:r w:rsidR="00DF5E6B">
        <w:rPr>
          <w:rFonts w:ascii="Arial" w:hAnsi="Arial" w:cs="Arial"/>
          <w:color w:val="000000"/>
        </w:rPr>
        <w:t>s</w:t>
      </w:r>
      <w:r w:rsidRPr="00431F21">
        <w:rPr>
          <w:rFonts w:ascii="Arial" w:hAnsi="Arial" w:cs="Arial"/>
          <w:color w:val="000000"/>
        </w:rPr>
        <w:t xml:space="preserve"> who completed surveys in less than five minutes, had a duplicate or multiple survey responses, or incorrectly answered a military-related ‘insider knowledge’ question (to reduce chance of online survey </w:t>
      </w:r>
      <w:proofErr w:type="spellStart"/>
      <w:r w:rsidRPr="00431F21">
        <w:rPr>
          <w:rFonts w:ascii="Arial" w:hAnsi="Arial" w:cs="Arial"/>
          <w:color w:val="000000"/>
        </w:rPr>
        <w:t>mis</w:t>
      </w:r>
      <w:proofErr w:type="spellEnd"/>
      <w:r w:rsidRPr="00431F21">
        <w:rPr>
          <w:rFonts w:ascii="Arial" w:hAnsi="Arial" w:cs="Arial"/>
          <w:color w:val="000000"/>
        </w:rPr>
        <w:t>-representation)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{"citationID":"a13nlbpteb7","properties":{"formattedCitation":"{\\rtf \\super 10,11\\nosupersub{}}","plainCitation":"10,11"},"citationItems":[{"id":8315,"uris":["http://zotero.org/groups/579511/items/U93W3VHQ"],"uri":["http://zotero.org/groups/579511/items/U93W3VHQ"],"itemData":{"id":8315,"type":"article-journal","title":"Using facebook to recruit young adult veterans: online mental health research","container-title":"JMIR research protocols","page":"e63","volume":"4","issue":"2","source":"PubMed","abstract":"BACKGROUND: Veteran research has primarily been conducted with clinical samples and those already involved in health care systems, but much is to be learned about veterans in the community. Facebook is a novel yet largely unexplored avenue for recruiting veteran participants for epidemiological and clinical studies.\nOBJECTIVE: In this study, we utilized Facebook to recruit a sample of young adult veterans for the first phase of an online alcohol intervention study. We describe the successful Facebook recruitment process, including data collection from over 1000 veteran participants in approximately 3 weeks, procedures to verify participation eligibility, and comparison of our sample with nationally available norms.\nMETHODS: Participants were young adult veterans aged 18-34 recruited through Facebook as part of a large study to document normative drinking behavior among a large community sample of veterans. Facebook ads were targeted toward young veterans to collect information on demographics and military characteristics, health behaviors, mental health, and health care utilization.\nRESULTS: We obtained a sample of 1023 verified veteran participants over a period of 24 days for the advertising price of approximately US $7.05 per verified veteran participant. Our recruitment strategy yielded a sample similar to the US population of young adult veterans in most demographic areas except for race/ethnicity and previous branch of service, which when we weighted the sample on race/ethnicity and branch a sample better matched with the population data was obtained. The Facebook sample recruited veterans who were engaged in a variety of risky health behaviors such as binge drinking and marijuana use. One fourth of veterans had never since discharge been to an appointment for physical health care and about half had attended an appointment for service compensation review. Only half had attended any appointment for a mental health concern at any clinic or hospital. Despite more than half screening positive for current probable mental health disorders such as post-traumatic stress disorder, depression, anxiety, only about 1 in 3 received mental health care in the past year and only 1 in 50 received such care within the past month.\nCONCLUSIONS: This work expands on the work of other studies that have examined clinical samples of veterans only and suggests Facebook can be an adequate method of obtaining samples of veterans in need of care.\nTRIAL REGISTRATION: Clinicaltrials.gov NCT02187887; http://clinicaltrials.gov/ct2/show/NCT02187887 (Archived by WebCite at http://www.webcitation.org/6YiUKRsXY).","DOI":"10.2196/resprot.3996","ISSN":"1929-0748","note":"PMID: 26033209\nPMCID: PMC4526897","shortTitle":"Using facebook to recruit young adult veterans","journalAbbreviation":"JMIR Res Protoc","language":"eng","author":[{"family":"Pedersen","given":"Eric R."},{"family":"Helmuth","given":"Eric D."},{"family":"Marshall","given":"Grant N."},{"family":"Schell","given":"Terry L."},{"family":"PunKay","given":"Marc"},{"family":"Kurz","given":"Jeremy"}],"issued":{"date-parts":[["2015",6,1]]}}},{"id":8462,"uris":["http://zotero.org/groups/579511/items/6F45WGPJ"],"uri":["http://zotero.org/groups/579511/items/6F45WGPJ"],"itemData":{"id":8462,"type":"article-journal","title":"Strategies to address participant misrepresentation for eligibility in Web-based research","container-title":"International journal of methods in psychiatric research","page":"120-9","volume":"23","issue":"1","DOI":"10.1002/mpr.1415","author":[{"family":"Kramer","given":"J"},{"family":"Rubin","given":"A"},{"family":"Coster","given":"W"},{"family":"Helmuth","given":"E"},{"family":"Hermos","given":"J"},{"family":"Rosenbloom","given":"D"},{"family":"Moed","given":"R"},{"family":"Dooley","given":"M"},{"family":"Kao","given":"YC"},{"family":"Lijenquist","given":"D"},{"family":"Brief","given":"D"},{"family":"Enggasser","given":"J"},{"family":"Keane","given":"T"},{"family":"Roy","given":"M"},{"family":"Lachowicz","given":"M"}],"issued":{"date-parts":[["2014",3]]}}}],"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10,11</w:t>
      </w:r>
      <w:r w:rsidR="000C6BD4" w:rsidRPr="00431F21">
        <w:rPr>
          <w:rFonts w:ascii="Arial" w:hAnsi="Arial" w:cs="Arial"/>
          <w:color w:val="000000"/>
        </w:rPr>
        <w:fldChar w:fldCharType="end"/>
      </w:r>
      <w:r w:rsidRPr="00431F21">
        <w:rPr>
          <w:rFonts w:ascii="Arial" w:hAnsi="Arial" w:cs="Arial"/>
          <w:color w:val="000000"/>
        </w:rPr>
        <w:t xml:space="preserve">. </w:t>
      </w:r>
    </w:p>
    <w:p w14:paraId="0C7E028E" w14:textId="77777777" w:rsidR="00566D7C" w:rsidRPr="00431F21" w:rsidRDefault="00566D7C" w:rsidP="00566D7C">
      <w:pPr>
        <w:rPr>
          <w:rFonts w:ascii="Arial" w:hAnsi="Arial" w:cs="Arial"/>
          <w:b/>
          <w:color w:val="000000"/>
        </w:rPr>
      </w:pPr>
    </w:p>
    <w:p w14:paraId="5934B403" w14:textId="77777777" w:rsidR="00566D7C" w:rsidRPr="00431F21" w:rsidRDefault="00566D7C" w:rsidP="00566D7C">
      <w:pPr>
        <w:rPr>
          <w:rFonts w:ascii="Arial" w:hAnsi="Arial" w:cs="Arial"/>
          <w:i/>
        </w:rPr>
      </w:pPr>
      <w:r w:rsidRPr="00431F21">
        <w:rPr>
          <w:rFonts w:ascii="Arial" w:hAnsi="Arial" w:cs="Arial"/>
          <w:i/>
        </w:rPr>
        <w:t>Procedure</w:t>
      </w:r>
    </w:p>
    <w:p w14:paraId="55EABA4B" w14:textId="7A7308E8" w:rsidR="00566D7C" w:rsidRPr="00431F21" w:rsidRDefault="00566D7C" w:rsidP="00566D7C">
      <w:pPr>
        <w:rPr>
          <w:rFonts w:ascii="Arial" w:eastAsia="Calibri" w:hAnsi="Arial" w:cs="Arial"/>
        </w:rPr>
      </w:pPr>
      <w:r w:rsidRPr="00431F21">
        <w:rPr>
          <w:rFonts w:ascii="Arial" w:hAnsi="Arial" w:cs="Arial"/>
          <w:color w:val="000000"/>
        </w:rPr>
        <w:lastRenderedPageBreak/>
        <w:t xml:space="preserve">Online survey participants were recruited using Facebook ads containing a call to action to participate in a health research study. Study ads broadly targeted Facebook users in the United States of any age or gender who had interests relevant to military veterans (e.g., an interest in the “United States Armed Forces”). </w:t>
      </w:r>
      <w:r w:rsidRPr="00431F21">
        <w:rPr>
          <w:rFonts w:ascii="Arial" w:hAnsi="Arial" w:cs="Arial"/>
        </w:rPr>
        <w:t>A</w:t>
      </w:r>
      <w:r w:rsidR="00DF5E6B">
        <w:rPr>
          <w:rFonts w:ascii="Arial" w:hAnsi="Arial" w:cs="Arial"/>
        </w:rPr>
        <w:t>ds were hosted by Facebook page</w:t>
      </w:r>
      <w:r w:rsidRPr="00431F21">
        <w:rPr>
          <w:rFonts w:ascii="Arial" w:hAnsi="Arial" w:cs="Arial"/>
        </w:rPr>
        <w:t xml:space="preserve">s affiliated with Oregon Health &amp; Science University (OHSU) and linked to an online </w:t>
      </w:r>
      <w:r w:rsidRPr="00431F21">
        <w:rPr>
          <w:rFonts w:ascii="Arial" w:eastAsia="Calibri" w:hAnsi="Arial" w:cs="Arial"/>
        </w:rPr>
        <w:t xml:space="preserve">survey. After completing an eligibility screener, participants proceeded to the full online survey, which was </w:t>
      </w:r>
      <w:r w:rsidRPr="00431F21">
        <w:rPr>
          <w:rFonts w:ascii="Arial" w:hAnsi="Arial" w:cs="Arial"/>
        </w:rPr>
        <w:t>active between January and March 2017</w:t>
      </w:r>
      <w:r w:rsidRPr="00431F21">
        <w:rPr>
          <w:rFonts w:ascii="Arial" w:eastAsia="Calibri" w:hAnsi="Arial" w:cs="Arial"/>
        </w:rPr>
        <w:t xml:space="preserve">. </w:t>
      </w:r>
    </w:p>
    <w:p w14:paraId="28F9BBF8" w14:textId="77777777" w:rsidR="00215DE4" w:rsidRPr="00431F21" w:rsidRDefault="00215DE4" w:rsidP="007948DE">
      <w:pPr>
        <w:rPr>
          <w:rFonts w:ascii="Arial" w:eastAsia="Times New Roman" w:hAnsi="Arial" w:cs="Times New Roman"/>
          <w:color w:val="000000"/>
        </w:rPr>
      </w:pPr>
    </w:p>
    <w:p w14:paraId="0FACE214" w14:textId="77777777" w:rsidR="00215DE4" w:rsidRPr="00431F21" w:rsidRDefault="00215DE4" w:rsidP="00215DE4">
      <w:pPr>
        <w:rPr>
          <w:rFonts w:ascii="Arial" w:hAnsi="Arial" w:cs="Arial"/>
          <w:i/>
        </w:rPr>
      </w:pPr>
      <w:r w:rsidRPr="00431F21">
        <w:rPr>
          <w:rFonts w:ascii="Arial" w:hAnsi="Arial" w:cs="Arial"/>
          <w:i/>
        </w:rPr>
        <w:t>Measures</w:t>
      </w:r>
    </w:p>
    <w:p w14:paraId="7669C997" w14:textId="046E9FC6" w:rsidR="00132EEC" w:rsidRPr="00431F21" w:rsidRDefault="00174113" w:rsidP="00690FE2">
      <w:pPr>
        <w:rPr>
          <w:rFonts w:ascii="Arial" w:hAnsi="Arial" w:cs="Arial"/>
          <w:color w:val="000000"/>
        </w:rPr>
      </w:pPr>
      <w:r w:rsidRPr="00431F21">
        <w:rPr>
          <w:rFonts w:ascii="Arial" w:hAnsi="Arial" w:cs="Arial"/>
          <w:color w:val="000000"/>
          <w:u w:val="single"/>
        </w:rPr>
        <w:t>Social contact</w:t>
      </w:r>
      <w:r w:rsidR="00215DE4" w:rsidRPr="00431F21">
        <w:rPr>
          <w:rFonts w:ascii="Arial" w:hAnsi="Arial" w:cs="Arial"/>
          <w:color w:val="000000"/>
        </w:rPr>
        <w:t>:</w:t>
      </w:r>
      <w:r w:rsidRPr="00431F21">
        <w:rPr>
          <w:rFonts w:ascii="Arial" w:hAnsi="Arial" w:cs="Arial"/>
          <w:color w:val="000000"/>
        </w:rPr>
        <w:t xml:space="preserve"> We assessed </w:t>
      </w:r>
      <w:r w:rsidR="000341A3" w:rsidRPr="00431F21">
        <w:rPr>
          <w:rFonts w:ascii="Arial" w:hAnsi="Arial" w:cs="Arial"/>
          <w:color w:val="000000"/>
        </w:rPr>
        <w:t>frequency of social contact occurring</w:t>
      </w:r>
      <w:r w:rsidR="001C419B">
        <w:rPr>
          <w:rFonts w:ascii="Arial" w:hAnsi="Arial" w:cs="Arial"/>
          <w:color w:val="000000"/>
        </w:rPr>
        <w:t>:</w:t>
      </w:r>
      <w:r w:rsidR="000341A3" w:rsidRPr="00431F21">
        <w:rPr>
          <w:rFonts w:ascii="Arial" w:hAnsi="Arial" w:cs="Arial"/>
          <w:color w:val="000000"/>
        </w:rPr>
        <w:t xml:space="preserve"> 1) </w:t>
      </w:r>
      <w:r w:rsidRPr="00431F21">
        <w:rPr>
          <w:rFonts w:ascii="Arial" w:hAnsi="Arial" w:cs="Arial"/>
          <w:color w:val="000000"/>
        </w:rPr>
        <w:t xml:space="preserve">in-person and </w:t>
      </w:r>
      <w:r w:rsidR="000341A3" w:rsidRPr="00431F21">
        <w:rPr>
          <w:rFonts w:ascii="Arial" w:hAnsi="Arial" w:cs="Arial"/>
          <w:color w:val="000000"/>
        </w:rPr>
        <w:t xml:space="preserve">2) </w:t>
      </w:r>
      <w:r w:rsidRPr="00431F21">
        <w:rPr>
          <w:rFonts w:ascii="Arial" w:hAnsi="Arial" w:cs="Arial"/>
          <w:color w:val="000000"/>
        </w:rPr>
        <w:t>o</w:t>
      </w:r>
      <w:r w:rsidR="000341A3" w:rsidRPr="00431F21">
        <w:rPr>
          <w:rFonts w:ascii="Arial" w:hAnsi="Arial" w:cs="Arial"/>
          <w:color w:val="000000"/>
        </w:rPr>
        <w:t>n Facebook</w:t>
      </w:r>
      <w:r w:rsidR="001C419B">
        <w:rPr>
          <w:rFonts w:ascii="Arial" w:hAnsi="Arial" w:cs="Arial"/>
          <w:color w:val="000000"/>
        </w:rPr>
        <w:t>,</w:t>
      </w:r>
      <w:r w:rsidR="000341A3" w:rsidRPr="00431F21">
        <w:rPr>
          <w:rFonts w:ascii="Arial" w:hAnsi="Arial" w:cs="Arial"/>
          <w:color w:val="000000"/>
        </w:rPr>
        <w:t xml:space="preserve"> by adapting previously validated </w:t>
      </w:r>
      <w:r w:rsidR="007D70D6" w:rsidRPr="00431F21">
        <w:rPr>
          <w:rFonts w:ascii="Arial" w:hAnsi="Arial" w:cs="Arial"/>
          <w:color w:val="000000"/>
        </w:rPr>
        <w:t>survey items used by</w:t>
      </w:r>
      <w:r w:rsidRPr="00431F21">
        <w:rPr>
          <w:rFonts w:ascii="Arial" w:hAnsi="Arial" w:cs="Arial"/>
          <w:color w:val="000000"/>
        </w:rPr>
        <w:t xml:space="preserve"> the Health and Re</w:t>
      </w:r>
      <w:r w:rsidR="00566D7C" w:rsidRPr="00431F21">
        <w:rPr>
          <w:rFonts w:ascii="Arial" w:hAnsi="Arial" w:cs="Arial"/>
          <w:color w:val="000000"/>
        </w:rPr>
        <w:t>t</w:t>
      </w:r>
      <w:r w:rsidR="007940FC">
        <w:rPr>
          <w:rFonts w:ascii="Arial" w:hAnsi="Arial" w:cs="Arial"/>
          <w:color w:val="000000"/>
        </w:rPr>
        <w:t>irement Study and Pew Research</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{"citationID":"8bP6RuR6","properties":{"formattedCitation":"{\\rtf \\super 12,13\\nosupersub{}}","plainCitation":"12,13"},"citationItems":[{"id":7869,"uris":["http://zotero.org/groups/579511/items/8DPQZVWT"],"uri":["http://zotero.org/groups/579511/items/8DPQZVWT"],"itemData":{"id":7869,"type":"webpage","title":"Health and Retirement Study: Participant Lifestyle Questionnaire","URL":"http://hrsonline.isr.umich.edu/modules/meta/2010/core/qnaire/online/HRS2010_SAQ_Final.pdf","issued":{"date-parts":[["2010"]]},"accessed":{"date-parts":[["2016",11,29]]}}},{"id":7918,"uris":["http://zotero.org/groups/579511/items/UU7X8BFU"],"uri":["http://zotero.org/groups/579511/items/UU7X8BFU"],"itemData":{"id":7918,"type":"post-weblog","title":"Pew Research Center: Internet, Science &amp; Technology","abstract":"The Pew Research Center’s Internet &amp; American Life Project, a nonprofit, nonpartisan research organization, provides free data and analysis on the social","URL":"http://www.pewinternet.org/","shortTitle":"Pew Research Center","issued":{"date-parts":[["2016"]]},"accessed":{"date-parts":[["2016",11,29]]}}}],"schema":"https://github.com/citation-style-language/schema/raw/master/csl-citation.json"}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12,13</w:t>
      </w:r>
      <w:r w:rsidR="000C6BD4" w:rsidRPr="00431F21">
        <w:rPr>
          <w:rFonts w:ascii="Arial" w:hAnsi="Arial" w:cs="Arial"/>
          <w:color w:val="000000"/>
        </w:rPr>
        <w:fldChar w:fldCharType="end"/>
      </w:r>
      <w:r w:rsidR="007940FC">
        <w:rPr>
          <w:rFonts w:ascii="Arial" w:hAnsi="Arial" w:cs="Arial"/>
          <w:color w:val="000000"/>
        </w:rPr>
        <w:t>.</w:t>
      </w:r>
      <w:r w:rsidRPr="00431F21">
        <w:rPr>
          <w:rFonts w:ascii="Arial" w:hAnsi="Arial" w:cs="Arial"/>
          <w:color w:val="000000"/>
        </w:rPr>
        <w:t xml:space="preserve"> </w:t>
      </w:r>
      <w:r w:rsidR="007D70D6" w:rsidRPr="00431F21">
        <w:rPr>
          <w:rFonts w:ascii="Arial" w:hAnsi="Arial" w:cs="Arial"/>
          <w:color w:val="000000"/>
        </w:rPr>
        <w:t>We asked participants,</w:t>
      </w:r>
      <w:r w:rsidRPr="00431F21">
        <w:rPr>
          <w:rFonts w:ascii="Arial" w:hAnsi="Arial" w:cs="Arial"/>
          <w:color w:val="000000"/>
        </w:rPr>
        <w:t xml:space="preserve"> “</w:t>
      </w:r>
      <w:r w:rsidR="00690FE2" w:rsidRPr="00431F21">
        <w:rPr>
          <w:rFonts w:ascii="Arial" w:hAnsi="Arial" w:cs="Arial"/>
          <w:color w:val="000000"/>
        </w:rPr>
        <w:t>On average, how often do you do each of the following with</w:t>
      </w:r>
      <w:r w:rsidR="00132EEC" w:rsidRPr="00431F21">
        <w:rPr>
          <w:rFonts w:ascii="Arial" w:hAnsi="Arial" w:cs="Arial"/>
          <w:color w:val="000000"/>
        </w:rPr>
        <w:t xml:space="preserve"> any of your friends or fa</w:t>
      </w:r>
      <w:r w:rsidR="007D70D6" w:rsidRPr="00431F21">
        <w:rPr>
          <w:rFonts w:ascii="Arial" w:hAnsi="Arial" w:cs="Arial"/>
          <w:color w:val="000000"/>
        </w:rPr>
        <w:t>mily:</w:t>
      </w:r>
      <w:r w:rsidR="00132EEC" w:rsidRPr="00431F21">
        <w:rPr>
          <w:rFonts w:ascii="Arial" w:hAnsi="Arial" w:cs="Arial"/>
          <w:color w:val="000000"/>
        </w:rPr>
        <w:t xml:space="preserve"> Meet up-in person? Actively interact on Facebook, such as sharing, posting, commenting, or tagging?” We used a 5-point response scale ranging from “several times a day” to “every few weeks or less often.”</w:t>
      </w:r>
    </w:p>
    <w:p w14:paraId="5367AC20" w14:textId="77777777" w:rsidR="00215DE4" w:rsidRPr="00431F21" w:rsidRDefault="00215DE4" w:rsidP="007948DE">
      <w:pPr>
        <w:rPr>
          <w:rFonts w:ascii="Arial" w:eastAsia="Times New Roman" w:hAnsi="Arial" w:cs="Times New Roman"/>
          <w:color w:val="000000"/>
        </w:rPr>
      </w:pPr>
    </w:p>
    <w:p w14:paraId="4B4334A5" w14:textId="77777777" w:rsidR="00215DE4" w:rsidRPr="00431F21" w:rsidRDefault="00215DE4" w:rsidP="00215DE4">
      <w:pPr>
        <w:rPr>
          <w:rFonts w:ascii="Arial" w:hAnsi="Arial" w:cs="Arial"/>
          <w:color w:val="000000"/>
        </w:rPr>
      </w:pPr>
      <w:r w:rsidRPr="00431F21">
        <w:rPr>
          <w:rFonts w:ascii="Arial" w:hAnsi="Arial" w:cs="Arial"/>
          <w:color w:val="000000"/>
          <w:u w:val="single"/>
        </w:rPr>
        <w:t>Psychiatric disorder screening tools</w:t>
      </w:r>
      <w:r w:rsidRPr="00431F21">
        <w:rPr>
          <w:rFonts w:ascii="Arial" w:hAnsi="Arial" w:cs="Arial"/>
          <w:color w:val="000000"/>
        </w:rPr>
        <w:t>:</w:t>
      </w:r>
    </w:p>
    <w:p w14:paraId="6C4782CB" w14:textId="55CE8F7C" w:rsidR="00215DE4" w:rsidRPr="00431F21" w:rsidRDefault="00215DE4" w:rsidP="00215DE4">
      <w:pPr>
        <w:rPr>
          <w:rFonts w:ascii="Arial" w:hAnsi="Arial" w:cs="Arial"/>
          <w:color w:val="000000"/>
        </w:rPr>
      </w:pPr>
      <w:r w:rsidRPr="00431F21">
        <w:rPr>
          <w:rFonts w:ascii="Arial" w:hAnsi="Arial" w:cs="Arial"/>
          <w:color w:val="000000"/>
        </w:rPr>
        <w:t xml:space="preserve">To screen for mental health problems, </w:t>
      </w:r>
      <w:r w:rsidR="000341A3" w:rsidRPr="00431F21">
        <w:rPr>
          <w:rFonts w:ascii="Arial" w:hAnsi="Arial" w:cs="Arial"/>
          <w:color w:val="000000"/>
        </w:rPr>
        <w:t xml:space="preserve">we employed </w:t>
      </w:r>
      <w:r w:rsidRPr="00431F21">
        <w:rPr>
          <w:rFonts w:ascii="Arial" w:hAnsi="Arial" w:cs="Arial"/>
          <w:color w:val="000000"/>
        </w:rPr>
        <w:t>reliable and valid self-report tools. For PTSD, we used the Primary Care PTSD Screen for DSM-5 (PC-PTSD), a five-item scale assessing past-month symptoms of a lifetime traumatic event. A score of three or higher on the PC-PTSD indicates a positive screen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{"citationID":"a2h4vcvg4au","properties":{"formattedCitation":"{\\rtf \\super 14\\nosupersub{}}","plainCitation":"14"},"citationItems":[{"id":7930,"uris":["http://zotero.org/groups/579511/items/ZBJIPV8P"],"uri":["http://zotero.org/groups/579511/items/ZBJIPV8P"],"itemData":{"id":7930,"type":"article-journal","title":"The Primary Care PTSD Screen for DSM-5 (PC-PTSD-5): Development and Evaluation Within a Veteran Primary Care Sample","container-title":"Journal of General Internal Medicine","page":"1206-1211","volume":"31","issue":"10","source":"link.springer.com","abstract":"ABSTRACTBACKGROUNDPosttraumatic Stress Disorder (PTSD) is associated with increased health care utilization, medical morbidity, and tobacco and alcohol use. Consequently, screening for PTSD has become increasingly common in primary care clinics, especially in Veteran healthcare settings where trauma exposure among patients is common.OBJECTIVEThe objective of this study was to revise the Primary Care PTSD screen (PC-PTSD) to reflect the new Diagnostic and Statistical Manual of Mental Disorders (DSM-5) criteria for PTSD (PC-PTSD-5) and to examine both the diagnostic accuracy and the patient acceptability of the revised measure.DESIGNWe compared the PC-PTSD-5 results with those from a brief psychiatric interview for PTSD. Participants also rated screening preferences and acceptability of the PC-PTSD-5.PARTICIPANTSA convenience sample of 398 Veterans participated in the study (response rate = 41 %). Most of the participants were male, in their 60s, and the majority identified as non-Hispanic White.MEASURESThe PC-PTSD-5 was used as the screening measure, a modified version of the PTSD module of the MINI-International Neuropsychiatric Interview was used to diagnose DSM-5 PTSD, and five brief survey items were used to assess acceptability and preferences.KEY RESULTSThe PC-PTSD-5 demonstrated excellent diagnostic accuracy (AUC = 0.941; 95 % C.I.: 0.912– 0.969). Whereas a cut score of 3 maximized sensitivity (κ[1]) = 0.93; SE = .041; 95 % C.I.: 0.849–1.00), a cut score of 4 maximized efficiency (κ[0.5] = 0.63; SE = 0.052; 95 % C.I.: 0.527–0.731), and a cut score of 5 maximized specificity (κ[0] = 0.70; SE = 0.077; 95 % C.I.: 0.550–0.853). Patients found the screen acceptable and indicated a preference for administration by their primary care providers as opposed to by other providers or via self-report.CONCLUSIONSThe PC-PTSD-5 demonstrated strong preliminary results for diagnostic accuracy, and was broadly acceptable to patients.","DOI":"10.1007/s11606-016-3703-5","ISSN":"0884-8734, 1525-1497","shortTitle":"The Primary Care PTSD Screen for DSM-5 (PC-PTSD-5)","journalAbbreviation":"J GEN INTERN MED","language":"en","author":[{"family":"Prins","given":"Annabel"},{"family":"Bovin","given":"Michelle J."},{"family":"Smolenski","given":"Derek J."},{"family":"Marx","given":"Brian P."},{"family":"Kimerling","given":"Rachel"},{"family":"Jenkins-Guarnieri","given":"Michael A."},{"family":"Kaloupek","given":"Danny G."},{"family":"Schnurr","given":"Paula P."},{"family":"Kaiser","given":"Anica Pless"},{"family":"Leyva","given":"Yani E."},{"family":"Tiet","given":"Quyen Q."}],"issued":{"date-parts":[["2016",10,1]]}}}],"schema":"https://github.com/citation-style-language/schema/raw/master/csl-citation.json"}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14</w:t>
      </w:r>
      <w:r w:rsidR="000C6BD4" w:rsidRPr="00431F21">
        <w:rPr>
          <w:rFonts w:ascii="Arial" w:hAnsi="Arial" w:cs="Arial"/>
          <w:color w:val="000000"/>
        </w:rPr>
        <w:fldChar w:fldCharType="end"/>
      </w:r>
      <w:r w:rsidR="003139FD">
        <w:rPr>
          <w:rFonts w:ascii="Arial" w:hAnsi="Arial" w:cs="Arial"/>
          <w:color w:val="000000"/>
        </w:rPr>
        <w:t>. For alcohol use disorder</w:t>
      </w:r>
      <w:r w:rsidRPr="00431F21">
        <w:rPr>
          <w:rFonts w:ascii="Arial" w:hAnsi="Arial" w:cs="Arial"/>
          <w:color w:val="000000"/>
        </w:rPr>
        <w:t>, we used the Alcohol Use Disorders Identification Test Alcohol Consumption Questions (AUDIT-C), a three-item scale on frequency and intensity of drinking. An AUDIT-C score of four or higher for men, or three or higher for women, indicates a positive screen for problematic drinking</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{"citationID":"a1l3q7kjh8t","properties":{"formattedCitation":"{\\rtf \\super 15\\nosupersub{}}","plainCitation":"15"},"citationItems":[{"id":5869,"uris":["http://zotero.org/groups/579511/items/ZFXFZA9N"],"uri":["http://zotero.org/groups/579511/items/ZFXFZA9N"],"itemData":{"id":5869,"type":"article-journal","title":"The AUDIT alcohol consumption questions (AUDIT-C): an effective brief screening test for problem drinking. Ambulatory Care Quality Improvement Project (ACQUIP). Alcohol Use Disorders Identification Test","container-title":"Archives of Internal Medicine","page":"1789-1795","volume":"158","issue":"16","source":"PubMed","abstract":"OBJECTIVE: To evaluate the 3 alcohol consumption questions from the Alcohol Use Disorders Identification Test (AUDIT-C) as a brief screening test for heavy drinking and/or active alcohol abuse or dependence.\nMETHODS: Patients from 3 Veterans Affairs general medical clinics were mailed questionnaires. A random, weighted sample of Health History Questionnaire respondents, who had 5 or more drinks over the past year, were eligible for telephone interviews (N = 447). Heavy drinkers were oversampled 2:1. Patients were excluded if they could not be contacted by telephone, were too ill for interviews, or were female (n = 54). Areas under receiver operating characteristic curves (AUROCs) were used to compare mailed alcohol screening questionnaires (AUDIT-C and full AUDIT) with 3 comparison standards based on telephone interviews: (1) past year heavy drinking (&gt;14 drinks/week or &gt; or =5 drinks/ occasion); (2) active alcohol abuse or dependence according to the Diagnostic and Statistical Manual of Mental Disorders, Revised Third Edition, criteria; and (3) either.\nRESULTS: Of 393 eligible patients, 243 (62%) completed AUDIT-C and interviews. For detecting heavy drinking, AUDIT-C had a higher AUROC than the full AUDIT (0.891 vs 0.881; P = .03). Although the full AUDIT performed better than AUDIT-C for detecting active alcohol abuse or dependence (0.811 vs 0.786; P&lt;.001), the 2 questionnaires performed similarly for detecting heavy drinking and/or active abuse or dependence (0.880 vs 0.881).\nCONCLUSIONS: Three questions about alcohol consumption (AUDIT-C) appear to be a practical, valid primary care screening test for heavy drinking and/or active alcohol abuse or dependence.","ISSN":"0003-9926","note":"PMID: 9738608","shortTitle":"The AUDIT alcohol consumption questions (AUDIT-C)","journalAbbreviation":"Arch. Intern. Med.","language":"eng","author":[{"family":"Bush","given":"K."},{"family":"Kivlahan","given":"D. R."},{"family":"McDonell","given":"M. B."},{"family":"Fihn","given":"S. D."},{"family":"Bradley","given":"K. A."}],"issued":{"date-parts":[["1998",9,14]]}}}],"schema":"https://github.com/citation-style-language/schema/raw/master/csl-citation.json"}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15</w:t>
      </w:r>
      <w:r w:rsidR="000C6BD4" w:rsidRPr="00431F21">
        <w:rPr>
          <w:rFonts w:ascii="Arial" w:hAnsi="Arial" w:cs="Arial"/>
          <w:color w:val="000000"/>
        </w:rPr>
        <w:fldChar w:fldCharType="end"/>
      </w:r>
      <w:r w:rsidRPr="00431F21">
        <w:rPr>
          <w:rFonts w:ascii="Arial" w:hAnsi="Arial" w:cs="Arial"/>
          <w:color w:val="000000"/>
        </w:rPr>
        <w:t>. For major depression, we used the Patient Health Questionnaire-2 (PHQ-2), a two-item scale on anhedonia and depressed mood in the previous two weeks. A score of two or higher on the PHQ-2 indicates a positive screen</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{"citationID":"a19hemg9f9v","properties":{"formattedCitation":"{\\rtf \\super 16\\nosupersub{}}","plainCitation":"16"},"citationItems":[{"id":7924,"uris":["http://zotero.org/groups/579511/items/XDVI6P3G"],"uri":["http://zotero.org/groups/579511/items/XDVI6P3G"],"itemData":{"id":7924,"type":"article-journal","title":"The Patient Health Questionnaire-2: Validity of a Two-Item Depression Screener","container-title":"Medical Care","page":"1284-1292","volume":"41","issue":"11","source":"Journals@Ovid","abstract":"Background.  A number of self-administered questionnaires are available for assessing depression severity, including the 9-item Patient Health Questionnaire depression module (PHQ-9). Because even briefer measures might be desirable for use in busy clinical settings or as part of comprehensive health questionnaires, we evaluated a 2-item version of the PHQ depression module, the PHQ-2., Methods.  The PHQ-2 inquires about the frequency of depressed mood and anhedonia over the past 2 weeks, scoring each as 0 (\"not at all\") to 3 (\"nearly every day\"). The PHQ-2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PHQ-2 depression severity increased from 0 to 6, there was a substantial decrease in functional status on all 6 SF-20 subscales. Also, symptom-related difficulty, sick days, and healthcare utilization increased. Using the MHP reinterview as the criterion standard, a PHQ-2 score &gt;=3 had a sensitivity of 83% and a specificity of 92% for major depression. Likelihood ratio and receiver operator characteristic analysis identified a PHQ-2 score of 3 as the optimal cutpoint for screening purposes. Results were similar in the primary care and obstetrics-gynecology samples., Conclusion.  The construct and criterion validity of the PHQ-2 make it an attractive measure for depression screening., (C) 2003 Lippincott Williams &amp; Wilkins, Inc.","ISSN":"0025-7079","call-number":"00005650-200311000-00008","shortTitle":"The Patient Health Questionnaire-2","language":"English.","author":[{"family":"Kroenke","given":"Kurt"},{"family":"Spitzer","given":"Robert L."},{"family":"Williams","given":"Janet B. W. DSW"}],"issued":{"date-parts":[["2003",11]]}}}],"schema":"https://github.com/citation-style-language/schema/raw/master/csl-citation.json"}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16</w:t>
      </w:r>
      <w:r w:rsidR="000C6BD4" w:rsidRPr="00431F21">
        <w:rPr>
          <w:rFonts w:ascii="Arial" w:hAnsi="Arial" w:cs="Arial"/>
          <w:color w:val="000000"/>
        </w:rPr>
        <w:fldChar w:fldCharType="end"/>
      </w:r>
      <w:r w:rsidRPr="00431F21">
        <w:rPr>
          <w:rFonts w:ascii="Arial" w:hAnsi="Arial" w:cs="Arial"/>
          <w:color w:val="000000"/>
        </w:rPr>
        <w:t>. For suicidality, we used the Depressive Symptom Inventory Suicidality Subscale (DSI-SS), a four-item scale on suicidal ideation within the past two weeks</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{"citationID":"a2m0fvp0gek","properties":{"formattedCitation":"{\\rtf \\super 17\\nosupersub{}}","plainCitation":"17"},"citationItems":[{"id":5678,"uris":["http://zotero.org/groups/579511/items/IU22FRP9"],"uri":["http://zotero.org/groups/579511/items/IU22FRP9"],"itemData":{"id":5678,"type":"article-journal","title":"A brief screening tool for suicidal symptoms in adolescents and young adults in general health settings: reliability and validity data from the Australian National General Practice Youth Suicide Prevention Project","container-title":"Behaviour Research and Therapy","page":"471-481","volume":"40","issue":"4","source":"PubMed","abstract":"Using data from a nationwide project on young people in Australia aimed at assessing suicidality in general health settings, we present a brief screening tool for suicidality (the depressive symptom index suicidality subscale). Two thousand eight hundred and fifty-one (15-24 year old) patients presenting to 247 Australian general practitioners between 1996 and 1998 were assessed. In addition to the suicide screen, patients completed the general health questionnaire-12 and the Center for Epidemiological Studies depression scale. Patients' chief complaints were taken from the summary sheets completed by their general practitioners. Using inter-item correlational and factor-analytic techniques, as well as a general approach to construct validity, we show that the measure has favorable reliability and validity characteristics. We also provide results on cut-points that may facilitate its use in clinical and research settings. Because the screen is brief, easy to use, reliable, and valid, we encourage its use to combat the vexing international health problem of suicide.","ISSN":"0005-7967","note":"PMID: 12008659","shortTitle":"A brief screening tool for suicidal symptoms in adolescents and young adults in general health settings","journalAbbreviation":"Behav Res Ther","language":"eng","author":[{"family":"Joiner","given":"T. E."},{"family":"Pfaff","given":"J. J."},{"family":"Acres","given":"J. G."}],"issued":{"date-parts":[["2002",4]]}}}],"schema":"https://github.com/citation-style-language/schema/raw/master/csl-citation.json"}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17</w:t>
      </w:r>
      <w:r w:rsidR="000C6BD4" w:rsidRPr="00431F21">
        <w:rPr>
          <w:rFonts w:ascii="Arial" w:hAnsi="Arial" w:cs="Arial"/>
          <w:color w:val="000000"/>
        </w:rPr>
        <w:fldChar w:fldCharType="end"/>
      </w:r>
      <w:r w:rsidRPr="00431F21">
        <w:rPr>
          <w:rFonts w:ascii="Arial" w:hAnsi="Arial" w:cs="Arial"/>
          <w:color w:val="000000"/>
        </w:rPr>
        <w:t>. A score of two or higher on the DSI-SS indicates a positive screen in a population-based sample</w:t>
      </w:r>
      <w:r w:rsidR="000C6BD4" w:rsidRPr="00431F21">
        <w:rPr>
          <w:rFonts w:ascii="Arial" w:hAnsi="Arial" w:cs="Arial"/>
          <w:color w:val="000000"/>
        </w:rPr>
        <w:fldChar w:fldCharType="begin"/>
      </w:r>
      <w:r w:rsidR="004B4C1E">
        <w:rPr>
          <w:rFonts w:ascii="Arial" w:hAnsi="Arial" w:cs="Arial"/>
          <w:color w:val="000000"/>
        </w:rPr>
        <w:instrText xml:space="preserve"> ADDIN ZOTERO_ITEM CSL_CITATION {"citationID":"adoe2qpdh5","properties":{"formattedCitation":"{\\rtf \\super 18\\nosupersub{}}","plainCitation":"18"},"citationItems":[{"id":8439,"uris":["http://zotero.org/groups/579511/items/ESIPKYW9"],"uri":["http://zotero.org/groups/579511/items/ESIPKYW9"],"itemData":{"id":8439,"type":"article-journal","title":"Depressive Symptom Inventory Suicidality Subscale: Optimal Cut Points for Clinical and Non-Clinical Samples","container-title":"Clinical Psychology &amp; Psychotherapy","page":"543-549","volume":"23","issue":"6","source":"Wiley Online Library","abstract":"Suicide is a major cause of death in adulthood and specifically in patients suffering from mental illnesses. The Depressive Symptom Inventory Suicidality Subscale (DSI-SS) is widely used to detect and prevent suicidal ideation. The aim of the present study was to determine optimal cut points for the DSI-SS in different populations.\nWe analysed the data of one population-based sample (n = 532), one outpatient sample (n = 180) and one inpatient sample (n = 244). Internal consistency, convergent validity and optimal cut points according to receiver operating characteristics were calculated.\nIn all samples, we found excellent item-total correlations and internal consistencies for the DSI-SS. Zero-order correlations between the DSI-SS and theoretically related constructs showed positive correlation coefficients, ranging from 0.50 to 0.67. The DSI-SS differentiated well between patients with and without suicide attempts in the population-based sample, but less so in the inpatient sample and only marginally in the outpatient sample. A bootstrapping analysis showed some variability in the cut points that emerged as optimal, but there was no overlap between the different samples.\nThe specific cut points that we identified may be used to improve the diagnostic utility of the DSI-SS and the chance to detect suicidal ideation. Copyright © 2016 John Wiley &amp; Sons, Ltd.\n\n\nKey Practitioner Message\n\n\n\n\n* We developed cut points for the Depressive Symptom Inventory Suicidality Subscale, to improve the early and valid detection of suicidal ideation by this measure.\n\n* The cut points that were identified as optimal varied between the samples.\n\n* The cut points differentiated well in a non-clinical sample, but less well in outpatient and inpatient samples.","DOI":"10.1002/cpp.2007","ISSN":"1099-0879","shortTitle":"Depressive Symptom Inventory Suicidality Subscale","journalAbbreviation":"Clin. Psychol. Psychother.","language":"en","author":[{"family":"Glischinski","given":"M.","non-dropping-particle":"von"},{"family":"Teismann","given":"T."},{"family":"Prinz","given":"S."},{"family":"Gebauer","given":"J. E."},{"family":"Hirschfeld","given":"G."}],"issued":{"date-parts":[["2016",11,1]]}}}],"schema":"https://github.com/citation-style-language/schema/raw/master/csl-citation.json"} </w:instrText>
      </w:r>
      <w:r w:rsidR="000C6BD4" w:rsidRPr="00431F21">
        <w:rPr>
          <w:rFonts w:ascii="Arial" w:hAnsi="Arial" w:cs="Arial"/>
          <w:color w:val="000000"/>
        </w:rPr>
        <w:fldChar w:fldCharType="separate"/>
      </w:r>
      <w:r w:rsidR="004B4C1E" w:rsidRPr="004B4C1E">
        <w:rPr>
          <w:rFonts w:ascii="Arial" w:hAnsi="Arial" w:cs="Arial"/>
          <w:vertAlign w:val="superscript"/>
        </w:rPr>
        <w:t>18</w:t>
      </w:r>
      <w:r w:rsidR="000C6BD4" w:rsidRPr="00431F21">
        <w:rPr>
          <w:rFonts w:ascii="Arial" w:hAnsi="Arial" w:cs="Arial"/>
          <w:color w:val="000000"/>
        </w:rPr>
        <w:fldChar w:fldCharType="end"/>
      </w:r>
      <w:r w:rsidRPr="00431F21">
        <w:rPr>
          <w:rFonts w:ascii="Arial" w:hAnsi="Arial" w:cs="Arial"/>
          <w:color w:val="000000"/>
        </w:rPr>
        <w:t>.</w:t>
      </w:r>
    </w:p>
    <w:p w14:paraId="0E719252" w14:textId="77777777" w:rsidR="00215DE4" w:rsidRPr="00431F21" w:rsidRDefault="00215DE4" w:rsidP="007948DE">
      <w:pPr>
        <w:rPr>
          <w:rFonts w:ascii="Arial" w:eastAsia="Times New Roman" w:hAnsi="Arial" w:cs="Times New Roman"/>
          <w:color w:val="000000"/>
        </w:rPr>
      </w:pPr>
    </w:p>
    <w:p w14:paraId="36070EE9" w14:textId="77777777" w:rsidR="007D70D6" w:rsidRPr="00431F21" w:rsidRDefault="007D70D6" w:rsidP="007D70D6">
      <w:pPr>
        <w:rPr>
          <w:rFonts w:ascii="Arial" w:hAnsi="Arial" w:cs="Arial"/>
          <w:color w:val="000000"/>
        </w:rPr>
      </w:pPr>
      <w:r w:rsidRPr="00431F21">
        <w:rPr>
          <w:rFonts w:ascii="Arial" w:hAnsi="Arial" w:cs="Arial"/>
          <w:color w:val="000000"/>
          <w:u w:val="single"/>
        </w:rPr>
        <w:t>Covariates</w:t>
      </w:r>
      <w:r w:rsidRPr="00431F21">
        <w:rPr>
          <w:rFonts w:ascii="Arial" w:hAnsi="Arial" w:cs="Arial"/>
          <w:color w:val="000000"/>
        </w:rPr>
        <w:t>: Covariates and other variables used to describe the sample were taken from self-report survey items, including assessment of frequency of social contact, social media platforms used, reasons for using s</w:t>
      </w:r>
      <w:r w:rsidR="00C03E3C" w:rsidRPr="00431F21">
        <w:rPr>
          <w:rFonts w:ascii="Arial" w:hAnsi="Arial" w:cs="Arial"/>
          <w:color w:val="000000"/>
        </w:rPr>
        <w:t>ocial media platforms, interest</w:t>
      </w:r>
      <w:r w:rsidRPr="00431F21">
        <w:rPr>
          <w:rFonts w:ascii="Arial" w:hAnsi="Arial" w:cs="Arial"/>
          <w:color w:val="000000"/>
        </w:rPr>
        <w:t xml:space="preserve"> in online health-related interventions, and psychiatric history.</w:t>
      </w:r>
    </w:p>
    <w:p w14:paraId="47D3C02F" w14:textId="77777777" w:rsidR="00215DE4" w:rsidRPr="00431F21" w:rsidRDefault="00215DE4" w:rsidP="007948DE">
      <w:pPr>
        <w:rPr>
          <w:rFonts w:ascii="Arial" w:eastAsia="Times New Roman" w:hAnsi="Arial" w:cs="Times New Roman"/>
          <w:color w:val="000000"/>
        </w:rPr>
      </w:pPr>
    </w:p>
    <w:p w14:paraId="2180A61D" w14:textId="77777777" w:rsidR="005A2789" w:rsidRPr="00431F21" w:rsidRDefault="00215DE4" w:rsidP="00215DE4">
      <w:pPr>
        <w:rPr>
          <w:rFonts w:ascii="Arial" w:hAnsi="Arial" w:cs="Arial"/>
          <w:i/>
          <w:color w:val="000000"/>
        </w:rPr>
      </w:pPr>
      <w:commentRangeStart w:id="1"/>
      <w:r w:rsidRPr="00431F21">
        <w:rPr>
          <w:rFonts w:ascii="Arial" w:hAnsi="Arial" w:cs="Arial"/>
          <w:i/>
          <w:color w:val="000000"/>
        </w:rPr>
        <w:t>Statistical analysis</w:t>
      </w:r>
      <w:commentRangeEnd w:id="1"/>
      <w:r w:rsidRPr="00431F21">
        <w:rPr>
          <w:rStyle w:val="CommentReference"/>
          <w:rFonts w:ascii="Arial" w:hAnsi="Arial"/>
          <w:vanish/>
          <w:sz w:val="24"/>
        </w:rPr>
        <w:commentReference w:id="1"/>
      </w:r>
    </w:p>
    <w:p w14:paraId="5F71749C" w14:textId="77777777" w:rsidR="00215DE4" w:rsidRPr="00431F21" w:rsidRDefault="005A2789" w:rsidP="00215DE4">
      <w:pPr>
        <w:rPr>
          <w:rFonts w:ascii="Arial" w:hAnsi="Arial" w:cs="Arial"/>
        </w:rPr>
      </w:pPr>
      <w:r w:rsidRPr="00431F21">
        <w:rPr>
          <w:rFonts w:ascii="Arial" w:hAnsi="Arial" w:cs="Arial"/>
        </w:rPr>
        <w:t>Any model specification/regression diagnostics done?</w:t>
      </w:r>
    </w:p>
    <w:p w14:paraId="1E9368DA" w14:textId="77777777" w:rsidR="00215DE4" w:rsidRPr="00431F21" w:rsidRDefault="00215DE4" w:rsidP="00215DE4">
      <w:pPr>
        <w:rPr>
          <w:rFonts w:ascii="Arial" w:hAnsi="Arial" w:cs="Arial"/>
          <w:color w:val="000000"/>
        </w:rPr>
      </w:pPr>
      <w:r w:rsidRPr="00431F21">
        <w:rPr>
          <w:rFonts w:ascii="Arial" w:hAnsi="Arial" w:cs="Arial"/>
          <w:color w:val="000000"/>
        </w:rPr>
        <w:t>Unadjusted and adjusted regression models</w:t>
      </w:r>
    </w:p>
    <w:p w14:paraId="182A476B" w14:textId="77777777" w:rsidR="005A2789" w:rsidRPr="00431F21" w:rsidRDefault="00547825" w:rsidP="00215DE4">
      <w:pPr>
        <w:rPr>
          <w:rFonts w:ascii="Arial" w:hAnsi="Arial" w:cs="Arial"/>
          <w:color w:val="000000"/>
        </w:rPr>
      </w:pPr>
      <w:r w:rsidRPr="00431F21">
        <w:rPr>
          <w:rFonts w:ascii="Arial" w:hAnsi="Arial" w:cs="Arial"/>
          <w:color w:val="000000"/>
        </w:rPr>
        <w:t>Handling missing data: participants with missing covariates were excluded from that particular analysis?</w:t>
      </w:r>
    </w:p>
    <w:p w14:paraId="29028DA4" w14:textId="64320CE3" w:rsidR="00215DE4" w:rsidRPr="00431F21" w:rsidRDefault="005A2789" w:rsidP="00215DE4">
      <w:pPr>
        <w:rPr>
          <w:rFonts w:ascii="Arial" w:hAnsi="Arial" w:cs="Arial"/>
          <w:color w:val="000000"/>
        </w:rPr>
      </w:pPr>
      <w:r w:rsidRPr="00431F21">
        <w:rPr>
          <w:rFonts w:ascii="Arial" w:hAnsi="Arial" w:cs="Arial"/>
          <w:color w:val="000000"/>
        </w:rPr>
        <w:lastRenderedPageBreak/>
        <w:t>Explain what variables were included in each regression model (i</w:t>
      </w:r>
      <w:r w:rsidR="00F41087">
        <w:rPr>
          <w:rFonts w:ascii="Arial" w:hAnsi="Arial" w:cs="Arial"/>
          <w:color w:val="000000"/>
        </w:rPr>
        <w:t>.</w:t>
      </w:r>
      <w:r w:rsidRPr="00431F21">
        <w:rPr>
          <w:rFonts w:ascii="Arial" w:hAnsi="Arial" w:cs="Arial"/>
          <w:color w:val="000000"/>
        </w:rPr>
        <w:t>e</w:t>
      </w:r>
      <w:r w:rsidR="00F41087">
        <w:rPr>
          <w:rFonts w:ascii="Arial" w:hAnsi="Arial" w:cs="Arial"/>
          <w:color w:val="000000"/>
        </w:rPr>
        <w:t>.,</w:t>
      </w:r>
      <w:r w:rsidRPr="00431F21">
        <w:rPr>
          <w:rFonts w:ascii="Arial" w:hAnsi="Arial" w:cs="Arial"/>
          <w:color w:val="000000"/>
        </w:rPr>
        <w:t xml:space="preserve"> each outcome was a separate model, in person and FB social contact variables were put in the model together, </w:t>
      </w:r>
      <w:proofErr w:type="spellStart"/>
      <w:r w:rsidRPr="00431F21">
        <w:rPr>
          <w:rFonts w:ascii="Arial" w:hAnsi="Arial" w:cs="Arial"/>
          <w:color w:val="000000"/>
        </w:rPr>
        <w:t>etc</w:t>
      </w:r>
      <w:proofErr w:type="spellEnd"/>
      <w:r w:rsidRPr="00431F21">
        <w:rPr>
          <w:rFonts w:ascii="Arial" w:hAnsi="Arial" w:cs="Arial"/>
          <w:color w:val="000000"/>
        </w:rPr>
        <w:t>)</w:t>
      </w:r>
    </w:p>
    <w:p w14:paraId="6200A824" w14:textId="77777777" w:rsidR="008368A4" w:rsidRPr="00431F21" w:rsidRDefault="00215DE4" w:rsidP="007948DE">
      <w:pPr>
        <w:rPr>
          <w:rFonts w:ascii="Arial" w:hAnsi="Arial" w:cs="Arial"/>
          <w:color w:val="000000"/>
        </w:rPr>
      </w:pPr>
      <w:r w:rsidRPr="00431F21">
        <w:rPr>
          <w:rFonts w:ascii="Arial" w:hAnsi="Arial" w:cs="Arial"/>
          <w:color w:val="000000"/>
        </w:rPr>
        <w:t>In adjusted models, w</w:t>
      </w:r>
      <w:r w:rsidR="00F16118">
        <w:rPr>
          <w:rFonts w:ascii="Arial" w:hAnsi="Arial" w:cs="Arial"/>
          <w:color w:val="000000"/>
        </w:rPr>
        <w:t xml:space="preserve">e included </w:t>
      </w:r>
      <w:r w:rsidRPr="00431F21">
        <w:rPr>
          <w:rFonts w:ascii="Arial" w:hAnsi="Arial" w:cs="Arial"/>
          <w:color w:val="000000"/>
        </w:rPr>
        <w:t>number of social media platforms used, lifetime history of suicidal ideation, and lifet</w:t>
      </w:r>
      <w:r w:rsidR="008368A4" w:rsidRPr="00431F21">
        <w:rPr>
          <w:rFonts w:ascii="Arial" w:hAnsi="Arial" w:cs="Arial"/>
          <w:color w:val="000000"/>
        </w:rPr>
        <w:t>ime history of suicide attempts</w:t>
      </w:r>
      <w:r w:rsidR="00F16118">
        <w:rPr>
          <w:rFonts w:ascii="Arial" w:hAnsi="Arial" w:cs="Arial"/>
          <w:color w:val="000000"/>
        </w:rPr>
        <w:t xml:space="preserve"> as covariates</w:t>
      </w:r>
      <w:r w:rsidR="008368A4" w:rsidRPr="00431F21">
        <w:rPr>
          <w:rFonts w:ascii="Arial" w:hAnsi="Arial" w:cs="Arial"/>
          <w:color w:val="000000"/>
        </w:rPr>
        <w:t>.</w:t>
      </w:r>
    </w:p>
    <w:p w14:paraId="4E3F4591" w14:textId="77777777" w:rsidR="008368A4" w:rsidRPr="00431F21" w:rsidRDefault="008368A4" w:rsidP="007948DE">
      <w:pPr>
        <w:rPr>
          <w:rFonts w:ascii="Arial" w:hAnsi="Arial" w:cs="Arial"/>
          <w:color w:val="000000"/>
        </w:rPr>
      </w:pPr>
    </w:p>
    <w:p w14:paraId="6C5CB95E" w14:textId="7B671353" w:rsidR="00215DE4" w:rsidRPr="00431F21" w:rsidRDefault="008368A4" w:rsidP="007948DE">
      <w:pPr>
        <w:rPr>
          <w:rFonts w:ascii="Arial" w:hAnsi="Arial" w:cs="Arial"/>
          <w:color w:val="000000"/>
        </w:rPr>
      </w:pPr>
      <w:commentRangeStart w:id="2"/>
      <w:r w:rsidRPr="00431F21">
        <w:rPr>
          <w:rFonts w:ascii="Arial" w:hAnsi="Arial" w:cs="Arial"/>
          <w:color w:val="000000"/>
        </w:rPr>
        <w:t>As a sensitivity analysis</w:t>
      </w:r>
      <w:commentRangeEnd w:id="2"/>
      <w:r w:rsidR="00C03E3C" w:rsidRPr="00431F21">
        <w:rPr>
          <w:rStyle w:val="CommentReference"/>
          <w:rFonts w:ascii="Arial" w:hAnsi="Arial"/>
          <w:vanish/>
          <w:sz w:val="24"/>
        </w:rPr>
        <w:commentReference w:id="2"/>
      </w:r>
      <w:r w:rsidRPr="00431F21">
        <w:rPr>
          <w:rFonts w:ascii="Arial" w:hAnsi="Arial" w:cs="Arial"/>
          <w:color w:val="000000"/>
        </w:rPr>
        <w:t xml:space="preserve">, we </w:t>
      </w:r>
      <w:r w:rsidR="00732904" w:rsidRPr="00431F21">
        <w:rPr>
          <w:rFonts w:ascii="Arial" w:hAnsi="Arial" w:cs="Arial"/>
          <w:color w:val="000000"/>
        </w:rPr>
        <w:t>substituted</w:t>
      </w:r>
      <w:r w:rsidRPr="00431F21">
        <w:rPr>
          <w:rFonts w:ascii="Arial" w:hAnsi="Arial" w:cs="Arial"/>
          <w:color w:val="000000"/>
        </w:rPr>
        <w:t xml:space="preserve"> the frequency of Facebook social contact variable for frequency of visiting or using Facebook. The former variable </w:t>
      </w:r>
      <w:r w:rsidR="00732904" w:rsidRPr="00431F21">
        <w:rPr>
          <w:rFonts w:ascii="Arial" w:hAnsi="Arial" w:cs="Arial"/>
          <w:color w:val="000000"/>
        </w:rPr>
        <w:t>is considered a more specific indication of active use of Facebook, while the latter can include any use of Facebook, including passive scrolling and reading of content on Facebook without two-way social interaction</w:t>
      </w:r>
      <w:r w:rsidR="00152EB4">
        <w:rPr>
          <w:rFonts w:ascii="Arial" w:hAnsi="Arial" w:cs="Arial"/>
          <w:color w:val="000000"/>
        </w:rPr>
        <w:fldChar w:fldCharType="begin"/>
      </w:r>
      <w:r w:rsidR="004B4C1E">
        <w:rPr>
          <w:rFonts w:ascii="Arial" w:hAnsi="Arial" w:cs="Arial"/>
          <w:color w:val="000000"/>
        </w:rPr>
        <w:instrText xml:space="preserve"> ADDIN ZOTERO_ITEM CSL_CITATION {"citationID":"a1h5f3u00df","properties":{"formattedCitation":"{\\rtf \\super 19,20\\nosupersub{}}","plainCitation":"19,20"},"citationItems":[{"id":8146,"uris":["http://zotero.org/groups/579511/items/AZAH2D7K"],"uri":["http://zotero.org/groups/579511/items/AZAH2D7K"],"itemData":{"id":8146,"type":"article-journal","title":"Do Social Network Sites Enhance or Undermine Subjective Well-Being? A Critical Review","container-title":"Social Issues and Policy Review","page":"274-302","volume":"11","issue":"1","source":"Wiley Online Library","abstract":"Social network sites are ubiquitous and now constitute a common tool people use to interact with one another in daily life. Here we review the consequences of interacting with social network sites for subjective well-being—that is, how people feel moment-to-moment and how satisfied they are with their lives. We begin by clarifying the constructs that we focus on in this review: social network sites and subjective well-being. Next, we review the literature that explains how these constructs are related. This research reveals: (a) negative relationships between passively using social network sites and subjective well-being, and (b) positive relationships between actively using social network sites and subjective well-being, with the former relationship being more robust than the latter. Specifically, passively using social network sites provokes social comparisons and envy, which have negative downstream consequences for subjective well-being. In contrast, when active usage of social network sites predicts subjective well-being, it seems to do so by creating social capital and stimulating feelings of social connectedness. We conclude by discussing the policy implications of this work.","DOI":"10.1111/sipr.12033","ISSN":"1751-2409","shortTitle":"Do Social Network Sites Enhance or Undermine Subjective Well-Being?","journalAbbreviation":"Social Issues and Policy Review","language":"en","author":[{"family":"Verduyn","given":"Philippe"},{"family":"Ybarra","given":"Oscar"},{"family":"Résibois","given":"Maxime"},{"family":"Jonides","given":"John"},{"family":"Kross","given":"Ethan"}],"issued":{"date-parts":[["2017",1,1]]}}},{"id":8081,"uris":["http://zotero.org/groups/579511/items/CFWDRC2H"],"uri":["http://zotero.org/groups/579511/items/CFWDRC2H"],"itemData":{"id":8081,"type":"article-journal","title":"Passive Facebook usage undermines affective well-being: Experimental and longitudinal evidence","container-title":"Journal of Experimental Psychology: General","page":"480-488","volume":"144","issue":"2","source":"APA PsycNET","abstract":"Prior research indicates that Facebook usage predicts declines in subjective well-being over time. How does this come about? We examined this issue in 2 studies using experimental and field methods. In Study 1, cueing people in the laboratory to use Facebook passively (rather than actively) led to declines in affective well-being over time. Study 2 replicated these findings in the field using experience-sampling techniques. It also demonstrated how passive Facebook usage leads to declines in affective well-being: by increasing envy. Critically, the relationship between passive Facebook usage and changes in affective well-being remained significant when controlling for active Facebook use, non-Facebook online social network usage, and direct social interactions, highlighting the specificity of this result. These findings demonstrate that passive Facebook usage undermines affective well-being.","DOI":"10.1037/xge0000057","ISSN":"1939-2222 0096-3445","shortTitle":"Passive Facebook usage undermines affective well-being","language":"English","author":[{"family":"Verduyn","given":"Philippe"},{"family":"Lee","given":"David Seungjae"},{"family":"Park","given":"Jiyoung"},{"family":"Shablack","given":"Holly"},{"family":"Orvell","given":"Ariana"},{"family":"Bayer","given":"Joseph"},{"family":"Ybarra","given":"Oscar"},{"family":"Jonides","given":"John"},{"family":"Kross","given":"Ethan"}],"issued":{"date-parts":[["2015"]]}}}],"schema":"https://github.com/citation-style-language/schema/raw/master/csl-citation.json"} </w:instrText>
      </w:r>
      <w:r w:rsidR="00152EB4">
        <w:rPr>
          <w:rFonts w:ascii="Arial" w:hAnsi="Arial" w:cs="Arial"/>
          <w:color w:val="000000"/>
        </w:rPr>
        <w:fldChar w:fldCharType="separate"/>
      </w:r>
      <w:r w:rsidR="004B4C1E" w:rsidRPr="004B4C1E">
        <w:rPr>
          <w:rFonts w:ascii="Arial" w:hAnsi="Arial" w:cs="Arial"/>
          <w:vertAlign w:val="superscript"/>
        </w:rPr>
        <w:t>19,20</w:t>
      </w:r>
      <w:r w:rsidR="00152EB4">
        <w:rPr>
          <w:rFonts w:ascii="Arial" w:hAnsi="Arial" w:cs="Arial"/>
          <w:color w:val="000000"/>
        </w:rPr>
        <w:fldChar w:fldCharType="end"/>
      </w:r>
      <w:r w:rsidR="00152EB4">
        <w:rPr>
          <w:rFonts w:ascii="Arial" w:hAnsi="Arial" w:cs="Arial"/>
          <w:color w:val="000000"/>
        </w:rPr>
        <w:t>.</w:t>
      </w:r>
    </w:p>
    <w:p w14:paraId="3C40485B" w14:textId="77777777" w:rsidR="007948DE" w:rsidRPr="00431F21" w:rsidRDefault="007948DE" w:rsidP="007948DE">
      <w:pPr>
        <w:rPr>
          <w:rFonts w:ascii="Arial" w:eastAsia="Times New Roman" w:hAnsi="Arial" w:cs="Times New Roman"/>
          <w:color w:val="000000"/>
        </w:rPr>
      </w:pPr>
    </w:p>
    <w:p w14:paraId="0924929E"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Results</w:t>
      </w:r>
    </w:p>
    <w:p w14:paraId="5B197CC8" w14:textId="77777777" w:rsidR="00215DE4" w:rsidRPr="00431F21" w:rsidRDefault="00215DE4" w:rsidP="00215DE4">
      <w:pPr>
        <w:rPr>
          <w:rFonts w:ascii="Arial" w:hAnsi="Arial" w:cs="Arial"/>
          <w:i/>
          <w:color w:val="000000"/>
        </w:rPr>
      </w:pPr>
      <w:r w:rsidRPr="00431F21">
        <w:rPr>
          <w:rFonts w:ascii="Arial" w:hAnsi="Arial" w:cs="Arial"/>
          <w:i/>
          <w:color w:val="000000"/>
        </w:rPr>
        <w:t>Descriptive</w:t>
      </w:r>
    </w:p>
    <w:p w14:paraId="7BD4E622" w14:textId="3CD1D133" w:rsidR="001F6435" w:rsidRPr="00431F21" w:rsidRDefault="001F6435" w:rsidP="001F6435">
      <w:pPr>
        <w:rPr>
          <w:rFonts w:ascii="Arial" w:eastAsia="Times New Roman" w:hAnsi="Arial" w:cs="Times New Roman"/>
          <w:color w:val="000000"/>
        </w:rPr>
      </w:pPr>
      <w:r w:rsidRPr="00431F21">
        <w:rPr>
          <w:rFonts w:ascii="Arial" w:hAnsi="Arial" w:cs="Arial"/>
          <w:color w:val="000000"/>
        </w:rPr>
        <w:t>Participants were,</w:t>
      </w:r>
      <w:r w:rsidR="00431F21">
        <w:rPr>
          <w:rFonts w:ascii="Arial" w:hAnsi="Arial" w:cs="Arial"/>
          <w:color w:val="000000"/>
        </w:rPr>
        <w:t xml:space="preserve"> </w:t>
      </w:r>
      <w:r w:rsidR="004439AC" w:rsidRPr="00431F21">
        <w:rPr>
          <w:rFonts w:ascii="Arial" w:hAnsi="Arial" w:cs="Arial"/>
          <w:color w:val="000000"/>
        </w:rPr>
        <w:t xml:space="preserve">on average, 40 years old. </w:t>
      </w:r>
      <w:r w:rsidR="00993041">
        <w:rPr>
          <w:rFonts w:ascii="Arial" w:hAnsi="Arial" w:cs="Arial"/>
          <w:color w:val="000000"/>
        </w:rPr>
        <w:t xml:space="preserve">As indicated in </w:t>
      </w:r>
      <w:commentRangeStart w:id="3"/>
      <w:r w:rsidR="00993041" w:rsidRPr="00993041">
        <w:rPr>
          <w:rFonts w:ascii="Arial" w:hAnsi="Arial" w:cs="Arial"/>
          <w:b/>
          <w:color w:val="000000"/>
        </w:rPr>
        <w:t>Table 1</w:t>
      </w:r>
      <w:commentRangeEnd w:id="3"/>
      <w:r w:rsidR="00993041">
        <w:rPr>
          <w:rStyle w:val="CommentReference"/>
          <w:vanish/>
        </w:rPr>
        <w:commentReference w:id="3"/>
      </w:r>
      <w:r w:rsidR="00993041">
        <w:rPr>
          <w:rFonts w:ascii="Arial" w:hAnsi="Arial" w:cs="Arial"/>
          <w:color w:val="000000"/>
        </w:rPr>
        <w:t>, t</w:t>
      </w:r>
      <w:r w:rsidR="004439AC" w:rsidRPr="00431F21">
        <w:rPr>
          <w:rFonts w:ascii="Arial" w:hAnsi="Arial" w:cs="Arial"/>
          <w:color w:val="000000"/>
        </w:rPr>
        <w:t>he majority</w:t>
      </w:r>
      <w:r w:rsidRPr="00431F21">
        <w:rPr>
          <w:rFonts w:ascii="Arial" w:hAnsi="Arial" w:cs="Arial"/>
          <w:color w:val="000000"/>
        </w:rPr>
        <w:t xml:space="preserve"> were men, non-Hispanic white, </w:t>
      </w:r>
      <w:r w:rsidR="004439AC" w:rsidRPr="00431F21">
        <w:rPr>
          <w:rFonts w:ascii="Arial" w:hAnsi="Arial" w:cs="Arial"/>
          <w:color w:val="000000"/>
        </w:rPr>
        <w:t>had at least a college degree, and were married or partnered. Ninety percent of participants used Facebook at least daily.</w:t>
      </w:r>
      <w:r w:rsidR="004439AC" w:rsidRPr="00431F21">
        <w:rPr>
          <w:rFonts w:ascii="Arial" w:eastAsia="Times New Roman" w:hAnsi="Arial" w:cs="Times New Roman"/>
          <w:color w:val="000000"/>
        </w:rPr>
        <w:t xml:space="preserve"> The </w:t>
      </w:r>
      <w:r w:rsidR="004439AC" w:rsidRPr="00C80724">
        <w:rPr>
          <w:rFonts w:ascii="Arial" w:eastAsia="Times New Roman" w:hAnsi="Arial" w:cs="Times New Roman"/>
          <w:color w:val="000000"/>
        </w:rPr>
        <w:t>median and mean number of other social media plat</w:t>
      </w:r>
      <w:r w:rsidR="00D1439B" w:rsidRPr="00C80724">
        <w:rPr>
          <w:rFonts w:ascii="Arial" w:eastAsia="Times New Roman" w:hAnsi="Arial" w:cs="Times New Roman"/>
          <w:color w:val="000000"/>
        </w:rPr>
        <w:t>forms used by participants were 0 and 0.7</w:t>
      </w:r>
      <w:r w:rsidR="004439AC" w:rsidRPr="00C80724">
        <w:rPr>
          <w:rFonts w:ascii="Arial" w:eastAsia="Times New Roman" w:hAnsi="Arial" w:cs="Times New Roman"/>
          <w:color w:val="000000"/>
        </w:rPr>
        <w:t>, respectively.</w:t>
      </w:r>
      <w:r w:rsidRPr="00C80724">
        <w:rPr>
          <w:rFonts w:ascii="Arial" w:eastAsia="Times New Roman" w:hAnsi="Arial" w:cs="Times New Roman"/>
          <w:color w:val="000000"/>
        </w:rPr>
        <w:t xml:space="preserve"> Sixty-one percent (3</w:t>
      </w:r>
      <w:r w:rsidR="00D1439B" w:rsidRPr="00C80724">
        <w:rPr>
          <w:rFonts w:ascii="Arial" w:eastAsia="Times New Roman" w:hAnsi="Arial" w:cs="Times New Roman"/>
          <w:color w:val="000000"/>
        </w:rPr>
        <w:t>58/587</w:t>
      </w:r>
      <w:r w:rsidRPr="00C80724">
        <w:rPr>
          <w:rFonts w:ascii="Arial" w:eastAsia="Times New Roman" w:hAnsi="Arial" w:cs="Times New Roman"/>
          <w:color w:val="000000"/>
        </w:rPr>
        <w:t>) of participants reported at least daily social contact with friends and family on Facebook, whereas just 40% (233/586) indicated at least daily in-person social contact with friends and family.</w:t>
      </w:r>
    </w:p>
    <w:p w14:paraId="318DB29E" w14:textId="77777777" w:rsidR="0081664F" w:rsidRPr="00431F21" w:rsidRDefault="0081664F" w:rsidP="007948DE">
      <w:pPr>
        <w:rPr>
          <w:rFonts w:ascii="Arial" w:eastAsia="Times New Roman" w:hAnsi="Arial" w:cs="Times New Roman"/>
          <w:color w:val="000000"/>
        </w:rPr>
      </w:pPr>
    </w:p>
    <w:p w14:paraId="240A3270" w14:textId="77777777" w:rsidR="00717DD1" w:rsidRPr="00431F21" w:rsidRDefault="001248A8" w:rsidP="00174113">
      <w:pPr>
        <w:rPr>
          <w:rFonts w:ascii="Arial" w:hAnsi="Arial"/>
          <w:i/>
        </w:rPr>
      </w:pPr>
      <w:r w:rsidRPr="00431F21">
        <w:rPr>
          <w:rFonts w:ascii="Arial" w:hAnsi="Arial"/>
          <w:i/>
        </w:rPr>
        <w:t>R</w:t>
      </w:r>
      <w:r w:rsidR="00431F21">
        <w:rPr>
          <w:rFonts w:ascii="Arial" w:hAnsi="Arial"/>
          <w:i/>
        </w:rPr>
        <w:t xml:space="preserve">esearch </w:t>
      </w:r>
      <w:r w:rsidRPr="00431F21">
        <w:rPr>
          <w:rFonts w:ascii="Arial" w:hAnsi="Arial"/>
          <w:i/>
        </w:rPr>
        <w:t>Q</w:t>
      </w:r>
      <w:r w:rsidR="00431F21">
        <w:rPr>
          <w:rFonts w:ascii="Arial" w:hAnsi="Arial"/>
          <w:i/>
        </w:rPr>
        <w:t>uestion</w:t>
      </w:r>
      <w:r w:rsidRPr="00431F21">
        <w:rPr>
          <w:rFonts w:ascii="Arial" w:hAnsi="Arial"/>
          <w:i/>
        </w:rPr>
        <w:t xml:space="preserve"> 1: </w:t>
      </w:r>
      <w:r w:rsidR="0081664F" w:rsidRPr="00431F21">
        <w:rPr>
          <w:rFonts w:ascii="Arial" w:hAnsi="Arial"/>
          <w:i/>
        </w:rPr>
        <w:t xml:space="preserve">Do </w:t>
      </w:r>
      <w:r w:rsidRPr="00431F21">
        <w:rPr>
          <w:rFonts w:ascii="Arial" w:hAnsi="Arial" w:cs="Arial"/>
          <w:i/>
          <w:color w:val="000000"/>
        </w:rPr>
        <w:t>military veterans substitute social interactions on Facebook for in-person social contact</w:t>
      </w:r>
      <w:r w:rsidR="0081664F" w:rsidRPr="00431F21">
        <w:rPr>
          <w:rFonts w:ascii="Arial" w:hAnsi="Arial"/>
          <w:i/>
        </w:rPr>
        <w:t>?</w:t>
      </w:r>
    </w:p>
    <w:p w14:paraId="363DC0C4" w14:textId="77777777" w:rsidR="00717DD1" w:rsidRPr="00431F21" w:rsidRDefault="00717DD1" w:rsidP="00717DD1">
      <w:pPr>
        <w:rPr>
          <w:rFonts w:ascii="Arial" w:eastAsia="Times New Roman" w:hAnsi="Arial" w:cs="Times New Roman"/>
          <w:color w:val="000000"/>
        </w:rPr>
      </w:pPr>
      <w:r w:rsidRPr="00431F21">
        <w:rPr>
          <w:rFonts w:ascii="Arial" w:eastAsia="Times New Roman" w:hAnsi="Arial" w:cs="Times New Roman"/>
          <w:color w:val="000000"/>
        </w:rPr>
        <w:t xml:space="preserve">Of the 358 who had social contact </w:t>
      </w:r>
      <w:r w:rsidRPr="001C419B">
        <w:rPr>
          <w:rFonts w:ascii="Arial" w:eastAsia="Times New Roman" w:hAnsi="Arial" w:cs="Times New Roman"/>
          <w:i/>
          <w:color w:val="000000"/>
        </w:rPr>
        <w:t>on Facebook</w:t>
      </w:r>
      <w:r w:rsidRPr="00431F21">
        <w:rPr>
          <w:rFonts w:ascii="Arial" w:eastAsia="Times New Roman" w:hAnsi="Arial" w:cs="Times New Roman"/>
          <w:color w:val="000000"/>
        </w:rPr>
        <w:t xml:space="preserve"> at least daily, 167 (47%) also had at least daily in-person social contact while 191 (53%) had in-person social contact less than daily, a non-significant difference (p</w:t>
      </w:r>
      <w:r w:rsidRPr="00431F21">
        <w:rPr>
          <w:rFonts w:ascii="Arial" w:eastAsia="Times New Roman" w:hAnsi="Arial" w:cs="Times New Roman"/>
          <w:color w:val="000000"/>
          <w:highlight w:val="yellow"/>
        </w:rPr>
        <w:t>=###).</w:t>
      </w:r>
      <w:r w:rsidRPr="00431F21">
        <w:rPr>
          <w:rFonts w:ascii="Arial" w:eastAsia="Times New Roman" w:hAnsi="Arial" w:cs="Times New Roman"/>
          <w:color w:val="000000"/>
        </w:rPr>
        <w:t xml:space="preserve"> Of the </w:t>
      </w:r>
      <w:commentRangeStart w:id="4"/>
      <w:r w:rsidRPr="00431F21">
        <w:rPr>
          <w:rFonts w:ascii="Arial" w:eastAsia="Times New Roman" w:hAnsi="Arial" w:cs="Times New Roman"/>
          <w:color w:val="000000"/>
        </w:rPr>
        <w:t xml:space="preserve">233 </w:t>
      </w:r>
      <w:commentRangeEnd w:id="4"/>
      <w:r w:rsidR="002628FA" w:rsidRPr="00431F21">
        <w:rPr>
          <w:rStyle w:val="CommentReference"/>
          <w:rFonts w:ascii="Arial" w:hAnsi="Arial"/>
          <w:vanish/>
          <w:sz w:val="24"/>
        </w:rPr>
        <w:commentReference w:id="4"/>
      </w:r>
      <w:r w:rsidRPr="00431F21">
        <w:rPr>
          <w:rFonts w:ascii="Arial" w:eastAsia="Times New Roman" w:hAnsi="Arial" w:cs="Times New Roman"/>
          <w:color w:val="000000"/>
        </w:rPr>
        <w:t xml:space="preserve">who had </w:t>
      </w:r>
      <w:r w:rsidRPr="001C419B">
        <w:rPr>
          <w:rFonts w:ascii="Arial" w:eastAsia="Times New Roman" w:hAnsi="Arial" w:cs="Times New Roman"/>
          <w:i/>
          <w:color w:val="000000"/>
        </w:rPr>
        <w:t>in-person</w:t>
      </w:r>
      <w:r w:rsidRPr="00431F21">
        <w:rPr>
          <w:rFonts w:ascii="Arial" w:eastAsia="Times New Roman" w:hAnsi="Arial" w:cs="Times New Roman"/>
          <w:color w:val="000000"/>
        </w:rPr>
        <w:t xml:space="preserve"> social contact at least daily, 167 (72%) also had at least daily social contact on Facebook while 66 (28%) had </w:t>
      </w:r>
      <w:r w:rsidR="002628FA" w:rsidRPr="00431F21">
        <w:rPr>
          <w:rFonts w:ascii="Arial" w:eastAsia="Times New Roman" w:hAnsi="Arial" w:cs="Times New Roman"/>
          <w:color w:val="000000"/>
        </w:rPr>
        <w:t xml:space="preserve">social contact on Facebook </w:t>
      </w:r>
      <w:r w:rsidRPr="00431F21">
        <w:rPr>
          <w:rFonts w:ascii="Arial" w:eastAsia="Times New Roman" w:hAnsi="Arial" w:cs="Times New Roman"/>
          <w:color w:val="000000"/>
        </w:rPr>
        <w:t xml:space="preserve">less </w:t>
      </w:r>
      <w:r w:rsidR="002628FA" w:rsidRPr="00431F21">
        <w:rPr>
          <w:rFonts w:ascii="Arial" w:eastAsia="Times New Roman" w:hAnsi="Arial" w:cs="Times New Roman"/>
          <w:color w:val="000000"/>
        </w:rPr>
        <w:t xml:space="preserve">than daily, a </w:t>
      </w:r>
      <w:r w:rsidRPr="00431F21">
        <w:rPr>
          <w:rFonts w:ascii="Arial" w:eastAsia="Times New Roman" w:hAnsi="Arial" w:cs="Times New Roman"/>
          <w:color w:val="000000"/>
        </w:rPr>
        <w:t>significant difference (p</w:t>
      </w:r>
      <w:r w:rsidRPr="00431F21">
        <w:rPr>
          <w:rFonts w:ascii="Arial" w:eastAsia="Times New Roman" w:hAnsi="Arial" w:cs="Times New Roman"/>
          <w:color w:val="000000"/>
          <w:highlight w:val="yellow"/>
        </w:rPr>
        <w:t>=###).</w:t>
      </w:r>
      <w:r w:rsidRPr="00431F21">
        <w:rPr>
          <w:rFonts w:ascii="Arial" w:eastAsia="Times New Roman" w:hAnsi="Arial" w:cs="Times New Roman"/>
          <w:color w:val="000000"/>
        </w:rPr>
        <w:t xml:space="preserve"> </w:t>
      </w:r>
    </w:p>
    <w:p w14:paraId="7A18DD04" w14:textId="77777777" w:rsidR="0081664F" w:rsidRPr="00431F21" w:rsidRDefault="0081664F" w:rsidP="007948DE">
      <w:pPr>
        <w:rPr>
          <w:rFonts w:ascii="Arial" w:eastAsia="Times New Roman" w:hAnsi="Arial" w:cs="Times New Roman"/>
          <w:color w:val="000000"/>
        </w:rPr>
      </w:pPr>
    </w:p>
    <w:p w14:paraId="26E3DD0A" w14:textId="77777777" w:rsidR="001248A8" w:rsidRPr="00431F21" w:rsidRDefault="00431F21" w:rsidP="007948DE">
      <w:pPr>
        <w:rPr>
          <w:rFonts w:ascii="Arial" w:eastAsia="Times New Roman" w:hAnsi="Arial" w:cs="Times New Roman"/>
          <w:i/>
          <w:color w:val="000000"/>
        </w:rPr>
      </w:pPr>
      <w:r w:rsidRPr="00431F21">
        <w:rPr>
          <w:rFonts w:ascii="Arial" w:hAnsi="Arial"/>
          <w:i/>
        </w:rPr>
        <w:t>R</w:t>
      </w:r>
      <w:r>
        <w:rPr>
          <w:rFonts w:ascii="Arial" w:hAnsi="Arial"/>
          <w:i/>
        </w:rPr>
        <w:t xml:space="preserve">esearch </w:t>
      </w:r>
      <w:r w:rsidRPr="00431F21">
        <w:rPr>
          <w:rFonts w:ascii="Arial" w:hAnsi="Arial"/>
          <w:i/>
        </w:rPr>
        <w:t>Q</w:t>
      </w:r>
      <w:r>
        <w:rPr>
          <w:rFonts w:ascii="Arial" w:hAnsi="Arial"/>
          <w:i/>
        </w:rPr>
        <w:t>uestion 2</w:t>
      </w:r>
      <w:r w:rsidRPr="00431F21">
        <w:rPr>
          <w:rFonts w:ascii="Arial" w:hAnsi="Arial"/>
          <w:i/>
        </w:rPr>
        <w:t xml:space="preserve">: </w:t>
      </w:r>
      <w:r>
        <w:rPr>
          <w:rFonts w:ascii="Arial" w:hAnsi="Arial" w:cs="Arial"/>
          <w:i/>
          <w:color w:val="000000"/>
        </w:rPr>
        <w:t>I</w:t>
      </w:r>
      <w:r w:rsidR="001248A8" w:rsidRPr="00431F21">
        <w:rPr>
          <w:rFonts w:ascii="Arial" w:hAnsi="Arial" w:cs="Arial"/>
          <w:i/>
          <w:color w:val="000000"/>
        </w:rPr>
        <w:t xml:space="preserve">s social contact </w:t>
      </w:r>
      <w:r>
        <w:rPr>
          <w:rFonts w:ascii="Arial" w:hAnsi="Arial" w:cs="Arial"/>
          <w:i/>
          <w:color w:val="000000"/>
        </w:rPr>
        <w:t>on Facebook (vs. in-person) associated with</w:t>
      </w:r>
      <w:r w:rsidR="001248A8" w:rsidRPr="00431F21">
        <w:rPr>
          <w:rFonts w:ascii="Arial" w:hAnsi="Arial" w:cs="Arial"/>
          <w:i/>
          <w:color w:val="000000"/>
        </w:rPr>
        <w:t xml:space="preserve"> </w:t>
      </w:r>
      <w:r>
        <w:rPr>
          <w:rFonts w:ascii="Arial" w:hAnsi="Arial" w:cs="Arial"/>
          <w:i/>
          <w:color w:val="000000"/>
        </w:rPr>
        <w:t>screening</w:t>
      </w:r>
      <w:r w:rsidR="001248A8" w:rsidRPr="00431F21">
        <w:rPr>
          <w:rFonts w:ascii="Arial" w:hAnsi="Arial" w:cs="Arial"/>
          <w:i/>
          <w:color w:val="000000"/>
        </w:rPr>
        <w:t xml:space="preserve"> </w:t>
      </w:r>
      <w:r>
        <w:rPr>
          <w:rFonts w:ascii="Arial" w:hAnsi="Arial" w:cs="Arial"/>
          <w:i/>
          <w:color w:val="000000"/>
        </w:rPr>
        <w:t>positive</w:t>
      </w:r>
      <w:r w:rsidR="001248A8" w:rsidRPr="00431F21">
        <w:rPr>
          <w:rFonts w:ascii="Arial" w:hAnsi="Arial" w:cs="Arial"/>
          <w:i/>
          <w:color w:val="000000"/>
        </w:rPr>
        <w:t xml:space="preserve"> for psychiatric </w:t>
      </w:r>
      <w:r>
        <w:rPr>
          <w:rFonts w:ascii="Arial" w:hAnsi="Arial" w:cs="Arial"/>
          <w:i/>
          <w:color w:val="000000"/>
        </w:rPr>
        <w:t>disorders or suicidality in military veterans</w:t>
      </w:r>
      <w:r w:rsidR="001248A8" w:rsidRPr="00431F21">
        <w:rPr>
          <w:rFonts w:ascii="Arial" w:hAnsi="Arial" w:cs="Arial"/>
          <w:i/>
          <w:color w:val="000000"/>
        </w:rPr>
        <w:t>?</w:t>
      </w:r>
    </w:p>
    <w:p w14:paraId="0EA38268" w14:textId="257E8AE2" w:rsidR="00B172EF" w:rsidRPr="00431F21" w:rsidRDefault="00B172EF" w:rsidP="00B172EF">
      <w:pPr>
        <w:rPr>
          <w:rFonts w:ascii="Arial" w:eastAsia="Times New Roman" w:hAnsi="Arial" w:cs="Times New Roman"/>
          <w:color w:val="000000"/>
        </w:rPr>
      </w:pPr>
      <w:r w:rsidRPr="00431F21">
        <w:rPr>
          <w:rFonts w:ascii="Arial" w:eastAsia="Times New Roman" w:hAnsi="Arial" w:cs="Times New Roman"/>
          <w:b/>
          <w:color w:val="000000"/>
          <w:highlight w:val="yellow"/>
        </w:rPr>
        <w:t xml:space="preserve">Table </w:t>
      </w:r>
      <w:r w:rsidR="001558B3" w:rsidRPr="00431F21">
        <w:rPr>
          <w:rFonts w:ascii="Arial" w:eastAsia="Times New Roman" w:hAnsi="Arial" w:cs="Times New Roman"/>
          <w:b/>
          <w:color w:val="000000"/>
        </w:rPr>
        <w:t>2</w:t>
      </w:r>
      <w:r w:rsidRPr="00431F21">
        <w:rPr>
          <w:rFonts w:ascii="Arial" w:eastAsia="Times New Roman" w:hAnsi="Arial" w:cs="Times New Roman"/>
          <w:color w:val="000000"/>
        </w:rPr>
        <w:t xml:space="preserve"> summarizes the results of adjusted regression models for each of our four outcomes. </w:t>
      </w:r>
      <w:r w:rsidR="001558B3" w:rsidRPr="00431F21">
        <w:rPr>
          <w:rFonts w:ascii="Arial" w:eastAsia="Times New Roman" w:hAnsi="Arial" w:cs="Times New Roman"/>
          <w:color w:val="000000"/>
        </w:rPr>
        <w:t>Overall, t</w:t>
      </w:r>
      <w:r w:rsidRPr="00431F21">
        <w:rPr>
          <w:rFonts w:ascii="Arial" w:eastAsia="Times New Roman" w:hAnsi="Arial" w:cs="Times New Roman"/>
          <w:color w:val="000000"/>
        </w:rPr>
        <w:t xml:space="preserve">here were no significant correlations between frequency of social contact on Facebook and screening positive for psychiatric disorders or suicidality. In contrast, in-person social contact was correlated with </w:t>
      </w:r>
      <w:r w:rsidR="00EE1282">
        <w:rPr>
          <w:rFonts w:ascii="Arial" w:eastAsia="Times New Roman" w:hAnsi="Arial" w:cs="Times New Roman"/>
          <w:color w:val="000000"/>
        </w:rPr>
        <w:t>de</w:t>
      </w:r>
      <w:r w:rsidRPr="00431F21">
        <w:rPr>
          <w:rFonts w:ascii="Arial" w:eastAsia="Times New Roman" w:hAnsi="Arial" w:cs="Times New Roman"/>
          <w:color w:val="000000"/>
        </w:rPr>
        <w:t>creased risk of screening positive for major d</w:t>
      </w:r>
      <w:r w:rsidR="003139FD">
        <w:rPr>
          <w:rFonts w:ascii="Arial" w:eastAsia="Times New Roman" w:hAnsi="Arial" w:cs="Times New Roman"/>
          <w:color w:val="000000"/>
        </w:rPr>
        <w:t>epression, PTSD, and alcohol use disorder</w:t>
      </w:r>
      <w:r w:rsidRPr="00431F21">
        <w:rPr>
          <w:rFonts w:ascii="Arial" w:eastAsia="Times New Roman" w:hAnsi="Arial" w:cs="Times New Roman"/>
          <w:color w:val="000000"/>
        </w:rPr>
        <w:t>.</w:t>
      </w:r>
    </w:p>
    <w:p w14:paraId="31CE84FB" w14:textId="77777777" w:rsidR="00BE53CA" w:rsidRPr="00431F21" w:rsidRDefault="00BE53CA" w:rsidP="007948DE">
      <w:pPr>
        <w:rPr>
          <w:rFonts w:ascii="Arial" w:eastAsia="Times New Roman" w:hAnsi="Arial" w:cs="Times New Roman"/>
          <w:color w:val="000000"/>
        </w:rPr>
      </w:pPr>
    </w:p>
    <w:p w14:paraId="40922406" w14:textId="75C253E1" w:rsidR="00BA789B" w:rsidRPr="00431F21" w:rsidRDefault="001E3157" w:rsidP="00BA789B">
      <w:pPr>
        <w:rPr>
          <w:rFonts w:ascii="Arial" w:eastAsia="Times New Roman" w:hAnsi="Arial" w:cs="Times New Roman"/>
          <w:color w:val="000000"/>
        </w:rPr>
      </w:pPr>
      <w:r w:rsidRPr="00431F21">
        <w:rPr>
          <w:rFonts w:ascii="Arial" w:eastAsia="Times New Roman" w:hAnsi="Arial" w:cs="Times New Roman"/>
          <w:b/>
          <w:color w:val="000000"/>
        </w:rPr>
        <w:t>Major Depression.</w:t>
      </w:r>
      <w:r w:rsidRPr="00431F21">
        <w:rPr>
          <w:rFonts w:ascii="Arial" w:eastAsia="Times New Roman" w:hAnsi="Arial" w:cs="Times New Roman"/>
          <w:color w:val="000000"/>
        </w:rPr>
        <w:t xml:space="preserve"> In adjusted regression models, social contact on Facebook was not associated with </w:t>
      </w:r>
      <w:r w:rsidR="00F7144A">
        <w:rPr>
          <w:rFonts w:ascii="Arial" w:eastAsia="Times New Roman" w:hAnsi="Arial" w:cs="Times New Roman"/>
          <w:color w:val="000000"/>
        </w:rPr>
        <w:t xml:space="preserve">screening positive on the </w:t>
      </w:r>
      <w:r w:rsidR="008832BA">
        <w:rPr>
          <w:rFonts w:ascii="Arial" w:eastAsia="Times New Roman" w:hAnsi="Arial" w:cs="Times New Roman"/>
          <w:color w:val="000000"/>
        </w:rPr>
        <w:t>PHQ-2</w:t>
      </w:r>
      <w:r w:rsidRPr="00431F21">
        <w:rPr>
          <w:rFonts w:ascii="Arial" w:eastAsia="Times New Roman" w:hAnsi="Arial" w:cs="Times New Roman"/>
          <w:color w:val="000000"/>
        </w:rPr>
        <w:t>.</w:t>
      </w:r>
      <w:r w:rsidR="00C6218C">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 xml:space="preserve">a few times a week (AOR=0.36, SE=.30, p=.001), once a day (AOR=0.43, SE=.39, p=.03), or several times a day (AOR=0.40, SE=.27, p=.001)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creased risk of screening positive for major depression</w:t>
      </w:r>
      <w:r w:rsidR="00BA789B">
        <w:rPr>
          <w:rFonts w:ascii="Arial" w:eastAsia="Times New Roman" w:hAnsi="Arial" w:cs="Times New Roman"/>
          <w:color w:val="000000"/>
        </w:rPr>
        <w:t>, compared to contact every few weeks or less</w:t>
      </w:r>
      <w:r w:rsidR="00BA789B" w:rsidRPr="00431F21">
        <w:rPr>
          <w:rFonts w:ascii="Arial" w:eastAsia="Times New Roman" w:hAnsi="Arial" w:cs="Times New Roman"/>
          <w:color w:val="000000"/>
        </w:rPr>
        <w:t>.</w:t>
      </w:r>
    </w:p>
    <w:p w14:paraId="0872D92F" w14:textId="77777777" w:rsidR="001E3157" w:rsidRPr="00431F21" w:rsidRDefault="001E3157" w:rsidP="007948DE">
      <w:pPr>
        <w:rPr>
          <w:rFonts w:ascii="Arial" w:eastAsia="Times New Roman" w:hAnsi="Arial" w:cs="Times New Roman"/>
          <w:color w:val="000000"/>
        </w:rPr>
      </w:pPr>
    </w:p>
    <w:p w14:paraId="7F66B8D3" w14:textId="34E3EFBA" w:rsidR="00BA789B"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PTSD.</w:t>
      </w:r>
      <w:r w:rsidR="00FD11F7" w:rsidRPr="00431F21">
        <w:rPr>
          <w:rFonts w:ascii="Arial" w:eastAsia="Times New Roman" w:hAnsi="Arial" w:cs="Times New Roman"/>
          <w:color w:val="000000"/>
        </w:rPr>
        <w:t xml:space="preserve"> In adjusted regression models, social contact on Facebook was not associated with </w:t>
      </w:r>
      <w:r w:rsidR="00D9505E" w:rsidRPr="00431F21">
        <w:rPr>
          <w:rFonts w:ascii="Arial" w:eastAsia="Times New Roman" w:hAnsi="Arial" w:cs="Times New Roman"/>
          <w:color w:val="000000"/>
        </w:rPr>
        <w:t>PC-PTSD</w:t>
      </w:r>
      <w:r w:rsidR="00FD11F7" w:rsidRPr="00431F21">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a few times a week (AOR=0.44, SE=.28, p=.004), once a day (AOR=0.49, SE=.36, p=.04), or several time</w:t>
      </w:r>
      <w:r w:rsidR="00907C3A">
        <w:rPr>
          <w:rFonts w:ascii="Arial" w:eastAsia="Times New Roman" w:hAnsi="Arial" w:cs="Times New Roman"/>
          <w:color w:val="000000"/>
        </w:rPr>
        <w:t>s a day (AOR=0.38, SE=0.26</w:t>
      </w:r>
      <w:r w:rsidR="00BA789B">
        <w:rPr>
          <w:rFonts w:ascii="Arial" w:eastAsia="Times New Roman" w:hAnsi="Arial" w:cs="Times New Roman"/>
          <w:color w:val="000000"/>
        </w:rPr>
        <w:t xml:space="preserve">, </w:t>
      </w:r>
      <w:r w:rsidR="00907C3A">
        <w:rPr>
          <w:rFonts w:ascii="Arial" w:eastAsia="Times New Roman" w:hAnsi="Arial" w:cs="Times New Roman"/>
          <w:color w:val="000000"/>
        </w:rPr>
        <w:t>p&lt;</w:t>
      </w:r>
      <w:r w:rsidR="00BA789B">
        <w:rPr>
          <w:rFonts w:ascii="Arial" w:eastAsia="Times New Roman" w:hAnsi="Arial" w:cs="Times New Roman"/>
          <w:color w:val="000000"/>
        </w:rPr>
        <w:t xml:space="preserve">.001)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for </w:t>
      </w:r>
      <w:r w:rsidR="00BA789B">
        <w:rPr>
          <w:rFonts w:ascii="Arial" w:eastAsia="Times New Roman" w:hAnsi="Arial" w:cs="Times New Roman"/>
          <w:color w:val="000000"/>
        </w:rPr>
        <w:t>PTSD, compared to contact every few weeks or less</w:t>
      </w:r>
      <w:r w:rsidR="00BA789B" w:rsidRPr="00431F21">
        <w:rPr>
          <w:rFonts w:ascii="Arial" w:eastAsia="Times New Roman" w:hAnsi="Arial" w:cs="Times New Roman"/>
          <w:color w:val="000000"/>
        </w:rPr>
        <w:t>.</w:t>
      </w:r>
    </w:p>
    <w:p w14:paraId="32705F12" w14:textId="77777777" w:rsidR="001E3157" w:rsidRPr="00431F21" w:rsidRDefault="001E3157" w:rsidP="007948DE">
      <w:pPr>
        <w:rPr>
          <w:rFonts w:ascii="Arial" w:eastAsia="Times New Roman" w:hAnsi="Arial" w:cs="Times New Roman"/>
          <w:color w:val="000000"/>
        </w:rPr>
      </w:pPr>
    </w:p>
    <w:p w14:paraId="0BE3C1E2" w14:textId="7BF9594B" w:rsidR="00907C3A"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 xml:space="preserve">Alcohol </w:t>
      </w:r>
      <w:r w:rsidR="00F313EB">
        <w:rPr>
          <w:rFonts w:ascii="Arial" w:eastAsia="Times New Roman" w:hAnsi="Arial" w:cs="Times New Roman"/>
          <w:b/>
          <w:color w:val="000000"/>
        </w:rPr>
        <w:t>use disorder</w:t>
      </w:r>
      <w:r w:rsidRPr="00431F21">
        <w:rPr>
          <w:rFonts w:ascii="Arial" w:eastAsia="Times New Roman" w:hAnsi="Arial" w:cs="Times New Roman"/>
          <w:b/>
          <w:color w:val="000000"/>
        </w:rPr>
        <w:t>.</w:t>
      </w:r>
      <w:r w:rsidR="00FD11F7" w:rsidRPr="00431F21">
        <w:rPr>
          <w:rFonts w:ascii="Arial" w:eastAsia="Times New Roman" w:hAnsi="Arial" w:cs="Times New Roman"/>
          <w:color w:val="000000"/>
        </w:rPr>
        <w:t xml:space="preserve"> </w:t>
      </w:r>
      <w:r w:rsidR="00907C3A" w:rsidRPr="00431F21">
        <w:rPr>
          <w:rFonts w:ascii="Arial" w:eastAsia="Times New Roman" w:hAnsi="Arial" w:cs="Times New Roman"/>
          <w:color w:val="000000"/>
        </w:rPr>
        <w:t xml:space="preserve">In adjusted regression models, neither social contact on Facebook nor in-person was associated with </w:t>
      </w:r>
      <w:r w:rsidR="00907C3A">
        <w:rPr>
          <w:rFonts w:ascii="Arial" w:eastAsia="Times New Roman" w:hAnsi="Arial" w:cs="Times New Roman"/>
          <w:color w:val="000000"/>
        </w:rPr>
        <w:t>AUDIT-C</w:t>
      </w:r>
      <w:r w:rsidR="00907C3A" w:rsidRPr="00431F21">
        <w:rPr>
          <w:rFonts w:ascii="Arial" w:eastAsia="Times New Roman" w:hAnsi="Arial" w:cs="Times New Roman"/>
          <w:color w:val="000000"/>
        </w:rPr>
        <w:t>.</w:t>
      </w:r>
      <w:r w:rsidR="00907C3A" w:rsidRPr="00431F21" w:rsidDel="00907C3A">
        <w:rPr>
          <w:rFonts w:ascii="Arial" w:eastAsia="Times New Roman" w:hAnsi="Arial" w:cs="Times New Roman"/>
          <w:color w:val="000000"/>
        </w:rPr>
        <w:t xml:space="preserve"> </w:t>
      </w:r>
    </w:p>
    <w:p w14:paraId="2BCABD3F" w14:textId="77777777" w:rsidR="001E3157" w:rsidRPr="00431F21" w:rsidRDefault="001E3157" w:rsidP="007948DE">
      <w:pPr>
        <w:rPr>
          <w:rFonts w:ascii="Arial" w:eastAsia="Times New Roman" w:hAnsi="Arial" w:cs="Times New Roman"/>
          <w:color w:val="000000"/>
        </w:rPr>
      </w:pPr>
    </w:p>
    <w:p w14:paraId="1BCAD90E" w14:textId="77777777" w:rsidR="001E3157" w:rsidRPr="00431F21" w:rsidRDefault="001E3157" w:rsidP="007948DE">
      <w:pPr>
        <w:rPr>
          <w:rFonts w:ascii="Arial" w:eastAsia="Times New Roman" w:hAnsi="Arial" w:cs="Times New Roman"/>
          <w:b/>
          <w:color w:val="000000"/>
        </w:rPr>
      </w:pPr>
      <w:r w:rsidRPr="00431F21">
        <w:rPr>
          <w:rFonts w:ascii="Arial" w:eastAsia="Times New Roman" w:hAnsi="Arial" w:cs="Times New Roman"/>
          <w:b/>
          <w:color w:val="000000"/>
        </w:rPr>
        <w:t>Suicidality.</w:t>
      </w:r>
      <w:r w:rsidR="00FD11F7" w:rsidRPr="00431F21">
        <w:rPr>
          <w:rFonts w:ascii="Arial" w:eastAsia="Times New Roman" w:hAnsi="Arial" w:cs="Times New Roman"/>
          <w:color w:val="000000"/>
        </w:rPr>
        <w:t xml:space="preserve"> In adjusted regression models, </w:t>
      </w:r>
      <w:r w:rsidR="00D9505E" w:rsidRPr="00431F21">
        <w:rPr>
          <w:rFonts w:ascii="Arial" w:eastAsia="Times New Roman" w:hAnsi="Arial" w:cs="Times New Roman"/>
          <w:color w:val="000000"/>
        </w:rPr>
        <w:t xml:space="preserve">neither </w:t>
      </w:r>
      <w:r w:rsidR="00FD11F7" w:rsidRPr="00431F21">
        <w:rPr>
          <w:rFonts w:ascii="Arial" w:eastAsia="Times New Roman" w:hAnsi="Arial" w:cs="Times New Roman"/>
          <w:color w:val="000000"/>
        </w:rPr>
        <w:t xml:space="preserve">social contact on Facebook </w:t>
      </w:r>
      <w:r w:rsidR="00D9505E" w:rsidRPr="00431F21">
        <w:rPr>
          <w:rFonts w:ascii="Arial" w:eastAsia="Times New Roman" w:hAnsi="Arial" w:cs="Times New Roman"/>
          <w:color w:val="000000"/>
        </w:rPr>
        <w:t>nor in-person</w:t>
      </w:r>
      <w:r w:rsidR="00FD11F7" w:rsidRPr="00431F21">
        <w:rPr>
          <w:rFonts w:ascii="Arial" w:eastAsia="Times New Roman" w:hAnsi="Arial" w:cs="Times New Roman"/>
          <w:color w:val="000000"/>
        </w:rPr>
        <w:t xml:space="preserve"> </w:t>
      </w:r>
      <w:r w:rsidR="00D9505E" w:rsidRPr="00431F21">
        <w:rPr>
          <w:rFonts w:ascii="Arial" w:eastAsia="Times New Roman" w:hAnsi="Arial" w:cs="Times New Roman"/>
          <w:color w:val="000000"/>
        </w:rPr>
        <w:t>was</w:t>
      </w:r>
      <w:r w:rsidR="00FD11F7" w:rsidRPr="00431F21">
        <w:rPr>
          <w:rFonts w:ascii="Arial" w:eastAsia="Times New Roman" w:hAnsi="Arial" w:cs="Times New Roman"/>
          <w:color w:val="000000"/>
        </w:rPr>
        <w:t xml:space="preserve"> associated with </w:t>
      </w:r>
      <w:r w:rsidR="00D9505E" w:rsidRPr="00431F21">
        <w:rPr>
          <w:rFonts w:ascii="Arial" w:eastAsia="Times New Roman" w:hAnsi="Arial" w:cs="Times New Roman"/>
          <w:color w:val="000000"/>
        </w:rPr>
        <w:t>DSI-SS</w:t>
      </w:r>
      <w:r w:rsidR="00FD11F7" w:rsidRPr="00431F21">
        <w:rPr>
          <w:rFonts w:ascii="Arial" w:eastAsia="Times New Roman" w:hAnsi="Arial" w:cs="Times New Roman"/>
          <w:color w:val="000000"/>
        </w:rPr>
        <w:t>.</w:t>
      </w:r>
    </w:p>
    <w:p w14:paraId="4FF5A648" w14:textId="77777777" w:rsidR="001E3157" w:rsidRPr="00431F21" w:rsidRDefault="001E3157" w:rsidP="007948DE">
      <w:pPr>
        <w:rPr>
          <w:rFonts w:ascii="Arial" w:eastAsia="Times New Roman" w:hAnsi="Arial" w:cs="Times New Roman"/>
          <w:color w:val="000000"/>
        </w:rPr>
      </w:pPr>
    </w:p>
    <w:p w14:paraId="1DF8FAD7" w14:textId="438A08A4" w:rsidR="007948DE" w:rsidRPr="00431F21" w:rsidRDefault="001558B3" w:rsidP="007948DE">
      <w:pPr>
        <w:rPr>
          <w:rFonts w:ascii="Arial" w:eastAsia="Times New Roman" w:hAnsi="Arial" w:cs="Times New Roman"/>
          <w:color w:val="000000"/>
        </w:rPr>
      </w:pPr>
      <w:r w:rsidRPr="00431F21">
        <w:rPr>
          <w:rFonts w:ascii="Arial" w:eastAsia="Times New Roman" w:hAnsi="Arial" w:cs="Times New Roman"/>
          <w:b/>
          <w:color w:val="000000"/>
        </w:rPr>
        <w:t>Sensitivity analysis</w:t>
      </w:r>
      <w:r w:rsidRPr="00431F21">
        <w:rPr>
          <w:rFonts w:ascii="Arial" w:eastAsia="Times New Roman" w:hAnsi="Arial" w:cs="Times New Roman"/>
          <w:color w:val="000000"/>
        </w:rPr>
        <w:t xml:space="preserve">. </w:t>
      </w:r>
      <w:r w:rsidR="001E3157" w:rsidRPr="00431F21">
        <w:rPr>
          <w:rFonts w:ascii="Arial" w:eastAsia="Times New Roman" w:hAnsi="Arial" w:cs="Times New Roman"/>
          <w:color w:val="000000"/>
        </w:rPr>
        <w:t xml:space="preserve">Results were very similar when we </w:t>
      </w:r>
      <w:r w:rsidRPr="00431F21">
        <w:rPr>
          <w:rFonts w:ascii="Arial" w:eastAsia="Times New Roman" w:hAnsi="Arial" w:cs="Times New Roman"/>
          <w:color w:val="000000"/>
        </w:rPr>
        <w:t>used the alternate</w:t>
      </w:r>
      <w:r w:rsidR="001E3157" w:rsidRPr="00431F21">
        <w:rPr>
          <w:rFonts w:ascii="Arial" w:eastAsia="Times New Roman" w:hAnsi="Arial" w:cs="Times New Roman"/>
          <w:color w:val="000000"/>
        </w:rPr>
        <w:t xml:space="preserve"> </w:t>
      </w:r>
      <w:r w:rsidRPr="00431F21">
        <w:rPr>
          <w:rFonts w:ascii="Arial" w:eastAsia="Times New Roman" w:hAnsi="Arial" w:cs="Times New Roman"/>
          <w:color w:val="000000"/>
        </w:rPr>
        <w:t>independent variable for frequency of social contact on Facebook</w:t>
      </w:r>
      <w:r w:rsidR="001E3157" w:rsidRPr="00431F21">
        <w:rPr>
          <w:rFonts w:ascii="Arial" w:eastAsia="Times New Roman" w:hAnsi="Arial" w:cs="Times New Roman"/>
          <w:color w:val="000000"/>
        </w:rPr>
        <w:t xml:space="preserve">. There were no differences in significant findings, except for the outcome of alcohol </w:t>
      </w:r>
      <w:r w:rsidR="00D6567F">
        <w:rPr>
          <w:rFonts w:ascii="Arial" w:eastAsia="Times New Roman" w:hAnsi="Arial" w:cs="Times New Roman"/>
          <w:color w:val="000000"/>
        </w:rPr>
        <w:t>use disorder</w:t>
      </w:r>
      <w:r w:rsidR="001E3157" w:rsidRPr="00431F21">
        <w:rPr>
          <w:rFonts w:ascii="Arial" w:eastAsia="Times New Roman" w:hAnsi="Arial" w:cs="Times New Roman"/>
          <w:color w:val="000000"/>
        </w:rPr>
        <w:t xml:space="preserve">. In this instance, in-person social contact </w:t>
      </w:r>
      <w:r w:rsidR="00907C3A">
        <w:rPr>
          <w:rFonts w:ascii="Arial" w:eastAsia="Times New Roman" w:hAnsi="Arial" w:cs="Times New Roman"/>
          <w:color w:val="000000"/>
        </w:rPr>
        <w:t xml:space="preserve">several times a day was associated with decreased risk of a positive screen on the AUDIT-C (AOR=0.58, SE=.25, p=.03), compared to contact every few weeks or less. </w:t>
      </w:r>
    </w:p>
    <w:p w14:paraId="73BBC60C" w14:textId="77777777" w:rsidR="007411F4" w:rsidRPr="00431F21" w:rsidRDefault="007948DE" w:rsidP="007411F4">
      <w:pPr>
        <w:rPr>
          <w:rFonts w:ascii="Arial" w:hAnsi="Arial" w:cs="Arial"/>
          <w:b/>
          <w:color w:val="000000"/>
          <w:u w:val="single"/>
        </w:rPr>
      </w:pPr>
      <w:r w:rsidRPr="00431F21">
        <w:rPr>
          <w:rFonts w:ascii="Arial" w:eastAsia="Times New Roman" w:hAnsi="Arial" w:cs="Times New Roman"/>
          <w:color w:val="000000"/>
        </w:rPr>
        <w:br/>
      </w:r>
      <w:r w:rsidR="007411F4" w:rsidRPr="00431F21">
        <w:rPr>
          <w:rFonts w:ascii="Arial" w:hAnsi="Arial" w:cs="Arial"/>
          <w:b/>
          <w:color w:val="000000"/>
          <w:u w:val="single"/>
        </w:rPr>
        <w:t>Discussion</w:t>
      </w:r>
    </w:p>
    <w:p w14:paraId="05A9A031" w14:textId="77777777" w:rsidR="007948DE" w:rsidRPr="00431F21" w:rsidRDefault="007411F4" w:rsidP="007948DE">
      <w:pPr>
        <w:rPr>
          <w:rFonts w:ascii="Arial" w:eastAsia="Times New Roman" w:hAnsi="Arial" w:cs="Times New Roman"/>
          <w:i/>
          <w:color w:val="000000"/>
        </w:rPr>
      </w:pPr>
      <w:r w:rsidRPr="00431F21">
        <w:rPr>
          <w:rFonts w:ascii="Arial" w:eastAsia="Times New Roman" w:hAnsi="Arial" w:cs="Times New Roman"/>
          <w:i/>
          <w:color w:val="000000"/>
        </w:rPr>
        <w:t>Key Findings</w:t>
      </w:r>
    </w:p>
    <w:p w14:paraId="57732595" w14:textId="77777777" w:rsidR="00873103" w:rsidRPr="00431F21" w:rsidRDefault="007411F4" w:rsidP="00873103">
      <w:pPr>
        <w:rPr>
          <w:rFonts w:ascii="Arial" w:eastAsia="Times New Roman" w:hAnsi="Arial" w:cs="Times New Roman"/>
          <w:color w:val="000000"/>
        </w:rPr>
      </w:pPr>
      <w:r w:rsidRPr="00431F21">
        <w:rPr>
          <w:rFonts w:ascii="Arial" w:eastAsia="Times New Roman" w:hAnsi="Arial" w:cs="Times New Roman"/>
          <w:color w:val="000000"/>
        </w:rPr>
        <w:t xml:space="preserve">The primary finding from this study is </w:t>
      </w:r>
      <w:r w:rsidR="00340DDF" w:rsidRPr="00431F21">
        <w:rPr>
          <w:rFonts w:ascii="Arial" w:eastAsia="Times New Roman" w:hAnsi="Arial" w:cs="Times New Roman"/>
          <w:color w:val="000000"/>
        </w:rPr>
        <w:t xml:space="preserve">that </w:t>
      </w:r>
      <w:r w:rsidRPr="00431F21">
        <w:rPr>
          <w:rFonts w:ascii="Arial" w:eastAsia="Times New Roman" w:hAnsi="Arial" w:cs="Times New Roman"/>
          <w:color w:val="000000"/>
        </w:rPr>
        <w:t xml:space="preserve">social isolation, </w:t>
      </w:r>
      <w:r w:rsidRPr="00431F21">
        <w:rPr>
          <w:rFonts w:ascii="Arial" w:eastAsia="Times New Roman" w:hAnsi="Arial" w:cs="Times New Roman"/>
          <w:i/>
          <w:color w:val="000000"/>
        </w:rPr>
        <w:t xml:space="preserve">specifically in the form of </w:t>
      </w:r>
      <w:r w:rsidR="00340DDF" w:rsidRPr="00431F21">
        <w:rPr>
          <w:rFonts w:ascii="Arial" w:eastAsia="Times New Roman" w:hAnsi="Arial" w:cs="Times New Roman"/>
          <w:i/>
          <w:color w:val="000000"/>
        </w:rPr>
        <w:t>infrequent</w:t>
      </w:r>
      <w:r w:rsidRPr="00431F21">
        <w:rPr>
          <w:rFonts w:ascii="Arial" w:eastAsia="Times New Roman" w:hAnsi="Arial" w:cs="Times New Roman"/>
          <w:i/>
          <w:color w:val="000000"/>
        </w:rPr>
        <w:t xml:space="preserve"> in-person social contact</w:t>
      </w:r>
      <w:r w:rsidRPr="00431F21">
        <w:rPr>
          <w:rFonts w:ascii="Arial" w:eastAsia="Times New Roman" w:hAnsi="Arial" w:cs="Times New Roman"/>
          <w:color w:val="000000"/>
        </w:rPr>
        <w:t xml:space="preserve">, is </w:t>
      </w:r>
      <w:r w:rsidR="007948DE" w:rsidRPr="00431F21">
        <w:rPr>
          <w:rFonts w:ascii="Arial" w:eastAsia="Times New Roman" w:hAnsi="Arial" w:cs="Times New Roman"/>
          <w:color w:val="000000"/>
        </w:rPr>
        <w:t xml:space="preserve">consistently and strongly associated </w:t>
      </w:r>
      <w:r w:rsidRPr="00431F21">
        <w:rPr>
          <w:rFonts w:ascii="Arial" w:eastAsia="Times New Roman" w:hAnsi="Arial" w:cs="Times New Roman"/>
          <w:color w:val="000000"/>
        </w:rPr>
        <w:t xml:space="preserve">with </w:t>
      </w:r>
      <w:r w:rsidR="007948DE" w:rsidRPr="00431F21">
        <w:rPr>
          <w:rFonts w:ascii="Arial" w:eastAsia="Times New Roman" w:hAnsi="Arial" w:cs="Times New Roman"/>
          <w:color w:val="000000"/>
        </w:rPr>
        <w:t>higher rates of screening positive for psychiatric disorders</w:t>
      </w:r>
      <w:r w:rsidRPr="00431F21">
        <w:rPr>
          <w:rFonts w:ascii="Arial" w:eastAsia="Times New Roman" w:hAnsi="Arial" w:cs="Times New Roman"/>
          <w:color w:val="000000"/>
        </w:rPr>
        <w:t xml:space="preserve"> among recent military veterans in the United States</w:t>
      </w:r>
      <w:r w:rsidR="007948DE" w:rsidRPr="00431F21">
        <w:rPr>
          <w:rFonts w:ascii="Arial" w:eastAsia="Times New Roman" w:hAnsi="Arial" w:cs="Times New Roman"/>
          <w:color w:val="000000"/>
        </w:rPr>
        <w:t xml:space="preserve">. </w:t>
      </w:r>
      <w:r w:rsidR="00663E60" w:rsidRPr="00431F21">
        <w:rPr>
          <w:rFonts w:ascii="Arial" w:eastAsia="Times New Roman" w:hAnsi="Arial" w:cs="Times New Roman"/>
          <w:color w:val="000000"/>
        </w:rPr>
        <w:t xml:space="preserve">In contrast, </w:t>
      </w:r>
      <w:r w:rsidR="00340DDF" w:rsidRPr="00431F21">
        <w:rPr>
          <w:rFonts w:ascii="Arial" w:eastAsia="Times New Roman" w:hAnsi="Arial" w:cs="Times New Roman"/>
          <w:color w:val="000000"/>
        </w:rPr>
        <w:t>maintaining</w:t>
      </w:r>
      <w:r w:rsidR="00663E60" w:rsidRPr="00431F21">
        <w:rPr>
          <w:rFonts w:ascii="Arial" w:eastAsia="Times New Roman" w:hAnsi="Arial" w:cs="Times New Roman"/>
          <w:color w:val="000000"/>
        </w:rPr>
        <w:t xml:space="preserve"> social contact via Facebook was neither associated with </w:t>
      </w:r>
      <w:r w:rsidR="00340DDF" w:rsidRPr="00431F21">
        <w:rPr>
          <w:rFonts w:ascii="Arial" w:eastAsia="Times New Roman" w:hAnsi="Arial" w:cs="Times New Roman"/>
          <w:color w:val="000000"/>
        </w:rPr>
        <w:t xml:space="preserve">decreased nor increased risk for </w:t>
      </w:r>
      <w:r w:rsidR="007948DE" w:rsidRPr="00431F21">
        <w:rPr>
          <w:rFonts w:ascii="Arial" w:eastAsia="Times New Roman" w:hAnsi="Arial" w:cs="Times New Roman"/>
          <w:color w:val="000000"/>
        </w:rPr>
        <w:t xml:space="preserve">psychiatric problems. </w:t>
      </w:r>
      <w:r w:rsidR="00873103" w:rsidRPr="00431F21">
        <w:rPr>
          <w:rFonts w:ascii="Arial" w:eastAsia="Times New Roman" w:hAnsi="Arial" w:cs="Times New Roman"/>
          <w:color w:val="000000"/>
        </w:rPr>
        <w:t xml:space="preserve">The value of this study </w:t>
      </w:r>
      <w:r w:rsidR="00873103">
        <w:rPr>
          <w:rFonts w:ascii="Arial" w:eastAsia="Times New Roman" w:hAnsi="Arial" w:cs="Times New Roman"/>
          <w:color w:val="000000"/>
        </w:rPr>
        <w:t xml:space="preserve">lies in its </w:t>
      </w:r>
      <w:r w:rsidR="00873103" w:rsidRPr="00431F21">
        <w:rPr>
          <w:rFonts w:ascii="Arial" w:eastAsia="Times New Roman" w:hAnsi="Arial" w:cs="Times New Roman"/>
          <w:color w:val="000000"/>
        </w:rPr>
        <w:t>head-to-head comparison of the influence of social contact</w:t>
      </w:r>
      <w:r w:rsidR="00873103">
        <w:rPr>
          <w:rFonts w:ascii="Arial" w:eastAsia="Times New Roman" w:hAnsi="Arial" w:cs="Times New Roman"/>
          <w:color w:val="000000"/>
        </w:rPr>
        <w:t xml:space="preserve"> occurring on social media vs. in-person.</w:t>
      </w:r>
    </w:p>
    <w:p w14:paraId="77759E4A" w14:textId="77777777" w:rsidR="00873103" w:rsidRDefault="00873103">
      <w:pPr>
        <w:rPr>
          <w:rFonts w:ascii="Arial" w:eastAsia="Times New Roman" w:hAnsi="Arial" w:cs="Times New Roman"/>
          <w:color w:val="000000"/>
        </w:rPr>
      </w:pPr>
    </w:p>
    <w:p w14:paraId="764682ED" w14:textId="77777777" w:rsidR="00A914AB" w:rsidRDefault="00873103" w:rsidP="00873103">
      <w:pPr>
        <w:rPr>
          <w:rFonts w:ascii="Arial" w:eastAsia="Times New Roman" w:hAnsi="Arial" w:cs="Times New Roman"/>
          <w:color w:val="000000"/>
        </w:rPr>
      </w:pPr>
      <w:r>
        <w:rPr>
          <w:rFonts w:ascii="Arial" w:eastAsia="Times New Roman" w:hAnsi="Arial" w:cs="Times New Roman"/>
          <w:color w:val="000000"/>
        </w:rPr>
        <w:t xml:space="preserve">We did not detect evidence of </w:t>
      </w:r>
      <w:r w:rsidRPr="00431F21">
        <w:rPr>
          <w:rFonts w:ascii="Arial" w:eastAsia="Times New Roman" w:hAnsi="Arial" w:cs="Times New Roman"/>
          <w:color w:val="000000"/>
        </w:rPr>
        <w:t xml:space="preserve">substituting </w:t>
      </w:r>
      <w:r>
        <w:rPr>
          <w:rFonts w:ascii="Arial" w:eastAsia="Times New Roman" w:hAnsi="Arial" w:cs="Times New Roman"/>
          <w:color w:val="000000"/>
        </w:rPr>
        <w:t>one form of</w:t>
      </w:r>
      <w:r w:rsidRPr="00431F21">
        <w:rPr>
          <w:rFonts w:ascii="Arial" w:eastAsia="Times New Roman" w:hAnsi="Arial" w:cs="Times New Roman"/>
          <w:color w:val="000000"/>
        </w:rPr>
        <w:t xml:space="preserve"> social contact</w:t>
      </w:r>
      <w:r>
        <w:rPr>
          <w:rFonts w:ascii="Arial" w:eastAsia="Times New Roman" w:hAnsi="Arial" w:cs="Times New Roman"/>
          <w:color w:val="000000"/>
        </w:rPr>
        <w:t xml:space="preserve"> for the other</w:t>
      </w:r>
      <w:r w:rsidRPr="00431F21">
        <w:rPr>
          <w:rFonts w:ascii="Arial" w:eastAsia="Times New Roman" w:hAnsi="Arial" w:cs="Times New Roman"/>
          <w:color w:val="000000"/>
        </w:rPr>
        <w:t>.</w:t>
      </w:r>
      <w:r>
        <w:rPr>
          <w:rFonts w:ascii="Arial" w:eastAsia="Times New Roman" w:hAnsi="Arial" w:cs="Times New Roman"/>
          <w:color w:val="000000"/>
        </w:rPr>
        <w:t xml:space="preserve"> That is, </w:t>
      </w:r>
      <w:r w:rsidRPr="00431F21">
        <w:rPr>
          <w:rFonts w:ascii="Arial" w:eastAsia="Times New Roman" w:hAnsi="Arial" w:cs="Times New Roman"/>
          <w:color w:val="000000"/>
        </w:rPr>
        <w:t xml:space="preserve">military veterans </w:t>
      </w:r>
      <w:r>
        <w:rPr>
          <w:rFonts w:ascii="Arial" w:eastAsia="Times New Roman" w:hAnsi="Arial" w:cs="Times New Roman"/>
          <w:color w:val="000000"/>
        </w:rPr>
        <w:t>with</w:t>
      </w:r>
      <w:r w:rsidRPr="00431F21">
        <w:rPr>
          <w:rFonts w:ascii="Arial" w:eastAsia="Times New Roman" w:hAnsi="Arial" w:cs="Times New Roman"/>
          <w:color w:val="000000"/>
        </w:rPr>
        <w:t xml:space="preserve"> </w:t>
      </w:r>
      <w:r>
        <w:rPr>
          <w:rFonts w:ascii="Arial" w:eastAsia="Times New Roman" w:hAnsi="Arial" w:cs="Times New Roman"/>
          <w:color w:val="000000"/>
        </w:rPr>
        <w:t>daily in-person social contact were</w:t>
      </w:r>
      <w:r w:rsidRPr="00431F21">
        <w:rPr>
          <w:rFonts w:ascii="Arial" w:eastAsia="Times New Roman" w:hAnsi="Arial" w:cs="Times New Roman"/>
          <w:color w:val="000000"/>
        </w:rPr>
        <w:t xml:space="preserve"> likely to maintain </w:t>
      </w:r>
      <w:r>
        <w:rPr>
          <w:rFonts w:ascii="Arial" w:eastAsia="Times New Roman" w:hAnsi="Arial" w:cs="Times New Roman"/>
          <w:color w:val="000000"/>
        </w:rPr>
        <w:t xml:space="preserve">similarly </w:t>
      </w:r>
      <w:r w:rsidRPr="00431F21">
        <w:rPr>
          <w:rFonts w:ascii="Arial" w:eastAsia="Times New Roman" w:hAnsi="Arial" w:cs="Times New Roman"/>
          <w:color w:val="000000"/>
        </w:rPr>
        <w:t xml:space="preserve">frequent social contact on Facebook. And military veterans </w:t>
      </w:r>
      <w:r>
        <w:rPr>
          <w:rFonts w:ascii="Arial" w:eastAsia="Times New Roman" w:hAnsi="Arial" w:cs="Times New Roman"/>
          <w:color w:val="000000"/>
        </w:rPr>
        <w:t xml:space="preserve">with </w:t>
      </w:r>
      <w:r w:rsidRPr="00431F21">
        <w:rPr>
          <w:rFonts w:ascii="Arial" w:eastAsia="Times New Roman" w:hAnsi="Arial" w:cs="Times New Roman"/>
          <w:color w:val="000000"/>
        </w:rPr>
        <w:t>frequ</w:t>
      </w:r>
      <w:r>
        <w:rPr>
          <w:rFonts w:ascii="Arial" w:eastAsia="Times New Roman" w:hAnsi="Arial" w:cs="Times New Roman"/>
          <w:color w:val="000000"/>
        </w:rPr>
        <w:t xml:space="preserve">ent social contact on Facebook were not </w:t>
      </w:r>
      <w:r w:rsidRPr="00431F21">
        <w:rPr>
          <w:rFonts w:ascii="Arial" w:eastAsia="Times New Roman" w:hAnsi="Arial" w:cs="Times New Roman"/>
          <w:color w:val="000000"/>
        </w:rPr>
        <w:t>more likely to miss out on in-person social contact.</w:t>
      </w:r>
      <w:r>
        <w:rPr>
          <w:rFonts w:ascii="Arial" w:eastAsia="Times New Roman" w:hAnsi="Arial" w:cs="Times New Roman"/>
          <w:color w:val="000000"/>
        </w:rPr>
        <w:t xml:space="preserve"> Nonetheless, our data suggest that veterans more commonly socialize on social media than in-person.</w:t>
      </w:r>
    </w:p>
    <w:p w14:paraId="0A19BCA8" w14:textId="77777777" w:rsidR="00A914AB" w:rsidRDefault="00A914AB" w:rsidP="00873103">
      <w:pPr>
        <w:rPr>
          <w:rFonts w:ascii="Arial" w:eastAsia="Times New Roman" w:hAnsi="Arial" w:cs="Times New Roman"/>
          <w:color w:val="000000"/>
        </w:rPr>
      </w:pPr>
    </w:p>
    <w:p w14:paraId="18672491" w14:textId="231FF7C1" w:rsidR="00A914AB" w:rsidRPr="00431F21" w:rsidRDefault="00A914AB" w:rsidP="00A914AB">
      <w:pPr>
        <w:rPr>
          <w:rFonts w:ascii="Arial" w:eastAsia="Times New Roman" w:hAnsi="Arial" w:cs="Times New Roman"/>
          <w:color w:val="000000"/>
        </w:rPr>
      </w:pPr>
      <w:r>
        <w:rPr>
          <w:rFonts w:ascii="Arial" w:eastAsia="Times New Roman" w:hAnsi="Arial" w:cs="Times New Roman"/>
          <w:color w:val="000000"/>
        </w:rPr>
        <w:t xml:space="preserve">We do note some key limitations of this study. </w:t>
      </w:r>
      <w:r w:rsidRPr="00431F21">
        <w:rPr>
          <w:rFonts w:ascii="Arial" w:eastAsia="Times New Roman" w:hAnsi="Arial" w:cs="Times New Roman"/>
          <w:color w:val="000000"/>
        </w:rPr>
        <w:t xml:space="preserve">Because our </w:t>
      </w:r>
      <w:r>
        <w:rPr>
          <w:rFonts w:ascii="Arial" w:eastAsia="Times New Roman" w:hAnsi="Arial" w:cs="Times New Roman"/>
          <w:color w:val="000000"/>
        </w:rPr>
        <w:t>data were</w:t>
      </w:r>
      <w:r w:rsidRPr="00431F21">
        <w:rPr>
          <w:rFonts w:ascii="Arial" w:eastAsia="Times New Roman" w:hAnsi="Arial" w:cs="Times New Roman"/>
          <w:color w:val="000000"/>
        </w:rPr>
        <w:t xml:space="preserve"> cross-sectional, we have no way to determine the directionality of the association between in-person social contact and screening positive for common psychiatric disorders. It is conceivable that active psychiatric problems induces social isolation, inasmuch that social isolation causes heightened psychiatric problems. That said, the current study does align well with a large body of research that suggests a causal relationship between social relationships and poor health outcomes</w:t>
      </w:r>
      <w:r w:rsidR="00F41087">
        <w:rPr>
          <w:rFonts w:ascii="Arial" w:eastAsia="Times New Roman" w:hAnsi="Arial" w:cs="Times New Roman"/>
          <w:color w:val="000000"/>
        </w:rPr>
        <w:fldChar w:fldCharType="begin"/>
      </w:r>
      <w:r w:rsidR="004B4C1E">
        <w:rPr>
          <w:rFonts w:ascii="Arial" w:eastAsia="Times New Roman" w:hAnsi="Arial" w:cs="Times New Roman"/>
          <w:color w:val="000000"/>
        </w:rPr>
        <w:instrText xml:space="preserve"> ADDIN ZOTERO_ITEM CSL_CITATION {"citationID":"ajisdjttad","properties":{"formattedCitation":"{\\rtf \\super 3,21,22\\nosupersub{}}","plainCitation":"3,21,22"},"citationItems":[{"id":8117,"uris":["http://zotero.org/groups/579511/items/D7SCQI85"],"uri":["http://zotero.org/groups/579511/items/D7SCQI85"],"itemData":{"id":8117,"type":"article-journal","title":"From social integration to health: Durkheim in the new millennium.","container-title":"Social Science &amp; Medicine","page":"843-57","volume":"51","issue":"6","abstract":"It is widely recognized that social relationships and affiliation have powerful effects on physical and mental health. When investigators write about the impact of social relationships on health, many terms are used loosely and interchangeably including social networks, social ties and social integration. The aim of this paper is to clarify these terms using a single framework. We discuss: (1) theoretical orientations from diverse disciplines which we believe are fundamental to advancing research in this area; (2) a set of definitions accompanied by major assessment tools; and (3) an overarching model which integrates multilevel phenomena. Theoretical orientations that we draw upon were developed by Durkheim whose work on social integration and suicide are seminal and John Bowlby, a psychiatrist who developed attachment theory in relation to child development and contemporary social network theorists. We present a conceptual model of how social networks impact health. We envision a cascading causal process beginning with the macro-social to psychobiological processes that are dynamically linked together to form the processes by which social integration effects health. We start by embedding social networks in a larger social and cultural context in which upstream forces are seen to condition network structure. Serious consideration of the larger macro-social context in which networks form and are sustained has been lacking in all but a small number of studies and is almost completely absent in studies of social network influences on health. We then move downstream to understand the influences network structure and function have on social and interpersonal behavior. We argue that networks operate at the behavioral level through four primary pathways: (1) provision of social support; (2) social influence; (3) on social engagement and attachment; and (4) access to resources and material goods.","author":[{"family":"Berkman","given":"LF"},{"family":"Glass","given":"T"},{"family":"Brissette","given":"I"},{"family":"Seeman","given":"TE."}],"issued":{"date-parts":[["2000",9]]}}},{"id":6261,"uris":["http://zotero.org/groups/579511/items/IVMD2M9D"],"uri":["http://zotero.org/groups/579511/items/IVMD2M9D"],"itemData":{"id":6261,"type":"article-journal","title":"Social Relationships and Health","container-title":"American Psychologist","page":"676-684","volume":"59","issue":"8","source":"APA PsycNET","abstract":"The author discusses 3 variables that assess different aspects of social relationships-social support, social integration, and negative interaction. The author argues that all 3 are associated with health outcomes, that these variables each influence health through different mechanisms, and that associations between these variables and health are not spurious findings attributable to our personalities. This argument suggests a broader view of how to intervene in social networks to improve health. This includes facilitating both social integration and social support by creating and nurturing both close (strong) and peripheral (weak) ties within natural social networks and reducing opportunities for negative social interaction. Finally, the author emphasizes the necessity to understand more about who benefits most and least from social-connectedness interventions.","DOI":"10.1037/0003-066X.59.8.676","ISSN":"1935-990X(Electronic);0003-066X(Print)","author":[{"family":"Cohen","given":"Sheldon"}],"issued":{"date-parts":[["2004"]]}}},{"id":8479,"uris":["http://zotero.org/groups/579511/items/5KT8U975"],"uri":["http://zotero.org/groups/579511/items/5KT8U975"],"itemData":{"id":8479,"type":"article-journal","title":"Social relationships and health","container-title":"Science (New York, N.Y.)","page":"540-545","volume":"241","issue":"4865","source":"PubMed","abstract":"Recent scientific work has established both a theoretical basis and strong empirical evidence for a causal impact of social relationships on health. Prospective studies, which control for baseline health status, consistently show increased risk of death among persons with a low quantity, and sometimes low quality, of social relationships. Experimental and quasi-experimental studies of humans and animals also suggest that social isolation is a major risk factor for mortality from widely varying causes. The mechanisms through which social relationships affect health and the factors that promote or inhibit the development and maintenance of social relationships remain to be explored.","ISSN":"0036-8075","note":"PMID: 3399889","journalAbbreviation":"Science","language":"eng","author":[{"family":"House","given":"J. S."},{"family":"Landis","given":"K. R."},{"family":"Umberson","given":"D."}],"issued":{"date-parts":[["1988",7,29]]}}}],"schema":"https://github.com/citation-style-language/schema/raw/master/csl-citation.json"} </w:instrText>
      </w:r>
      <w:r w:rsidR="00F41087">
        <w:rPr>
          <w:rFonts w:ascii="Arial" w:eastAsia="Times New Roman" w:hAnsi="Arial" w:cs="Times New Roman"/>
          <w:color w:val="000000"/>
        </w:rPr>
        <w:fldChar w:fldCharType="separate"/>
      </w:r>
      <w:r w:rsidR="004B4C1E" w:rsidRPr="004B4C1E">
        <w:rPr>
          <w:rFonts w:ascii="Arial" w:hAnsi="Arial" w:cs="Arial"/>
          <w:vertAlign w:val="superscript"/>
        </w:rPr>
        <w:t>3,21,22</w:t>
      </w:r>
      <w:r w:rsidR="00F41087">
        <w:rPr>
          <w:rFonts w:ascii="Arial" w:eastAsia="Times New Roman" w:hAnsi="Arial" w:cs="Times New Roman"/>
          <w:color w:val="000000"/>
        </w:rPr>
        <w:fldChar w:fldCharType="end"/>
      </w:r>
      <w:r w:rsidRPr="00431F21">
        <w:rPr>
          <w:rFonts w:ascii="Arial" w:eastAsia="Times New Roman" w:hAnsi="Arial" w:cs="Times New Roman"/>
          <w:color w:val="000000"/>
        </w:rPr>
        <w:t xml:space="preserve">. Although military veterans are a vital target population given the </w:t>
      </w:r>
      <w:r w:rsidRPr="00431F21">
        <w:rPr>
          <w:rFonts w:ascii="Arial" w:eastAsia="Times New Roman" w:hAnsi="Arial" w:cs="Times New Roman"/>
          <w:color w:val="000000"/>
        </w:rPr>
        <w:lastRenderedPageBreak/>
        <w:t>prevalence of mental health issues, our results may not generalize to other populations.</w:t>
      </w:r>
    </w:p>
    <w:p w14:paraId="47F2969B" w14:textId="77777777" w:rsidR="00340DDF" w:rsidRPr="00431F21" w:rsidRDefault="00340DDF">
      <w:pPr>
        <w:rPr>
          <w:rFonts w:ascii="Arial" w:eastAsia="Times New Roman" w:hAnsi="Arial" w:cs="Times New Roman"/>
          <w:color w:val="000000"/>
        </w:rPr>
      </w:pPr>
    </w:p>
    <w:p w14:paraId="4088A089" w14:textId="6C5A7B91" w:rsidR="00873103" w:rsidRDefault="007948DE">
      <w:pPr>
        <w:rPr>
          <w:rFonts w:ascii="Arial" w:eastAsia="Times New Roman" w:hAnsi="Arial" w:cs="Times New Roman"/>
          <w:color w:val="000000"/>
        </w:rPr>
      </w:pPr>
      <w:r w:rsidRPr="00431F21">
        <w:rPr>
          <w:rFonts w:ascii="Arial" w:eastAsia="Times New Roman" w:hAnsi="Arial" w:cs="Times New Roman"/>
          <w:color w:val="000000"/>
        </w:rPr>
        <w:t xml:space="preserve">Taken together, these results suggest that lack of </w:t>
      </w:r>
      <w:r w:rsidR="00340DDF" w:rsidRPr="00431F21">
        <w:rPr>
          <w:rFonts w:ascii="Arial" w:eastAsia="Times New Roman" w:hAnsi="Arial" w:cs="Times New Roman"/>
          <w:color w:val="000000"/>
        </w:rPr>
        <w:t>face-to-face time with family and friends</w:t>
      </w:r>
      <w:r w:rsidRPr="00431F21">
        <w:rPr>
          <w:rFonts w:ascii="Arial" w:eastAsia="Times New Roman" w:hAnsi="Arial" w:cs="Times New Roman"/>
          <w:color w:val="000000"/>
        </w:rPr>
        <w:t xml:space="preserve"> </w:t>
      </w:r>
      <w:r w:rsidR="00A914AB">
        <w:rPr>
          <w:rFonts w:ascii="Arial" w:eastAsia="Times New Roman" w:hAnsi="Arial" w:cs="Times New Roman"/>
          <w:color w:val="000000"/>
        </w:rPr>
        <w:t>may pose</w:t>
      </w:r>
      <w:r w:rsidRPr="00431F21">
        <w:rPr>
          <w:rFonts w:ascii="Arial" w:eastAsia="Times New Roman" w:hAnsi="Arial" w:cs="Times New Roman"/>
          <w:color w:val="000000"/>
        </w:rPr>
        <w:t xml:space="preserve"> a unique and specific risk to military veterans’ mental health</w:t>
      </w:r>
      <w:r w:rsidR="00873103">
        <w:rPr>
          <w:rFonts w:ascii="Arial" w:eastAsia="Times New Roman" w:hAnsi="Arial" w:cs="Times New Roman"/>
          <w:color w:val="000000"/>
        </w:rPr>
        <w:t>. These are dangers</w:t>
      </w:r>
      <w:r w:rsidR="00340DDF" w:rsidRPr="00431F21">
        <w:rPr>
          <w:rFonts w:ascii="Arial" w:eastAsia="Times New Roman" w:hAnsi="Arial" w:cs="Times New Roman"/>
          <w:color w:val="000000"/>
        </w:rPr>
        <w:t xml:space="preserve"> which </w:t>
      </w:r>
      <w:r w:rsidR="00873103">
        <w:rPr>
          <w:rFonts w:ascii="Arial" w:eastAsia="Times New Roman" w:hAnsi="Arial" w:cs="Times New Roman"/>
          <w:color w:val="000000"/>
        </w:rPr>
        <w:t xml:space="preserve">are </w:t>
      </w:r>
      <w:r w:rsidR="00340DDF" w:rsidRPr="00431F21">
        <w:rPr>
          <w:rFonts w:ascii="Arial" w:eastAsia="Times New Roman" w:hAnsi="Arial" w:cs="Times New Roman"/>
          <w:color w:val="000000"/>
        </w:rPr>
        <w:t xml:space="preserve">unlikely to be attenuated by trying to make up for social contact through interactions on Facebook. </w:t>
      </w:r>
      <w:r w:rsidR="00873103">
        <w:rPr>
          <w:rFonts w:ascii="Arial" w:eastAsia="Times New Roman" w:hAnsi="Arial" w:cs="Times New Roman"/>
          <w:color w:val="000000"/>
        </w:rPr>
        <w:t>Given these results, we believe it is worth calling out the importance of devoting time to meeting up to socialize with friends and family to promoting mental health and well-being. Put simply, there is importance in maintaining g</w:t>
      </w:r>
      <w:r w:rsidR="00873103" w:rsidRPr="00431F21">
        <w:rPr>
          <w:rFonts w:ascii="Arial" w:eastAsia="Times New Roman" w:hAnsi="Arial" w:cs="Times New Roman"/>
          <w:color w:val="000000"/>
        </w:rPr>
        <w:t>ood, old-fashioned face-to-face time</w:t>
      </w:r>
      <w:r w:rsidR="00873103">
        <w:rPr>
          <w:rFonts w:ascii="Arial" w:eastAsia="Times New Roman" w:hAnsi="Arial" w:cs="Times New Roman"/>
          <w:color w:val="000000"/>
        </w:rPr>
        <w:t xml:space="preserve"> with friends and family.</w:t>
      </w:r>
    </w:p>
    <w:p w14:paraId="66436096" w14:textId="41DD3E86" w:rsidR="00C072F3" w:rsidRDefault="00C072F3">
      <w:pPr>
        <w:rPr>
          <w:rFonts w:ascii="Arial" w:eastAsia="Times New Roman" w:hAnsi="Arial" w:cs="Times New Roman"/>
          <w:color w:val="000000"/>
        </w:rPr>
      </w:pPr>
    </w:p>
    <w:p w14:paraId="5FB460F6" w14:textId="25F8A5BF" w:rsidR="00C072F3" w:rsidRDefault="00C072F3">
      <w:pPr>
        <w:rPr>
          <w:rFonts w:ascii="Arial" w:eastAsia="Times New Roman" w:hAnsi="Arial" w:cs="Times New Roman"/>
          <w:color w:val="000000"/>
        </w:rPr>
      </w:pPr>
    </w:p>
    <w:p w14:paraId="4EFB44D6" w14:textId="188CA547" w:rsidR="00C072F3" w:rsidRDefault="00C072F3">
      <w:pPr>
        <w:rPr>
          <w:rFonts w:ascii="Arial" w:eastAsia="Times New Roman" w:hAnsi="Arial" w:cs="Times New Roman"/>
          <w:color w:val="000000"/>
        </w:rPr>
      </w:pPr>
    </w:p>
    <w:p w14:paraId="66AD5EF8" w14:textId="2421498E" w:rsidR="00C072F3" w:rsidRDefault="00C072F3">
      <w:pPr>
        <w:rPr>
          <w:rFonts w:ascii="Arial" w:eastAsia="Times New Roman" w:hAnsi="Arial" w:cs="Times New Roman"/>
          <w:color w:val="000000"/>
        </w:rPr>
      </w:pPr>
    </w:p>
    <w:p w14:paraId="2C0F90EC" w14:textId="6C377A62" w:rsidR="00C072F3" w:rsidRDefault="00C072F3">
      <w:pPr>
        <w:rPr>
          <w:rFonts w:ascii="Arial" w:eastAsia="Times New Roman" w:hAnsi="Arial" w:cs="Times New Roman"/>
          <w:color w:val="000000"/>
        </w:rPr>
      </w:pPr>
    </w:p>
    <w:p w14:paraId="275EFAD6" w14:textId="01C9B9B0" w:rsidR="00C072F3" w:rsidRDefault="00C072F3">
      <w:pPr>
        <w:rPr>
          <w:rFonts w:ascii="Arial" w:eastAsia="Times New Roman" w:hAnsi="Arial" w:cs="Times New Roman"/>
          <w:color w:val="000000"/>
        </w:rPr>
      </w:pPr>
    </w:p>
    <w:p w14:paraId="32E55587" w14:textId="230EE58D" w:rsidR="00C072F3" w:rsidRDefault="00C072F3">
      <w:pPr>
        <w:rPr>
          <w:rFonts w:ascii="Arial" w:eastAsia="Times New Roman" w:hAnsi="Arial" w:cs="Times New Roman"/>
          <w:color w:val="000000"/>
        </w:rPr>
      </w:pPr>
    </w:p>
    <w:p w14:paraId="0D8923F9" w14:textId="6135C173" w:rsidR="00C072F3" w:rsidRDefault="00C072F3">
      <w:pPr>
        <w:rPr>
          <w:rFonts w:ascii="Arial" w:eastAsia="Times New Roman" w:hAnsi="Arial" w:cs="Times New Roman"/>
          <w:color w:val="000000"/>
        </w:rPr>
      </w:pPr>
    </w:p>
    <w:p w14:paraId="664B493E" w14:textId="7145C203" w:rsidR="00C072F3" w:rsidRDefault="00C072F3">
      <w:pPr>
        <w:rPr>
          <w:rFonts w:ascii="Arial" w:eastAsia="Times New Roman" w:hAnsi="Arial" w:cs="Times New Roman"/>
          <w:color w:val="000000"/>
        </w:rPr>
      </w:pPr>
    </w:p>
    <w:p w14:paraId="1C30DBE9" w14:textId="19714600" w:rsidR="00C072F3" w:rsidRDefault="00C072F3">
      <w:pPr>
        <w:rPr>
          <w:rFonts w:ascii="Arial" w:eastAsia="Times New Roman" w:hAnsi="Arial" w:cs="Times New Roman"/>
          <w:color w:val="000000"/>
        </w:rPr>
      </w:pPr>
    </w:p>
    <w:p w14:paraId="29972500" w14:textId="267330EA" w:rsidR="00C072F3" w:rsidRDefault="00C072F3">
      <w:pPr>
        <w:rPr>
          <w:rFonts w:ascii="Arial" w:eastAsia="Times New Roman" w:hAnsi="Arial" w:cs="Times New Roman"/>
          <w:color w:val="000000"/>
        </w:rPr>
      </w:pPr>
    </w:p>
    <w:p w14:paraId="2C285887" w14:textId="22D8EC84" w:rsidR="00C072F3" w:rsidRDefault="00C072F3">
      <w:pPr>
        <w:rPr>
          <w:rFonts w:ascii="Arial" w:eastAsia="Times New Roman" w:hAnsi="Arial" w:cs="Times New Roman"/>
          <w:color w:val="000000"/>
        </w:rPr>
      </w:pPr>
    </w:p>
    <w:p w14:paraId="76F643A4" w14:textId="608DD38D" w:rsidR="00C072F3" w:rsidRDefault="00C072F3">
      <w:pPr>
        <w:rPr>
          <w:rFonts w:ascii="Arial" w:eastAsia="Times New Roman" w:hAnsi="Arial" w:cs="Times New Roman"/>
          <w:color w:val="000000"/>
        </w:rPr>
      </w:pPr>
    </w:p>
    <w:p w14:paraId="3BF9B47F" w14:textId="758E31AB" w:rsidR="00C072F3" w:rsidRDefault="00C072F3">
      <w:pPr>
        <w:rPr>
          <w:rFonts w:ascii="Arial" w:eastAsia="Times New Roman" w:hAnsi="Arial" w:cs="Times New Roman"/>
          <w:color w:val="000000"/>
        </w:rPr>
      </w:pPr>
    </w:p>
    <w:p w14:paraId="6B145C8A" w14:textId="072EF7DF" w:rsidR="00C072F3" w:rsidRDefault="00C072F3">
      <w:pPr>
        <w:rPr>
          <w:rFonts w:ascii="Arial" w:eastAsia="Times New Roman" w:hAnsi="Arial" w:cs="Times New Roman"/>
          <w:color w:val="000000"/>
        </w:rPr>
      </w:pPr>
    </w:p>
    <w:p w14:paraId="2FE7E27B" w14:textId="6DE8528F" w:rsidR="00C072F3" w:rsidRDefault="00C072F3">
      <w:pPr>
        <w:rPr>
          <w:rFonts w:ascii="Arial" w:eastAsia="Times New Roman" w:hAnsi="Arial" w:cs="Times New Roman"/>
          <w:color w:val="000000"/>
        </w:rPr>
      </w:pPr>
    </w:p>
    <w:p w14:paraId="04B43BE7" w14:textId="116ABB74" w:rsidR="00C072F3" w:rsidRDefault="00C072F3">
      <w:pPr>
        <w:rPr>
          <w:rFonts w:ascii="Arial" w:eastAsia="Times New Roman" w:hAnsi="Arial" w:cs="Times New Roman"/>
          <w:color w:val="000000"/>
        </w:rPr>
      </w:pPr>
    </w:p>
    <w:p w14:paraId="46A5FCE6" w14:textId="68E3E063" w:rsidR="00C072F3" w:rsidRDefault="00C072F3">
      <w:pPr>
        <w:rPr>
          <w:rFonts w:ascii="Arial" w:eastAsia="Times New Roman" w:hAnsi="Arial" w:cs="Times New Roman"/>
          <w:color w:val="000000"/>
        </w:rPr>
      </w:pPr>
    </w:p>
    <w:p w14:paraId="09243832" w14:textId="4D8C7DCD" w:rsidR="00C072F3" w:rsidRDefault="00C072F3">
      <w:pPr>
        <w:rPr>
          <w:rFonts w:ascii="Arial" w:eastAsia="Times New Roman" w:hAnsi="Arial" w:cs="Times New Roman"/>
          <w:color w:val="000000"/>
        </w:rPr>
      </w:pPr>
    </w:p>
    <w:p w14:paraId="21C2FEB0" w14:textId="50B157EA" w:rsidR="00C072F3" w:rsidRDefault="00C072F3">
      <w:pPr>
        <w:rPr>
          <w:rFonts w:ascii="Arial" w:eastAsia="Times New Roman" w:hAnsi="Arial" w:cs="Times New Roman"/>
          <w:color w:val="000000"/>
        </w:rPr>
      </w:pPr>
    </w:p>
    <w:p w14:paraId="3E868BC4" w14:textId="4AACBD49" w:rsidR="00C072F3" w:rsidRDefault="00C072F3">
      <w:pPr>
        <w:rPr>
          <w:rFonts w:ascii="Arial" w:eastAsia="Times New Roman" w:hAnsi="Arial" w:cs="Times New Roman"/>
          <w:color w:val="000000"/>
        </w:rPr>
      </w:pPr>
    </w:p>
    <w:p w14:paraId="5FE6869D" w14:textId="29C720DC" w:rsidR="00C072F3" w:rsidRDefault="00C072F3">
      <w:pPr>
        <w:rPr>
          <w:rFonts w:ascii="Arial" w:eastAsia="Times New Roman" w:hAnsi="Arial" w:cs="Times New Roman"/>
          <w:color w:val="000000"/>
        </w:rPr>
      </w:pPr>
    </w:p>
    <w:p w14:paraId="57445A02" w14:textId="743DE081" w:rsidR="00C072F3" w:rsidRDefault="00C072F3">
      <w:pPr>
        <w:rPr>
          <w:rFonts w:ascii="Arial" w:eastAsia="Times New Roman" w:hAnsi="Arial" w:cs="Times New Roman"/>
          <w:color w:val="000000"/>
        </w:rPr>
      </w:pPr>
    </w:p>
    <w:p w14:paraId="04DAB6A5" w14:textId="559D7C21" w:rsidR="00C072F3" w:rsidRDefault="00C072F3">
      <w:pPr>
        <w:rPr>
          <w:rFonts w:ascii="Arial" w:eastAsia="Times New Roman" w:hAnsi="Arial" w:cs="Times New Roman"/>
          <w:color w:val="000000"/>
        </w:rPr>
      </w:pPr>
    </w:p>
    <w:p w14:paraId="15AFF3EE" w14:textId="1A2DA131" w:rsidR="00C072F3" w:rsidRDefault="00C072F3">
      <w:pPr>
        <w:rPr>
          <w:rFonts w:ascii="Arial" w:eastAsia="Times New Roman" w:hAnsi="Arial" w:cs="Times New Roman"/>
          <w:color w:val="000000"/>
        </w:rPr>
      </w:pPr>
    </w:p>
    <w:p w14:paraId="638DA353" w14:textId="4BBF8EC7" w:rsidR="00C072F3" w:rsidRDefault="00C072F3">
      <w:pPr>
        <w:rPr>
          <w:rFonts w:ascii="Arial" w:eastAsia="Times New Roman" w:hAnsi="Arial" w:cs="Times New Roman"/>
          <w:color w:val="000000"/>
        </w:rPr>
      </w:pPr>
    </w:p>
    <w:p w14:paraId="0ED54A27" w14:textId="278A7630" w:rsidR="00C072F3" w:rsidRDefault="00C072F3">
      <w:pPr>
        <w:rPr>
          <w:rFonts w:ascii="Arial" w:eastAsia="Times New Roman" w:hAnsi="Arial" w:cs="Times New Roman"/>
          <w:color w:val="000000"/>
        </w:rPr>
      </w:pPr>
    </w:p>
    <w:p w14:paraId="05E4D5E0" w14:textId="36ED9BF6" w:rsidR="00C072F3" w:rsidRDefault="00C072F3">
      <w:pPr>
        <w:rPr>
          <w:rFonts w:ascii="Arial" w:eastAsia="Times New Roman" w:hAnsi="Arial" w:cs="Times New Roman"/>
          <w:color w:val="000000"/>
        </w:rPr>
      </w:pPr>
    </w:p>
    <w:p w14:paraId="5484FEF0" w14:textId="0D351D79" w:rsidR="00C072F3" w:rsidRDefault="00C072F3">
      <w:pPr>
        <w:rPr>
          <w:rFonts w:ascii="Arial" w:eastAsia="Times New Roman" w:hAnsi="Arial" w:cs="Times New Roman"/>
          <w:color w:val="000000"/>
        </w:rPr>
      </w:pPr>
    </w:p>
    <w:p w14:paraId="49B86E18" w14:textId="43645EF8" w:rsidR="00C072F3" w:rsidRDefault="00C072F3">
      <w:pPr>
        <w:rPr>
          <w:rFonts w:ascii="Arial" w:eastAsia="Times New Roman" w:hAnsi="Arial" w:cs="Times New Roman"/>
          <w:color w:val="000000"/>
        </w:rPr>
      </w:pPr>
    </w:p>
    <w:p w14:paraId="7C9C182C" w14:textId="0B584626" w:rsidR="00C072F3" w:rsidRDefault="00C072F3">
      <w:pPr>
        <w:rPr>
          <w:rFonts w:ascii="Arial" w:eastAsia="Times New Roman" w:hAnsi="Arial" w:cs="Times New Roman"/>
          <w:color w:val="000000"/>
        </w:rPr>
      </w:pPr>
    </w:p>
    <w:p w14:paraId="4B371EE1" w14:textId="77777777" w:rsidR="00FE2CC9" w:rsidRDefault="00FE2CC9">
      <w:pPr>
        <w:rPr>
          <w:rFonts w:ascii="Arial" w:eastAsia="Times New Roman" w:hAnsi="Arial" w:cs="Times New Roman"/>
          <w:b/>
          <w:color w:val="000000"/>
        </w:rPr>
      </w:pPr>
      <w:r>
        <w:rPr>
          <w:rFonts w:ascii="Arial" w:eastAsia="Times New Roman" w:hAnsi="Arial" w:cs="Times New Roman"/>
          <w:b/>
          <w:color w:val="000000"/>
        </w:rPr>
        <w:br w:type="page"/>
      </w:r>
    </w:p>
    <w:p w14:paraId="5487E483" w14:textId="5093A53E" w:rsidR="00C072F3" w:rsidRPr="005122E6" w:rsidRDefault="00C072F3">
      <w:pPr>
        <w:rPr>
          <w:rFonts w:ascii="Arial" w:eastAsia="Times New Roman" w:hAnsi="Arial" w:cs="Times New Roman"/>
          <w:b/>
          <w:color w:val="000000"/>
        </w:rPr>
      </w:pPr>
      <w:r w:rsidRPr="005122E6">
        <w:rPr>
          <w:rFonts w:ascii="Arial" w:eastAsia="Times New Roman" w:hAnsi="Arial" w:cs="Times New Roman"/>
          <w:b/>
          <w:color w:val="000000"/>
        </w:rPr>
        <w:lastRenderedPageBreak/>
        <w:t>References</w:t>
      </w:r>
    </w:p>
    <w:p w14:paraId="770D7DDA" w14:textId="5BA1F8E6" w:rsidR="00C072F3" w:rsidRDefault="00C072F3">
      <w:pPr>
        <w:rPr>
          <w:rFonts w:ascii="Arial" w:eastAsia="Times New Roman" w:hAnsi="Arial" w:cs="Times New Roman"/>
          <w:color w:val="000000"/>
        </w:rPr>
      </w:pPr>
    </w:p>
    <w:p w14:paraId="1626C10E" w14:textId="77777777" w:rsidR="004B4C1E" w:rsidRPr="004B4C1E" w:rsidRDefault="00C072F3" w:rsidP="004B4C1E">
      <w:pPr>
        <w:pStyle w:val="Bibliography"/>
        <w:spacing w:line="240" w:lineRule="auto"/>
        <w:rPr>
          <w:rFonts w:ascii="Arial" w:hAnsi="Arial" w:cs="Arial"/>
        </w:rPr>
      </w:pPr>
      <w:r>
        <w:rPr>
          <w:rFonts w:ascii="Arial" w:eastAsia="Times New Roman" w:hAnsi="Arial"/>
          <w:color w:val="000000"/>
        </w:rPr>
        <w:fldChar w:fldCharType="begin"/>
      </w:r>
      <w:r w:rsidR="004B4C1E">
        <w:rPr>
          <w:rFonts w:ascii="Arial" w:eastAsia="Times New Roman" w:hAnsi="Arial"/>
          <w:color w:val="000000"/>
        </w:rPr>
        <w:instrText xml:space="preserve"> ADDIN ZOTERO_BIBL {"custom":[]} CSL_BIBLIOGRAPHY </w:instrText>
      </w:r>
      <w:r>
        <w:rPr>
          <w:rFonts w:ascii="Arial" w:eastAsia="Times New Roman" w:hAnsi="Arial"/>
          <w:color w:val="000000"/>
        </w:rPr>
        <w:fldChar w:fldCharType="separate"/>
      </w:r>
      <w:r w:rsidR="004B4C1E" w:rsidRPr="004B4C1E">
        <w:rPr>
          <w:rFonts w:ascii="Arial" w:hAnsi="Arial" w:cs="Arial"/>
        </w:rPr>
        <w:t>1.</w:t>
      </w:r>
      <w:r w:rsidR="004B4C1E" w:rsidRPr="004B4C1E">
        <w:rPr>
          <w:rFonts w:ascii="Arial" w:hAnsi="Arial" w:cs="Arial"/>
        </w:rPr>
        <w:tab/>
        <w:t xml:space="preserve">Cornwell, E. Y. &amp; Waite, L. J. Social Disconnectedness, Perceived Isolation, and Health Among Older Adults. </w:t>
      </w:r>
      <w:r w:rsidR="004B4C1E" w:rsidRPr="004B4C1E">
        <w:rPr>
          <w:rFonts w:ascii="Arial" w:hAnsi="Arial" w:cs="Arial"/>
          <w:i/>
          <w:iCs/>
        </w:rPr>
        <w:t>J. Health Soc. Behav.</w:t>
      </w:r>
      <w:r w:rsidR="004B4C1E" w:rsidRPr="004B4C1E">
        <w:rPr>
          <w:rFonts w:ascii="Arial" w:hAnsi="Arial" w:cs="Arial"/>
        </w:rPr>
        <w:t xml:space="preserve"> </w:t>
      </w:r>
      <w:r w:rsidR="004B4C1E" w:rsidRPr="004B4C1E">
        <w:rPr>
          <w:rFonts w:ascii="Arial" w:hAnsi="Arial" w:cs="Arial"/>
          <w:b/>
          <w:bCs/>
        </w:rPr>
        <w:t>50,</w:t>
      </w:r>
      <w:r w:rsidR="004B4C1E" w:rsidRPr="004B4C1E">
        <w:rPr>
          <w:rFonts w:ascii="Arial" w:hAnsi="Arial" w:cs="Arial"/>
        </w:rPr>
        <w:t xml:space="preserve"> 31–48 (2009).</w:t>
      </w:r>
    </w:p>
    <w:p w14:paraId="67C8FE17"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w:t>
      </w:r>
      <w:r w:rsidRPr="004B4C1E">
        <w:rPr>
          <w:rFonts w:ascii="Arial" w:hAnsi="Arial" w:cs="Arial"/>
        </w:rPr>
        <w:tab/>
        <w:t xml:space="preserve">Kawachi, I. &amp; Berkman, L. F. Social ties and mental health. </w:t>
      </w:r>
      <w:r w:rsidRPr="004B4C1E">
        <w:rPr>
          <w:rFonts w:ascii="Arial" w:hAnsi="Arial" w:cs="Arial"/>
          <w:i/>
          <w:iCs/>
        </w:rPr>
        <w:t>J. Urban Health Bull. N. Y. Acad. Med.</w:t>
      </w:r>
      <w:r w:rsidRPr="004B4C1E">
        <w:rPr>
          <w:rFonts w:ascii="Arial" w:hAnsi="Arial" w:cs="Arial"/>
        </w:rPr>
        <w:t xml:space="preserve"> </w:t>
      </w:r>
      <w:r w:rsidRPr="004B4C1E">
        <w:rPr>
          <w:rFonts w:ascii="Arial" w:hAnsi="Arial" w:cs="Arial"/>
          <w:b/>
          <w:bCs/>
        </w:rPr>
        <w:t>78,</w:t>
      </w:r>
      <w:r w:rsidRPr="004B4C1E">
        <w:rPr>
          <w:rFonts w:ascii="Arial" w:hAnsi="Arial" w:cs="Arial"/>
        </w:rPr>
        <w:t xml:space="preserve"> 458–467 (2001).</w:t>
      </w:r>
    </w:p>
    <w:p w14:paraId="24C8B30D" w14:textId="77777777" w:rsidR="004B4C1E" w:rsidRPr="004B4C1E" w:rsidRDefault="004B4C1E" w:rsidP="004B4C1E">
      <w:pPr>
        <w:pStyle w:val="Bibliography"/>
        <w:spacing w:line="240" w:lineRule="auto"/>
        <w:rPr>
          <w:rFonts w:ascii="Arial" w:hAnsi="Arial" w:cs="Arial"/>
        </w:rPr>
      </w:pPr>
      <w:r w:rsidRPr="004B4C1E">
        <w:rPr>
          <w:rFonts w:ascii="Arial" w:hAnsi="Arial" w:cs="Arial"/>
        </w:rPr>
        <w:t>3.</w:t>
      </w:r>
      <w:r w:rsidRPr="004B4C1E">
        <w:rPr>
          <w:rFonts w:ascii="Arial" w:hAnsi="Arial" w:cs="Arial"/>
        </w:rPr>
        <w:tab/>
        <w:t xml:space="preserve">Berkman, L., Glass, T., Brissette, I. &amp; Seeman, T. From social integration to health: Durkheim in the new millennium. </w:t>
      </w:r>
      <w:r w:rsidRPr="004B4C1E">
        <w:rPr>
          <w:rFonts w:ascii="Arial" w:hAnsi="Arial" w:cs="Arial"/>
          <w:i/>
          <w:iCs/>
        </w:rPr>
        <w:t>Soc. Sci. Med.</w:t>
      </w:r>
      <w:r w:rsidRPr="004B4C1E">
        <w:rPr>
          <w:rFonts w:ascii="Arial" w:hAnsi="Arial" w:cs="Arial"/>
        </w:rPr>
        <w:t xml:space="preserve"> </w:t>
      </w:r>
      <w:r w:rsidRPr="004B4C1E">
        <w:rPr>
          <w:rFonts w:ascii="Arial" w:hAnsi="Arial" w:cs="Arial"/>
          <w:b/>
          <w:bCs/>
        </w:rPr>
        <w:t>51,</w:t>
      </w:r>
      <w:r w:rsidRPr="004B4C1E">
        <w:rPr>
          <w:rFonts w:ascii="Arial" w:hAnsi="Arial" w:cs="Arial"/>
        </w:rPr>
        <w:t xml:space="preserve"> 843–57 (2000).</w:t>
      </w:r>
    </w:p>
    <w:p w14:paraId="4289D117" w14:textId="77777777" w:rsidR="004B4C1E" w:rsidRPr="004B4C1E" w:rsidRDefault="004B4C1E" w:rsidP="004B4C1E">
      <w:pPr>
        <w:pStyle w:val="Bibliography"/>
        <w:spacing w:line="240" w:lineRule="auto"/>
        <w:rPr>
          <w:rFonts w:ascii="Arial" w:hAnsi="Arial" w:cs="Arial"/>
        </w:rPr>
      </w:pPr>
      <w:r w:rsidRPr="004B4C1E">
        <w:rPr>
          <w:rFonts w:ascii="Arial" w:hAnsi="Arial" w:cs="Arial"/>
        </w:rPr>
        <w:t>4.</w:t>
      </w:r>
      <w:r w:rsidRPr="004B4C1E">
        <w:rPr>
          <w:rFonts w:ascii="Arial" w:hAnsi="Arial" w:cs="Arial"/>
        </w:rPr>
        <w:tab/>
        <w:t xml:space="preserve">Stewart, J. Facebook Has 50 Minutes of Your Time Each Day. It Wants More. </w:t>
      </w:r>
      <w:r w:rsidRPr="004B4C1E">
        <w:rPr>
          <w:rFonts w:ascii="Arial" w:hAnsi="Arial" w:cs="Arial"/>
          <w:i/>
          <w:iCs/>
        </w:rPr>
        <w:t>The New York Times</w:t>
      </w:r>
      <w:r w:rsidRPr="004B4C1E">
        <w:rPr>
          <w:rFonts w:ascii="Arial" w:hAnsi="Arial" w:cs="Arial"/>
        </w:rPr>
        <w:t xml:space="preserve"> (2016).</w:t>
      </w:r>
    </w:p>
    <w:p w14:paraId="3C273141" w14:textId="77777777" w:rsidR="004B4C1E" w:rsidRPr="004B4C1E" w:rsidRDefault="004B4C1E" w:rsidP="004B4C1E">
      <w:pPr>
        <w:pStyle w:val="Bibliography"/>
        <w:spacing w:line="240" w:lineRule="auto"/>
        <w:rPr>
          <w:rFonts w:ascii="Arial" w:hAnsi="Arial" w:cs="Arial"/>
        </w:rPr>
      </w:pPr>
      <w:r w:rsidRPr="004B4C1E">
        <w:rPr>
          <w:rFonts w:ascii="Arial" w:hAnsi="Arial" w:cs="Arial"/>
        </w:rPr>
        <w:t>5.</w:t>
      </w:r>
      <w:r w:rsidRPr="004B4C1E">
        <w:rPr>
          <w:rFonts w:ascii="Arial" w:hAnsi="Arial" w:cs="Arial"/>
        </w:rPr>
        <w:tab/>
        <w:t xml:space="preserve">Ilgen, M. A. </w:t>
      </w:r>
      <w:r w:rsidRPr="004B4C1E">
        <w:rPr>
          <w:rFonts w:ascii="Arial" w:hAnsi="Arial" w:cs="Arial"/>
          <w:i/>
          <w:iCs/>
        </w:rPr>
        <w:t>et al.</w:t>
      </w:r>
      <w:r w:rsidRPr="004B4C1E">
        <w:rPr>
          <w:rFonts w:ascii="Arial" w:hAnsi="Arial" w:cs="Arial"/>
        </w:rPr>
        <w:t xml:space="preserve"> Psychopathology, Iraq and Afghanistan service, and suicide among Veterans Health Administration patients. </w:t>
      </w:r>
      <w:r w:rsidRPr="004B4C1E">
        <w:rPr>
          <w:rFonts w:ascii="Arial" w:hAnsi="Arial" w:cs="Arial"/>
          <w:i/>
          <w:iCs/>
        </w:rPr>
        <w:t>J. Consult. Clin. Psychol.</w:t>
      </w:r>
      <w:r w:rsidRPr="004B4C1E">
        <w:rPr>
          <w:rFonts w:ascii="Arial" w:hAnsi="Arial" w:cs="Arial"/>
        </w:rPr>
        <w:t xml:space="preserve"> </w:t>
      </w:r>
      <w:r w:rsidRPr="004B4C1E">
        <w:rPr>
          <w:rFonts w:ascii="Arial" w:hAnsi="Arial" w:cs="Arial"/>
          <w:b/>
          <w:bCs/>
        </w:rPr>
        <w:t>80,</w:t>
      </w:r>
      <w:r w:rsidRPr="004B4C1E">
        <w:rPr>
          <w:rFonts w:ascii="Arial" w:hAnsi="Arial" w:cs="Arial"/>
        </w:rPr>
        <w:t xml:space="preserve"> 323–330 (2012).</w:t>
      </w:r>
    </w:p>
    <w:p w14:paraId="4699528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6.</w:t>
      </w:r>
      <w:r w:rsidRPr="004B4C1E">
        <w:rPr>
          <w:rFonts w:ascii="Arial" w:hAnsi="Arial" w:cs="Arial"/>
        </w:rPr>
        <w:tab/>
        <w:t xml:space="preserve">Seal, K. </w:t>
      </w:r>
      <w:r w:rsidRPr="004B4C1E">
        <w:rPr>
          <w:rFonts w:ascii="Arial" w:hAnsi="Arial" w:cs="Arial"/>
          <w:i/>
          <w:iCs/>
        </w:rPr>
        <w:t>et al.</w:t>
      </w:r>
      <w:r w:rsidRPr="004B4C1E">
        <w:rPr>
          <w:rFonts w:ascii="Arial" w:hAnsi="Arial" w:cs="Arial"/>
        </w:rPr>
        <w:t xml:space="preserve"> A randomized controlled trial of telephone motivational interviewing to enhance mental health treatment engagement in Iraq and Afghanistan veterans. </w:t>
      </w:r>
      <w:r w:rsidRPr="004B4C1E">
        <w:rPr>
          <w:rFonts w:ascii="Arial" w:hAnsi="Arial" w:cs="Arial"/>
          <w:i/>
          <w:iCs/>
        </w:rPr>
        <w:t>Gen. Hosp. Psychiatry</w:t>
      </w:r>
      <w:r w:rsidRPr="004B4C1E">
        <w:rPr>
          <w:rFonts w:ascii="Arial" w:hAnsi="Arial" w:cs="Arial"/>
        </w:rPr>
        <w:t xml:space="preserve"> </w:t>
      </w:r>
      <w:r w:rsidRPr="004B4C1E">
        <w:rPr>
          <w:rFonts w:ascii="Arial" w:hAnsi="Arial" w:cs="Arial"/>
          <w:b/>
          <w:bCs/>
        </w:rPr>
        <w:t>34,</w:t>
      </w:r>
      <w:r w:rsidRPr="004B4C1E">
        <w:rPr>
          <w:rFonts w:ascii="Arial" w:hAnsi="Arial" w:cs="Arial"/>
        </w:rPr>
        <w:t xml:space="preserve"> 450–9 (2012).</w:t>
      </w:r>
    </w:p>
    <w:p w14:paraId="030086BA" w14:textId="77777777" w:rsidR="004B4C1E" w:rsidRPr="004B4C1E" w:rsidRDefault="004B4C1E" w:rsidP="004B4C1E">
      <w:pPr>
        <w:pStyle w:val="Bibliography"/>
        <w:spacing w:line="240" w:lineRule="auto"/>
        <w:rPr>
          <w:rFonts w:ascii="Arial" w:hAnsi="Arial" w:cs="Arial"/>
        </w:rPr>
      </w:pPr>
      <w:r w:rsidRPr="004B4C1E">
        <w:rPr>
          <w:rFonts w:ascii="Arial" w:hAnsi="Arial" w:cs="Arial"/>
        </w:rPr>
        <w:t>7.</w:t>
      </w:r>
      <w:r w:rsidRPr="004B4C1E">
        <w:rPr>
          <w:rFonts w:ascii="Arial" w:hAnsi="Arial" w:cs="Arial"/>
        </w:rPr>
        <w:tab/>
        <w:t xml:space="preserve">Reger, M. </w:t>
      </w:r>
      <w:r w:rsidRPr="004B4C1E">
        <w:rPr>
          <w:rFonts w:ascii="Arial" w:hAnsi="Arial" w:cs="Arial"/>
          <w:i/>
          <w:iCs/>
        </w:rPr>
        <w:t>et al.</w:t>
      </w:r>
      <w:r w:rsidRPr="004B4C1E">
        <w:rPr>
          <w:rFonts w:ascii="Arial" w:hAnsi="Arial" w:cs="Arial"/>
        </w:rPr>
        <w:t xml:space="preserve"> Risk of Suicide Among US Military Service Members Following Operation Enduring Freedom or Operation Iraqi Freedom Deployment and Separation From the US Military. </w:t>
      </w:r>
      <w:r w:rsidRPr="004B4C1E">
        <w:rPr>
          <w:rFonts w:ascii="Arial" w:hAnsi="Arial" w:cs="Arial"/>
          <w:i/>
          <w:iCs/>
        </w:rPr>
        <w:t>JAMA Psychiatry</w:t>
      </w:r>
      <w:r w:rsidRPr="004B4C1E">
        <w:rPr>
          <w:rFonts w:ascii="Arial" w:hAnsi="Arial" w:cs="Arial"/>
        </w:rPr>
        <w:t xml:space="preserve"> </w:t>
      </w:r>
      <w:r w:rsidRPr="004B4C1E">
        <w:rPr>
          <w:rFonts w:ascii="Arial" w:hAnsi="Arial" w:cs="Arial"/>
          <w:b/>
          <w:bCs/>
        </w:rPr>
        <w:t>72,</w:t>
      </w:r>
      <w:r w:rsidRPr="004B4C1E">
        <w:rPr>
          <w:rFonts w:ascii="Arial" w:hAnsi="Arial" w:cs="Arial"/>
        </w:rPr>
        <w:t xml:space="preserve"> 561–9 (2015).</w:t>
      </w:r>
    </w:p>
    <w:p w14:paraId="463D3415" w14:textId="77777777" w:rsidR="004B4C1E" w:rsidRPr="004B4C1E" w:rsidRDefault="004B4C1E" w:rsidP="004B4C1E">
      <w:pPr>
        <w:pStyle w:val="Bibliography"/>
        <w:spacing w:line="240" w:lineRule="auto"/>
        <w:rPr>
          <w:rFonts w:ascii="Arial" w:hAnsi="Arial" w:cs="Arial"/>
        </w:rPr>
      </w:pPr>
      <w:r w:rsidRPr="004B4C1E">
        <w:rPr>
          <w:rFonts w:ascii="Arial" w:hAnsi="Arial" w:cs="Arial"/>
        </w:rPr>
        <w:t>8.</w:t>
      </w:r>
      <w:r w:rsidRPr="004B4C1E">
        <w:rPr>
          <w:rFonts w:ascii="Arial" w:hAnsi="Arial" w:cs="Arial"/>
        </w:rPr>
        <w:tab/>
        <w:t xml:space="preserve">Teo, A. R. </w:t>
      </w:r>
      <w:r w:rsidRPr="004B4C1E">
        <w:rPr>
          <w:rFonts w:ascii="Arial" w:hAnsi="Arial" w:cs="Arial"/>
          <w:i/>
          <w:iCs/>
        </w:rPr>
        <w:t>et al.</w:t>
      </w:r>
      <w:r w:rsidRPr="004B4C1E">
        <w:rPr>
          <w:rFonts w:ascii="Arial" w:hAnsi="Arial" w:cs="Arial"/>
        </w:rPr>
        <w:t xml:space="preserve"> Does Mode of Contact with Different Types of Social Relationships Predict Depression in Older Adults? Evidence from a Nationally Representative Survey. </w:t>
      </w:r>
      <w:r w:rsidRPr="004B4C1E">
        <w:rPr>
          <w:rFonts w:ascii="Arial" w:hAnsi="Arial" w:cs="Arial"/>
          <w:i/>
          <w:iCs/>
        </w:rPr>
        <w:t>J. Am. Geriatr. Soc.</w:t>
      </w:r>
      <w:r w:rsidRPr="004B4C1E">
        <w:rPr>
          <w:rFonts w:ascii="Arial" w:hAnsi="Arial" w:cs="Arial"/>
        </w:rPr>
        <w:t xml:space="preserve"> </w:t>
      </w:r>
      <w:r w:rsidRPr="004B4C1E">
        <w:rPr>
          <w:rFonts w:ascii="Arial" w:hAnsi="Arial" w:cs="Arial"/>
          <w:b/>
          <w:bCs/>
        </w:rPr>
        <w:t>63,</w:t>
      </w:r>
      <w:r w:rsidRPr="004B4C1E">
        <w:rPr>
          <w:rFonts w:ascii="Arial" w:hAnsi="Arial" w:cs="Arial"/>
        </w:rPr>
        <w:t xml:space="preserve"> 2014–2022 (2015).</w:t>
      </w:r>
    </w:p>
    <w:p w14:paraId="3503F168" w14:textId="77777777" w:rsidR="004B4C1E" w:rsidRPr="004B4C1E" w:rsidRDefault="004B4C1E" w:rsidP="004B4C1E">
      <w:pPr>
        <w:pStyle w:val="Bibliography"/>
        <w:spacing w:line="240" w:lineRule="auto"/>
        <w:rPr>
          <w:rFonts w:ascii="Arial" w:hAnsi="Arial" w:cs="Arial"/>
        </w:rPr>
      </w:pPr>
      <w:r w:rsidRPr="004B4C1E">
        <w:rPr>
          <w:rFonts w:ascii="Arial" w:hAnsi="Arial" w:cs="Arial"/>
        </w:rPr>
        <w:t>9.</w:t>
      </w:r>
      <w:r w:rsidRPr="004B4C1E">
        <w:rPr>
          <w:rFonts w:ascii="Arial" w:hAnsi="Arial" w:cs="Arial"/>
        </w:rPr>
        <w:tab/>
        <w:t xml:space="preserve">Coiera, E. Social networks, social media, and social diseases. </w:t>
      </w:r>
      <w:r w:rsidRPr="004B4C1E">
        <w:rPr>
          <w:rFonts w:ascii="Arial" w:hAnsi="Arial" w:cs="Arial"/>
          <w:i/>
          <w:iCs/>
        </w:rPr>
        <w:t>BMJ</w:t>
      </w:r>
      <w:r w:rsidRPr="004B4C1E">
        <w:rPr>
          <w:rFonts w:ascii="Arial" w:hAnsi="Arial" w:cs="Arial"/>
        </w:rPr>
        <w:t xml:space="preserve"> </w:t>
      </w:r>
      <w:r w:rsidRPr="004B4C1E">
        <w:rPr>
          <w:rFonts w:ascii="Arial" w:hAnsi="Arial" w:cs="Arial"/>
          <w:b/>
          <w:bCs/>
        </w:rPr>
        <w:t>346,</w:t>
      </w:r>
      <w:r w:rsidRPr="004B4C1E">
        <w:rPr>
          <w:rFonts w:ascii="Arial" w:hAnsi="Arial" w:cs="Arial"/>
        </w:rPr>
        <w:t xml:space="preserve"> f3007 (2013).</w:t>
      </w:r>
    </w:p>
    <w:p w14:paraId="73510336"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10.</w:t>
      </w:r>
      <w:r w:rsidRPr="004B4C1E">
        <w:rPr>
          <w:rFonts w:ascii="Arial" w:hAnsi="Arial" w:cs="Arial"/>
        </w:rPr>
        <w:tab/>
        <w:t xml:space="preserve">Pedersen, E. R. </w:t>
      </w:r>
      <w:r w:rsidRPr="004B4C1E">
        <w:rPr>
          <w:rFonts w:ascii="Arial" w:hAnsi="Arial" w:cs="Arial"/>
          <w:i/>
          <w:iCs/>
        </w:rPr>
        <w:t>et al.</w:t>
      </w:r>
      <w:r w:rsidRPr="004B4C1E">
        <w:rPr>
          <w:rFonts w:ascii="Arial" w:hAnsi="Arial" w:cs="Arial"/>
        </w:rPr>
        <w:t xml:space="preserve"> Using facebook to recruit young adult veterans: online mental health research. </w:t>
      </w:r>
      <w:r w:rsidRPr="004B4C1E">
        <w:rPr>
          <w:rFonts w:ascii="Arial" w:hAnsi="Arial" w:cs="Arial"/>
          <w:i/>
          <w:iCs/>
        </w:rPr>
        <w:t>JMIR Res. Protoc.</w:t>
      </w:r>
      <w:r w:rsidRPr="004B4C1E">
        <w:rPr>
          <w:rFonts w:ascii="Arial" w:hAnsi="Arial" w:cs="Arial"/>
        </w:rPr>
        <w:t xml:space="preserve"> </w:t>
      </w:r>
      <w:r w:rsidRPr="004B4C1E">
        <w:rPr>
          <w:rFonts w:ascii="Arial" w:hAnsi="Arial" w:cs="Arial"/>
          <w:b/>
          <w:bCs/>
        </w:rPr>
        <w:t>4,</w:t>
      </w:r>
      <w:r w:rsidRPr="004B4C1E">
        <w:rPr>
          <w:rFonts w:ascii="Arial" w:hAnsi="Arial" w:cs="Arial"/>
        </w:rPr>
        <w:t xml:space="preserve"> e63 (2015).</w:t>
      </w:r>
    </w:p>
    <w:p w14:paraId="05F5260F"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11.</w:t>
      </w:r>
      <w:r w:rsidRPr="004B4C1E">
        <w:rPr>
          <w:rFonts w:ascii="Arial" w:hAnsi="Arial" w:cs="Arial"/>
        </w:rPr>
        <w:tab/>
        <w:t xml:space="preserve">Kramer, J. </w:t>
      </w:r>
      <w:r w:rsidRPr="004B4C1E">
        <w:rPr>
          <w:rFonts w:ascii="Arial" w:hAnsi="Arial" w:cs="Arial"/>
          <w:i/>
          <w:iCs/>
        </w:rPr>
        <w:t>et al.</w:t>
      </w:r>
      <w:r w:rsidRPr="004B4C1E">
        <w:rPr>
          <w:rFonts w:ascii="Arial" w:hAnsi="Arial" w:cs="Arial"/>
        </w:rPr>
        <w:t xml:space="preserve"> Strategies to address participant misrepresentation for eligibility in Web-based research. </w:t>
      </w:r>
      <w:r w:rsidRPr="004B4C1E">
        <w:rPr>
          <w:rFonts w:ascii="Arial" w:hAnsi="Arial" w:cs="Arial"/>
          <w:i/>
          <w:iCs/>
        </w:rPr>
        <w:t>Int. J. Methods Psychiatr. Res.</w:t>
      </w:r>
      <w:r w:rsidRPr="004B4C1E">
        <w:rPr>
          <w:rFonts w:ascii="Arial" w:hAnsi="Arial" w:cs="Arial"/>
        </w:rPr>
        <w:t xml:space="preserve"> </w:t>
      </w:r>
      <w:r w:rsidRPr="004B4C1E">
        <w:rPr>
          <w:rFonts w:ascii="Arial" w:hAnsi="Arial" w:cs="Arial"/>
          <w:b/>
          <w:bCs/>
        </w:rPr>
        <w:t>23,</w:t>
      </w:r>
      <w:r w:rsidRPr="004B4C1E">
        <w:rPr>
          <w:rFonts w:ascii="Arial" w:hAnsi="Arial" w:cs="Arial"/>
        </w:rPr>
        <w:t xml:space="preserve"> 120–9 (2014).</w:t>
      </w:r>
    </w:p>
    <w:p w14:paraId="28C1AF3E"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12.</w:t>
      </w:r>
      <w:r w:rsidRPr="004B4C1E">
        <w:rPr>
          <w:rFonts w:ascii="Arial" w:hAnsi="Arial" w:cs="Arial"/>
        </w:rPr>
        <w:tab/>
        <w:t>Health and Retirement Study: Participant Lifestyle Questionnaire. (2010). Available at: http://hrsonline.isr.umich.edu/modules/meta/2010/core/qnaire/online/HRS2010_SAQ_Final.pdf. (Accessed: 29th November 2016)</w:t>
      </w:r>
    </w:p>
    <w:p w14:paraId="296CB44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13.</w:t>
      </w:r>
      <w:r w:rsidRPr="004B4C1E">
        <w:rPr>
          <w:rFonts w:ascii="Arial" w:hAnsi="Arial" w:cs="Arial"/>
        </w:rPr>
        <w:tab/>
        <w:t>Pew Research Center: Internet, Science &amp; Technology. (2016).</w:t>
      </w:r>
    </w:p>
    <w:p w14:paraId="4A4D61C2"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14.</w:t>
      </w:r>
      <w:r w:rsidRPr="004B4C1E">
        <w:rPr>
          <w:rFonts w:ascii="Arial" w:hAnsi="Arial" w:cs="Arial"/>
        </w:rPr>
        <w:tab/>
        <w:t xml:space="preserve">Prins, A. </w:t>
      </w:r>
      <w:r w:rsidRPr="004B4C1E">
        <w:rPr>
          <w:rFonts w:ascii="Arial" w:hAnsi="Arial" w:cs="Arial"/>
          <w:i/>
          <w:iCs/>
        </w:rPr>
        <w:t>et al.</w:t>
      </w:r>
      <w:r w:rsidRPr="004B4C1E">
        <w:rPr>
          <w:rFonts w:ascii="Arial" w:hAnsi="Arial" w:cs="Arial"/>
        </w:rPr>
        <w:t xml:space="preserve"> The Primary Care PTSD Screen for DSM-5 (PC-PTSD-5): Development and Evaluation Within a Veteran Primary Care Sample. </w:t>
      </w:r>
      <w:r w:rsidRPr="004B4C1E">
        <w:rPr>
          <w:rFonts w:ascii="Arial" w:hAnsi="Arial" w:cs="Arial"/>
          <w:i/>
          <w:iCs/>
        </w:rPr>
        <w:t>J. Gen. Intern. Med.</w:t>
      </w:r>
      <w:r w:rsidRPr="004B4C1E">
        <w:rPr>
          <w:rFonts w:ascii="Arial" w:hAnsi="Arial" w:cs="Arial"/>
        </w:rPr>
        <w:t xml:space="preserve"> </w:t>
      </w:r>
      <w:r w:rsidRPr="004B4C1E">
        <w:rPr>
          <w:rFonts w:ascii="Arial" w:hAnsi="Arial" w:cs="Arial"/>
          <w:b/>
          <w:bCs/>
        </w:rPr>
        <w:t>31,</w:t>
      </w:r>
      <w:r w:rsidRPr="004B4C1E">
        <w:rPr>
          <w:rFonts w:ascii="Arial" w:hAnsi="Arial" w:cs="Arial"/>
        </w:rPr>
        <w:t xml:space="preserve"> 1206–1211 (2016).</w:t>
      </w:r>
    </w:p>
    <w:p w14:paraId="15AC3861"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15.</w:t>
      </w:r>
      <w:r w:rsidRPr="004B4C1E">
        <w:rPr>
          <w:rFonts w:ascii="Arial" w:hAnsi="Arial" w:cs="Arial"/>
        </w:rPr>
        <w:tab/>
        <w:t xml:space="preserve">Bush, K., Kivlahan, D. R., McDonell, M. B., Fihn, S. D. &amp; Bradley, K. A. The AUDIT alcohol consumption questions (AUDIT-C): an effective brief screening test for problem drinking. Ambulatory Care Quality Improvement Project (ACQUIP). Alcohol Use Disorders Identification Test. </w:t>
      </w:r>
      <w:r w:rsidRPr="004B4C1E">
        <w:rPr>
          <w:rFonts w:ascii="Arial" w:hAnsi="Arial" w:cs="Arial"/>
          <w:i/>
          <w:iCs/>
        </w:rPr>
        <w:t>Arch. Intern. Med.</w:t>
      </w:r>
      <w:r w:rsidRPr="004B4C1E">
        <w:rPr>
          <w:rFonts w:ascii="Arial" w:hAnsi="Arial" w:cs="Arial"/>
        </w:rPr>
        <w:t xml:space="preserve"> </w:t>
      </w:r>
      <w:r w:rsidRPr="004B4C1E">
        <w:rPr>
          <w:rFonts w:ascii="Arial" w:hAnsi="Arial" w:cs="Arial"/>
          <w:b/>
          <w:bCs/>
        </w:rPr>
        <w:t>158,</w:t>
      </w:r>
      <w:r w:rsidRPr="004B4C1E">
        <w:rPr>
          <w:rFonts w:ascii="Arial" w:hAnsi="Arial" w:cs="Arial"/>
        </w:rPr>
        <w:t xml:space="preserve"> 1789–1795 (1998).</w:t>
      </w:r>
    </w:p>
    <w:p w14:paraId="0AFBA01B"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16.</w:t>
      </w:r>
      <w:r w:rsidRPr="004B4C1E">
        <w:rPr>
          <w:rFonts w:ascii="Arial" w:hAnsi="Arial" w:cs="Arial"/>
        </w:rPr>
        <w:tab/>
        <w:t xml:space="preserve">Kroenke, K., Spitzer, R. L. &amp; Williams, J. B. W. D. The Patient Health Questionnaire-2: Validity of a Two-Item Depression Screener. </w:t>
      </w:r>
      <w:r w:rsidRPr="004B4C1E">
        <w:rPr>
          <w:rFonts w:ascii="Arial" w:hAnsi="Arial" w:cs="Arial"/>
          <w:i/>
          <w:iCs/>
        </w:rPr>
        <w:t>Med. Care</w:t>
      </w:r>
      <w:r w:rsidRPr="004B4C1E">
        <w:rPr>
          <w:rFonts w:ascii="Arial" w:hAnsi="Arial" w:cs="Arial"/>
        </w:rPr>
        <w:t xml:space="preserve"> </w:t>
      </w:r>
      <w:r w:rsidRPr="004B4C1E">
        <w:rPr>
          <w:rFonts w:ascii="Arial" w:hAnsi="Arial" w:cs="Arial"/>
          <w:b/>
          <w:bCs/>
        </w:rPr>
        <w:t>41,</w:t>
      </w:r>
      <w:r w:rsidRPr="004B4C1E">
        <w:rPr>
          <w:rFonts w:ascii="Arial" w:hAnsi="Arial" w:cs="Arial"/>
        </w:rPr>
        <w:t xml:space="preserve"> 1284–1292 (2003).</w:t>
      </w:r>
    </w:p>
    <w:p w14:paraId="7239EE7E" w14:textId="77777777" w:rsidR="004B4C1E" w:rsidRPr="004B4C1E" w:rsidRDefault="004B4C1E" w:rsidP="004B4C1E">
      <w:pPr>
        <w:pStyle w:val="Bibliography"/>
        <w:spacing w:line="240" w:lineRule="auto"/>
        <w:rPr>
          <w:rFonts w:ascii="Arial" w:hAnsi="Arial" w:cs="Arial"/>
        </w:rPr>
      </w:pPr>
      <w:r w:rsidRPr="004B4C1E">
        <w:rPr>
          <w:rFonts w:ascii="Arial" w:hAnsi="Arial" w:cs="Arial"/>
        </w:rPr>
        <w:lastRenderedPageBreak/>
        <w:t>17.</w:t>
      </w:r>
      <w:r w:rsidRPr="004B4C1E">
        <w:rPr>
          <w:rFonts w:ascii="Arial" w:hAnsi="Arial" w:cs="Arial"/>
        </w:rPr>
        <w:tab/>
        <w:t xml:space="preserve">Joiner, T. E., Pfaff, J. J. &amp; Acres, J. G. A brief screening tool for suicidal symptoms in adolescents and young adults in general health settings: reliability and validity data from the Australian National General Practice Youth Suicide Prevention Project. </w:t>
      </w:r>
      <w:r w:rsidRPr="004B4C1E">
        <w:rPr>
          <w:rFonts w:ascii="Arial" w:hAnsi="Arial" w:cs="Arial"/>
          <w:i/>
          <w:iCs/>
        </w:rPr>
        <w:t>Behav. Res. Ther.</w:t>
      </w:r>
      <w:r w:rsidRPr="004B4C1E">
        <w:rPr>
          <w:rFonts w:ascii="Arial" w:hAnsi="Arial" w:cs="Arial"/>
        </w:rPr>
        <w:t xml:space="preserve"> </w:t>
      </w:r>
      <w:r w:rsidRPr="004B4C1E">
        <w:rPr>
          <w:rFonts w:ascii="Arial" w:hAnsi="Arial" w:cs="Arial"/>
          <w:b/>
          <w:bCs/>
        </w:rPr>
        <w:t>40,</w:t>
      </w:r>
      <w:r w:rsidRPr="004B4C1E">
        <w:rPr>
          <w:rFonts w:ascii="Arial" w:hAnsi="Arial" w:cs="Arial"/>
        </w:rPr>
        <w:t xml:space="preserve"> 471–481 (2002).</w:t>
      </w:r>
    </w:p>
    <w:p w14:paraId="337F4AF0"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18.</w:t>
      </w:r>
      <w:r w:rsidRPr="004B4C1E">
        <w:rPr>
          <w:rFonts w:ascii="Arial" w:hAnsi="Arial" w:cs="Arial"/>
        </w:rPr>
        <w:tab/>
        <w:t xml:space="preserve">von Glischinski, M., Teismann, T., Prinz, S., Gebauer, J. E. &amp; Hirschfeld, G. Depressive Symptom Inventory Suicidality Subscale: Optimal Cut Points for Clinical and Non-Clinical Samples. </w:t>
      </w:r>
      <w:r w:rsidRPr="004B4C1E">
        <w:rPr>
          <w:rFonts w:ascii="Arial" w:hAnsi="Arial" w:cs="Arial"/>
          <w:i/>
          <w:iCs/>
        </w:rPr>
        <w:t>Clin. Psychol. Psychother.</w:t>
      </w:r>
      <w:r w:rsidRPr="004B4C1E">
        <w:rPr>
          <w:rFonts w:ascii="Arial" w:hAnsi="Arial" w:cs="Arial"/>
        </w:rPr>
        <w:t xml:space="preserve"> </w:t>
      </w:r>
      <w:r w:rsidRPr="004B4C1E">
        <w:rPr>
          <w:rFonts w:ascii="Arial" w:hAnsi="Arial" w:cs="Arial"/>
          <w:b/>
          <w:bCs/>
        </w:rPr>
        <w:t>23,</w:t>
      </w:r>
      <w:r w:rsidRPr="004B4C1E">
        <w:rPr>
          <w:rFonts w:ascii="Arial" w:hAnsi="Arial" w:cs="Arial"/>
        </w:rPr>
        <w:t xml:space="preserve"> 543–549 (2016).</w:t>
      </w:r>
    </w:p>
    <w:p w14:paraId="356ABA12" w14:textId="77777777" w:rsidR="004B4C1E" w:rsidRPr="004B4C1E" w:rsidRDefault="004B4C1E" w:rsidP="004B4C1E">
      <w:pPr>
        <w:pStyle w:val="Bibliography"/>
        <w:spacing w:line="240" w:lineRule="auto"/>
        <w:rPr>
          <w:rFonts w:ascii="Arial" w:hAnsi="Arial" w:cs="Arial"/>
        </w:rPr>
      </w:pPr>
      <w:r w:rsidRPr="004B4C1E">
        <w:rPr>
          <w:rFonts w:ascii="Arial" w:hAnsi="Arial" w:cs="Arial"/>
        </w:rPr>
        <w:t>19.</w:t>
      </w:r>
      <w:r w:rsidRPr="004B4C1E">
        <w:rPr>
          <w:rFonts w:ascii="Arial" w:hAnsi="Arial" w:cs="Arial"/>
        </w:rPr>
        <w:tab/>
        <w:t xml:space="preserve">Verduyn, P., Ybarra, O., Résibois, M., Jonides, J. &amp; Kross, E. Do Social Network Sites Enhance or Undermine Subjective Well-Being? A Critical Review. </w:t>
      </w:r>
      <w:r w:rsidRPr="004B4C1E">
        <w:rPr>
          <w:rFonts w:ascii="Arial" w:hAnsi="Arial" w:cs="Arial"/>
          <w:i/>
          <w:iCs/>
        </w:rPr>
        <w:t>Soc. Issues Policy Rev.</w:t>
      </w:r>
      <w:r w:rsidRPr="004B4C1E">
        <w:rPr>
          <w:rFonts w:ascii="Arial" w:hAnsi="Arial" w:cs="Arial"/>
        </w:rPr>
        <w:t xml:space="preserve"> </w:t>
      </w:r>
      <w:r w:rsidRPr="004B4C1E">
        <w:rPr>
          <w:rFonts w:ascii="Arial" w:hAnsi="Arial" w:cs="Arial"/>
          <w:b/>
          <w:bCs/>
        </w:rPr>
        <w:t>11,</w:t>
      </w:r>
      <w:r w:rsidRPr="004B4C1E">
        <w:rPr>
          <w:rFonts w:ascii="Arial" w:hAnsi="Arial" w:cs="Arial"/>
        </w:rPr>
        <w:t xml:space="preserve"> 274–302 (2017).</w:t>
      </w:r>
    </w:p>
    <w:p w14:paraId="5A71190F"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20.</w:t>
      </w:r>
      <w:r w:rsidRPr="004B4C1E">
        <w:rPr>
          <w:rFonts w:ascii="Arial" w:hAnsi="Arial" w:cs="Arial"/>
        </w:rPr>
        <w:tab/>
        <w:t xml:space="preserve">Verduyn, P. </w:t>
      </w:r>
      <w:r w:rsidRPr="004B4C1E">
        <w:rPr>
          <w:rFonts w:ascii="Arial" w:hAnsi="Arial" w:cs="Arial"/>
          <w:i/>
          <w:iCs/>
        </w:rPr>
        <w:t>et al.</w:t>
      </w:r>
      <w:r w:rsidRPr="004B4C1E">
        <w:rPr>
          <w:rFonts w:ascii="Arial" w:hAnsi="Arial" w:cs="Arial"/>
        </w:rPr>
        <w:t xml:space="preserve"> Passive Facebook usage undermines affective well-being: Experimental and longitudinal evidence. </w:t>
      </w:r>
      <w:r w:rsidRPr="004B4C1E">
        <w:rPr>
          <w:rFonts w:ascii="Arial" w:hAnsi="Arial" w:cs="Arial"/>
          <w:i/>
          <w:iCs/>
        </w:rPr>
        <w:t>J. Exp. Psychol. Gen.</w:t>
      </w:r>
      <w:r w:rsidRPr="004B4C1E">
        <w:rPr>
          <w:rFonts w:ascii="Arial" w:hAnsi="Arial" w:cs="Arial"/>
        </w:rPr>
        <w:t xml:space="preserve"> </w:t>
      </w:r>
      <w:r w:rsidRPr="004B4C1E">
        <w:rPr>
          <w:rFonts w:ascii="Arial" w:hAnsi="Arial" w:cs="Arial"/>
          <w:b/>
          <w:bCs/>
        </w:rPr>
        <w:t>144,</w:t>
      </w:r>
      <w:r w:rsidRPr="004B4C1E">
        <w:rPr>
          <w:rFonts w:ascii="Arial" w:hAnsi="Arial" w:cs="Arial"/>
        </w:rPr>
        <w:t xml:space="preserve"> 480–488 (2015).</w:t>
      </w:r>
    </w:p>
    <w:p w14:paraId="3FDB2A18"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21.</w:t>
      </w:r>
      <w:r w:rsidRPr="004B4C1E">
        <w:rPr>
          <w:rFonts w:ascii="Arial" w:hAnsi="Arial" w:cs="Arial"/>
        </w:rPr>
        <w:tab/>
        <w:t xml:space="preserve">Cohen, S. Social Relationships and Health. </w:t>
      </w:r>
      <w:r w:rsidRPr="004B4C1E">
        <w:rPr>
          <w:rFonts w:ascii="Arial" w:hAnsi="Arial" w:cs="Arial"/>
          <w:i/>
          <w:iCs/>
        </w:rPr>
        <w:t>Am. Psychol.</w:t>
      </w:r>
      <w:r w:rsidRPr="004B4C1E">
        <w:rPr>
          <w:rFonts w:ascii="Arial" w:hAnsi="Arial" w:cs="Arial"/>
        </w:rPr>
        <w:t xml:space="preserve"> </w:t>
      </w:r>
      <w:r w:rsidRPr="004B4C1E">
        <w:rPr>
          <w:rFonts w:ascii="Arial" w:hAnsi="Arial" w:cs="Arial"/>
          <w:b/>
          <w:bCs/>
        </w:rPr>
        <w:t>59,</w:t>
      </w:r>
      <w:r w:rsidRPr="004B4C1E">
        <w:rPr>
          <w:rFonts w:ascii="Arial" w:hAnsi="Arial" w:cs="Arial"/>
        </w:rPr>
        <w:t xml:space="preserve"> 676–684 (2004).</w:t>
      </w:r>
    </w:p>
    <w:p w14:paraId="55EAA5CC" w14:textId="77777777" w:rsidR="004B4C1E" w:rsidRPr="004B4C1E" w:rsidRDefault="004B4C1E" w:rsidP="004B4C1E">
      <w:pPr>
        <w:pStyle w:val="Bibliography"/>
        <w:spacing w:line="240" w:lineRule="auto"/>
        <w:rPr>
          <w:rFonts w:ascii="Arial" w:hAnsi="Arial" w:cs="Arial"/>
        </w:rPr>
      </w:pPr>
      <w:r w:rsidRPr="004B4C1E">
        <w:rPr>
          <w:rFonts w:ascii="Arial" w:hAnsi="Arial" w:cs="Arial"/>
        </w:rPr>
        <w:t>22.</w:t>
      </w:r>
      <w:r w:rsidRPr="004B4C1E">
        <w:rPr>
          <w:rFonts w:ascii="Arial" w:hAnsi="Arial" w:cs="Arial"/>
        </w:rPr>
        <w:tab/>
        <w:t xml:space="preserve">House, J. S., Landis, K. R. &amp; Umberson, D. Social relationships and health. </w:t>
      </w:r>
      <w:r w:rsidRPr="004B4C1E">
        <w:rPr>
          <w:rFonts w:ascii="Arial" w:hAnsi="Arial" w:cs="Arial"/>
          <w:i/>
          <w:iCs/>
        </w:rPr>
        <w:t>Science</w:t>
      </w:r>
      <w:r w:rsidRPr="004B4C1E">
        <w:rPr>
          <w:rFonts w:ascii="Arial" w:hAnsi="Arial" w:cs="Arial"/>
        </w:rPr>
        <w:t xml:space="preserve"> </w:t>
      </w:r>
      <w:r w:rsidRPr="004B4C1E">
        <w:rPr>
          <w:rFonts w:ascii="Arial" w:hAnsi="Arial" w:cs="Arial"/>
          <w:b/>
          <w:bCs/>
        </w:rPr>
        <w:t>241,</w:t>
      </w:r>
      <w:r w:rsidRPr="004B4C1E">
        <w:rPr>
          <w:rFonts w:ascii="Arial" w:hAnsi="Arial" w:cs="Arial"/>
        </w:rPr>
        <w:t xml:space="preserve"> 540–545 (1988).</w:t>
      </w:r>
    </w:p>
    <w:p w14:paraId="6FD66E30" w14:textId="25E75D1A" w:rsidR="00C072F3" w:rsidRDefault="00C072F3" w:rsidP="004B4C1E">
      <w:pPr>
        <w:rPr>
          <w:rFonts w:ascii="Arial" w:eastAsia="Times New Roman" w:hAnsi="Arial" w:cs="Times New Roman"/>
          <w:color w:val="000000"/>
        </w:rPr>
      </w:pPr>
      <w:r>
        <w:rPr>
          <w:rFonts w:ascii="Arial" w:eastAsia="Times New Roman" w:hAnsi="Arial" w:cs="Times New Roman"/>
          <w:color w:val="000000"/>
        </w:rPr>
        <w:fldChar w:fldCharType="end"/>
      </w:r>
    </w:p>
    <w:p w14:paraId="548374A5" w14:textId="77777777" w:rsidR="001558B3" w:rsidRPr="00431F21" w:rsidRDefault="001558B3">
      <w:pPr>
        <w:rPr>
          <w:rFonts w:ascii="Arial" w:eastAsia="Times New Roman" w:hAnsi="Arial" w:cs="Times New Roman"/>
          <w:color w:val="000000"/>
          <w:u w:val="single"/>
        </w:rPr>
      </w:pPr>
    </w:p>
    <w:p w14:paraId="521EC5B7" w14:textId="77777777" w:rsidR="001558B3" w:rsidRPr="00431F21" w:rsidRDefault="001558B3">
      <w:pPr>
        <w:rPr>
          <w:rFonts w:ascii="Arial" w:eastAsia="Times New Roman" w:hAnsi="Arial" w:cs="Times New Roman"/>
          <w:color w:val="000000"/>
          <w:u w:val="single"/>
        </w:rPr>
      </w:pPr>
    </w:p>
    <w:p w14:paraId="0193ED47" w14:textId="77777777" w:rsidR="001558B3" w:rsidRPr="00431F21" w:rsidRDefault="001558B3">
      <w:pPr>
        <w:rPr>
          <w:rFonts w:ascii="Arial" w:eastAsia="Times New Roman" w:hAnsi="Arial" w:cs="Times New Roman"/>
          <w:color w:val="000000"/>
        </w:rPr>
      </w:pPr>
    </w:p>
    <w:p w14:paraId="2FA55839" w14:textId="4D094654" w:rsidR="004439AC" w:rsidRPr="00A7399B" w:rsidRDefault="001558B3" w:rsidP="004439AC">
      <w:pPr>
        <w:rPr>
          <w:rFonts w:ascii="Arial" w:hAnsi="Arial"/>
          <w:b/>
          <w:color w:val="000000"/>
          <w:szCs w:val="21"/>
        </w:rPr>
      </w:pPr>
      <w:r w:rsidRPr="00431F21">
        <w:rPr>
          <w:rFonts w:ascii="Arial" w:eastAsia="Times New Roman" w:hAnsi="Arial" w:cs="Times New Roman"/>
          <w:b/>
          <w:color w:val="000000"/>
          <w:u w:val="single"/>
        </w:rPr>
        <w:br w:type="page"/>
      </w:r>
      <w:r w:rsidR="004439AC" w:rsidRPr="00431F21">
        <w:rPr>
          <w:rFonts w:ascii="Arial" w:hAnsi="Arial"/>
          <w:b/>
          <w:color w:val="000000"/>
          <w:szCs w:val="21"/>
        </w:rPr>
        <w:lastRenderedPageBreak/>
        <w:t xml:space="preserve">Table 1: Descriptive Characteristics of All Survey Participants (N=587) </w:t>
      </w:r>
    </w:p>
    <w:tbl>
      <w:tblPr>
        <w:tblStyle w:val="TableGrid"/>
        <w:tblW w:w="5935" w:type="dxa"/>
        <w:tblLook w:val="00A0" w:firstRow="1" w:lastRow="0" w:firstColumn="1" w:lastColumn="0" w:noHBand="0" w:noVBand="0"/>
      </w:tblPr>
      <w:tblGrid>
        <w:gridCol w:w="4200"/>
        <w:gridCol w:w="843"/>
        <w:gridCol w:w="892"/>
      </w:tblGrid>
      <w:tr w:rsidR="004439AC" w:rsidRPr="00431F21" w14:paraId="7F0867AF" w14:textId="77777777">
        <w:trPr>
          <w:trHeight w:val="273"/>
        </w:trPr>
        <w:tc>
          <w:tcPr>
            <w:tcW w:w="4200" w:type="dxa"/>
            <w:shd w:val="clear" w:color="auto" w:fill="D9D9D9" w:themeFill="background1" w:themeFillShade="D9"/>
          </w:tcPr>
          <w:p w14:paraId="7536571C" w14:textId="77777777" w:rsidR="004439AC" w:rsidRPr="00431F21" w:rsidRDefault="004439AC" w:rsidP="00F951F8">
            <w:pPr>
              <w:rPr>
                <w:rFonts w:ascii="Arial" w:hAnsi="Arial"/>
                <w:b/>
                <w:color w:val="000000"/>
                <w:szCs w:val="21"/>
              </w:rPr>
            </w:pPr>
            <w:r w:rsidRPr="00431F21">
              <w:rPr>
                <w:rFonts w:ascii="Arial" w:hAnsi="Arial"/>
                <w:b/>
                <w:color w:val="000000"/>
                <w:szCs w:val="21"/>
              </w:rPr>
              <w:t>Characteristic</w:t>
            </w:r>
          </w:p>
        </w:tc>
        <w:tc>
          <w:tcPr>
            <w:tcW w:w="843" w:type="dxa"/>
            <w:shd w:val="clear" w:color="auto" w:fill="D9D9D9" w:themeFill="background1" w:themeFillShade="D9"/>
            <w:vAlign w:val="center"/>
          </w:tcPr>
          <w:p w14:paraId="40B8D1E8"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n or mean </w:t>
            </w:r>
          </w:p>
        </w:tc>
        <w:tc>
          <w:tcPr>
            <w:tcW w:w="892" w:type="dxa"/>
            <w:shd w:val="clear" w:color="auto" w:fill="D9D9D9" w:themeFill="background1" w:themeFillShade="D9"/>
            <w:vAlign w:val="center"/>
          </w:tcPr>
          <w:p w14:paraId="0D5995C3"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 or </w:t>
            </w:r>
          </w:p>
          <w:p w14:paraId="40D32392"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(SD)</w:t>
            </w:r>
          </w:p>
        </w:tc>
      </w:tr>
      <w:tr w:rsidR="004439AC" w:rsidRPr="00431F21" w14:paraId="15FFD28E" w14:textId="77777777">
        <w:trPr>
          <w:trHeight w:val="273"/>
        </w:trPr>
        <w:tc>
          <w:tcPr>
            <w:tcW w:w="5935" w:type="dxa"/>
            <w:gridSpan w:val="3"/>
            <w:shd w:val="clear" w:color="auto" w:fill="D9D9D9" w:themeFill="background1" w:themeFillShade="D9"/>
          </w:tcPr>
          <w:p w14:paraId="007EA801" w14:textId="77777777" w:rsidR="004439AC" w:rsidRPr="00431F21" w:rsidRDefault="004439AC" w:rsidP="00F951F8">
            <w:pPr>
              <w:jc w:val="center"/>
              <w:rPr>
                <w:rFonts w:ascii="Arial" w:hAnsi="Arial"/>
                <w:i/>
                <w:color w:val="000000"/>
                <w:szCs w:val="21"/>
              </w:rPr>
            </w:pPr>
            <w:r w:rsidRPr="00431F21">
              <w:rPr>
                <w:rFonts w:ascii="Arial" w:hAnsi="Arial"/>
                <w:i/>
                <w:color w:val="000000"/>
                <w:szCs w:val="21"/>
              </w:rPr>
              <w:t>Demographics and Military History</w:t>
            </w:r>
          </w:p>
        </w:tc>
      </w:tr>
      <w:tr w:rsidR="004439AC" w:rsidRPr="00431F21" w14:paraId="2F860F21" w14:textId="77777777">
        <w:trPr>
          <w:trHeight w:val="273"/>
        </w:trPr>
        <w:tc>
          <w:tcPr>
            <w:tcW w:w="4200" w:type="dxa"/>
          </w:tcPr>
          <w:p w14:paraId="123D612A" w14:textId="77777777" w:rsidR="004439AC" w:rsidRPr="00431F21" w:rsidRDefault="004439AC" w:rsidP="00F951F8">
            <w:pPr>
              <w:rPr>
                <w:rFonts w:ascii="Arial" w:hAnsi="Arial"/>
                <w:color w:val="000000"/>
                <w:szCs w:val="21"/>
              </w:rPr>
            </w:pPr>
            <w:r w:rsidRPr="00431F21">
              <w:rPr>
                <w:rFonts w:ascii="Arial" w:hAnsi="Arial"/>
                <w:color w:val="000000"/>
                <w:szCs w:val="21"/>
              </w:rPr>
              <w:t>Age, years</w:t>
            </w:r>
          </w:p>
        </w:tc>
        <w:tc>
          <w:tcPr>
            <w:tcW w:w="843" w:type="dxa"/>
          </w:tcPr>
          <w:p w14:paraId="57C5437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40.0</w:t>
            </w:r>
          </w:p>
        </w:tc>
        <w:tc>
          <w:tcPr>
            <w:tcW w:w="892" w:type="dxa"/>
          </w:tcPr>
          <w:p w14:paraId="45BAEF9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(12.0)</w:t>
            </w:r>
          </w:p>
        </w:tc>
      </w:tr>
      <w:tr w:rsidR="004439AC" w:rsidRPr="00431F21" w14:paraId="16DDE1E9" w14:textId="77777777">
        <w:trPr>
          <w:trHeight w:val="273"/>
        </w:trPr>
        <w:tc>
          <w:tcPr>
            <w:tcW w:w="4200" w:type="dxa"/>
          </w:tcPr>
          <w:p w14:paraId="44FF4353" w14:textId="77777777" w:rsidR="004439AC" w:rsidRPr="00431F21" w:rsidRDefault="004439AC" w:rsidP="00F951F8">
            <w:pPr>
              <w:rPr>
                <w:rFonts w:ascii="Arial" w:hAnsi="Arial"/>
                <w:color w:val="000000"/>
                <w:szCs w:val="21"/>
              </w:rPr>
            </w:pPr>
            <w:r w:rsidRPr="00431F21">
              <w:rPr>
                <w:rFonts w:ascii="Arial" w:hAnsi="Arial"/>
                <w:color w:val="000000"/>
                <w:szCs w:val="21"/>
              </w:rPr>
              <w:t>Gender, male</w:t>
            </w:r>
          </w:p>
        </w:tc>
        <w:tc>
          <w:tcPr>
            <w:tcW w:w="843" w:type="dxa"/>
          </w:tcPr>
          <w:p w14:paraId="0FC694E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474</w:t>
            </w:r>
          </w:p>
        </w:tc>
        <w:tc>
          <w:tcPr>
            <w:tcW w:w="892" w:type="dxa"/>
          </w:tcPr>
          <w:p w14:paraId="504C36C4"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80.8</w:t>
            </w:r>
          </w:p>
        </w:tc>
      </w:tr>
      <w:tr w:rsidR="004439AC" w:rsidRPr="00431F21" w14:paraId="3CF0482F" w14:textId="77777777">
        <w:trPr>
          <w:trHeight w:val="273"/>
        </w:trPr>
        <w:tc>
          <w:tcPr>
            <w:tcW w:w="4200" w:type="dxa"/>
          </w:tcPr>
          <w:p w14:paraId="59305FEA" w14:textId="77777777" w:rsidR="004439AC" w:rsidRPr="00431F21" w:rsidRDefault="004439AC" w:rsidP="00F951F8">
            <w:pPr>
              <w:rPr>
                <w:rFonts w:ascii="Arial" w:hAnsi="Arial"/>
                <w:color w:val="000000"/>
                <w:szCs w:val="21"/>
              </w:rPr>
            </w:pPr>
            <w:r w:rsidRPr="00431F21">
              <w:rPr>
                <w:rFonts w:ascii="Arial" w:hAnsi="Arial"/>
                <w:color w:val="000000"/>
                <w:szCs w:val="21"/>
              </w:rPr>
              <w:t>Racial or ethnic minority</w:t>
            </w:r>
          </w:p>
        </w:tc>
        <w:tc>
          <w:tcPr>
            <w:tcW w:w="843" w:type="dxa"/>
          </w:tcPr>
          <w:p w14:paraId="2FDC7DA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110</w:t>
            </w:r>
          </w:p>
        </w:tc>
        <w:tc>
          <w:tcPr>
            <w:tcW w:w="892" w:type="dxa"/>
          </w:tcPr>
          <w:p w14:paraId="38CD743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61717307" w14:textId="77777777">
        <w:trPr>
          <w:trHeight w:val="273"/>
        </w:trPr>
        <w:tc>
          <w:tcPr>
            <w:tcW w:w="4200" w:type="dxa"/>
          </w:tcPr>
          <w:p w14:paraId="690E039F" w14:textId="77777777" w:rsidR="004439AC" w:rsidRPr="00431F21" w:rsidRDefault="004439AC" w:rsidP="00F951F8">
            <w:pPr>
              <w:rPr>
                <w:rFonts w:ascii="Arial" w:hAnsi="Arial"/>
                <w:color w:val="000000"/>
                <w:szCs w:val="21"/>
              </w:rPr>
            </w:pPr>
            <w:r w:rsidRPr="00431F21">
              <w:rPr>
                <w:rFonts w:ascii="Arial" w:hAnsi="Arial"/>
                <w:color w:val="000000"/>
                <w:szCs w:val="21"/>
              </w:rPr>
              <w:t>Deployed to Iraq or Afghanistan</w:t>
            </w:r>
          </w:p>
        </w:tc>
        <w:tc>
          <w:tcPr>
            <w:tcW w:w="843" w:type="dxa"/>
          </w:tcPr>
          <w:p w14:paraId="59ADCEB7"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c>
          <w:tcPr>
            <w:tcW w:w="892" w:type="dxa"/>
          </w:tcPr>
          <w:p w14:paraId="7BE0282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72.7</w:t>
            </w:r>
          </w:p>
        </w:tc>
      </w:tr>
      <w:tr w:rsidR="004439AC" w:rsidRPr="00431F21" w14:paraId="617BB022" w14:textId="77777777">
        <w:trPr>
          <w:trHeight w:val="273"/>
        </w:trPr>
        <w:tc>
          <w:tcPr>
            <w:tcW w:w="4200" w:type="dxa"/>
          </w:tcPr>
          <w:p w14:paraId="5856ADFB" w14:textId="77777777" w:rsidR="004439AC" w:rsidRPr="00431F21" w:rsidRDefault="004439AC" w:rsidP="00F951F8">
            <w:pPr>
              <w:rPr>
                <w:rFonts w:ascii="Arial" w:hAnsi="Arial"/>
                <w:color w:val="000000"/>
                <w:szCs w:val="21"/>
              </w:rPr>
            </w:pPr>
            <w:r w:rsidRPr="00431F21">
              <w:rPr>
                <w:rFonts w:ascii="Arial" w:hAnsi="Arial"/>
                <w:color w:val="000000"/>
                <w:szCs w:val="21"/>
              </w:rPr>
              <w:t>Education</w:t>
            </w:r>
          </w:p>
        </w:tc>
        <w:tc>
          <w:tcPr>
            <w:tcW w:w="843" w:type="dxa"/>
          </w:tcPr>
          <w:p w14:paraId="105D593E" w14:textId="77777777" w:rsidR="004439AC" w:rsidRPr="00431F21" w:rsidRDefault="004439AC" w:rsidP="00F951F8">
            <w:pPr>
              <w:jc w:val="center"/>
              <w:rPr>
                <w:rFonts w:ascii="Arial" w:hAnsi="Arial"/>
                <w:color w:val="000000"/>
                <w:szCs w:val="21"/>
              </w:rPr>
            </w:pPr>
          </w:p>
        </w:tc>
        <w:tc>
          <w:tcPr>
            <w:tcW w:w="892" w:type="dxa"/>
          </w:tcPr>
          <w:p w14:paraId="683557F1" w14:textId="77777777" w:rsidR="004439AC" w:rsidRPr="00431F21" w:rsidRDefault="004439AC" w:rsidP="00F951F8">
            <w:pPr>
              <w:jc w:val="center"/>
              <w:rPr>
                <w:rFonts w:ascii="Arial" w:hAnsi="Arial"/>
                <w:color w:val="000000"/>
                <w:szCs w:val="21"/>
              </w:rPr>
            </w:pPr>
          </w:p>
        </w:tc>
      </w:tr>
      <w:tr w:rsidR="004439AC" w:rsidRPr="00431F21" w14:paraId="140B0BD5" w14:textId="77777777">
        <w:trPr>
          <w:trHeight w:val="273"/>
        </w:trPr>
        <w:tc>
          <w:tcPr>
            <w:tcW w:w="4200" w:type="dxa"/>
          </w:tcPr>
          <w:p w14:paraId="612104A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High school diploma or less</w:t>
            </w:r>
          </w:p>
        </w:tc>
        <w:tc>
          <w:tcPr>
            <w:tcW w:w="843" w:type="dxa"/>
          </w:tcPr>
          <w:p w14:paraId="4ABC87F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34</w:t>
            </w:r>
          </w:p>
        </w:tc>
        <w:tc>
          <w:tcPr>
            <w:tcW w:w="892" w:type="dxa"/>
          </w:tcPr>
          <w:p w14:paraId="3DB9980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5.8</w:t>
            </w:r>
          </w:p>
        </w:tc>
      </w:tr>
      <w:tr w:rsidR="004439AC" w:rsidRPr="00431F21" w14:paraId="491A930D" w14:textId="77777777">
        <w:trPr>
          <w:trHeight w:val="273"/>
        </w:trPr>
        <w:tc>
          <w:tcPr>
            <w:tcW w:w="4200" w:type="dxa"/>
          </w:tcPr>
          <w:p w14:paraId="06D1AD72"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Some college, or vocational degree</w:t>
            </w:r>
          </w:p>
        </w:tc>
        <w:tc>
          <w:tcPr>
            <w:tcW w:w="843" w:type="dxa"/>
          </w:tcPr>
          <w:p w14:paraId="34F7915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250</w:t>
            </w:r>
          </w:p>
        </w:tc>
        <w:tc>
          <w:tcPr>
            <w:tcW w:w="892" w:type="dxa"/>
          </w:tcPr>
          <w:p w14:paraId="188F361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r>
      <w:tr w:rsidR="004439AC" w:rsidRPr="00431F21" w14:paraId="16153561" w14:textId="77777777">
        <w:trPr>
          <w:trHeight w:val="273"/>
        </w:trPr>
        <w:tc>
          <w:tcPr>
            <w:tcW w:w="4200" w:type="dxa"/>
          </w:tcPr>
          <w:p w14:paraId="1B88483F"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College degree or greater</w:t>
            </w:r>
          </w:p>
        </w:tc>
        <w:tc>
          <w:tcPr>
            <w:tcW w:w="843" w:type="dxa"/>
          </w:tcPr>
          <w:p w14:paraId="5648494A"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303</w:t>
            </w:r>
          </w:p>
        </w:tc>
        <w:tc>
          <w:tcPr>
            <w:tcW w:w="892" w:type="dxa"/>
          </w:tcPr>
          <w:p w14:paraId="2E3082C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51.6</w:t>
            </w:r>
          </w:p>
        </w:tc>
      </w:tr>
      <w:tr w:rsidR="004439AC" w:rsidRPr="00431F21" w14:paraId="68EC46FE" w14:textId="77777777">
        <w:trPr>
          <w:trHeight w:val="273"/>
        </w:trPr>
        <w:tc>
          <w:tcPr>
            <w:tcW w:w="4200" w:type="dxa"/>
          </w:tcPr>
          <w:p w14:paraId="46AD891A" w14:textId="77777777" w:rsidR="004439AC" w:rsidRPr="00431F21" w:rsidRDefault="004439AC" w:rsidP="00F951F8">
            <w:pPr>
              <w:rPr>
                <w:rFonts w:ascii="Arial" w:hAnsi="Arial"/>
                <w:color w:val="000000"/>
                <w:szCs w:val="21"/>
              </w:rPr>
            </w:pPr>
            <w:r w:rsidRPr="00431F21">
              <w:rPr>
                <w:rFonts w:ascii="Arial" w:hAnsi="Arial"/>
                <w:color w:val="000000"/>
                <w:szCs w:val="21"/>
              </w:rPr>
              <w:t>Marital status</w:t>
            </w:r>
          </w:p>
        </w:tc>
        <w:tc>
          <w:tcPr>
            <w:tcW w:w="843" w:type="dxa"/>
          </w:tcPr>
          <w:p w14:paraId="0A719380" w14:textId="77777777" w:rsidR="004439AC" w:rsidRPr="00431F21" w:rsidRDefault="004439AC" w:rsidP="00F951F8">
            <w:pPr>
              <w:jc w:val="center"/>
              <w:rPr>
                <w:rFonts w:ascii="Arial" w:hAnsi="Arial"/>
                <w:color w:val="000000"/>
                <w:szCs w:val="21"/>
              </w:rPr>
            </w:pPr>
          </w:p>
        </w:tc>
        <w:tc>
          <w:tcPr>
            <w:tcW w:w="892" w:type="dxa"/>
          </w:tcPr>
          <w:p w14:paraId="42343BF0" w14:textId="77777777" w:rsidR="004439AC" w:rsidRPr="00431F21" w:rsidRDefault="004439AC" w:rsidP="00F951F8">
            <w:pPr>
              <w:jc w:val="center"/>
              <w:rPr>
                <w:rFonts w:ascii="Arial" w:hAnsi="Arial"/>
                <w:color w:val="000000"/>
                <w:szCs w:val="21"/>
              </w:rPr>
            </w:pPr>
          </w:p>
        </w:tc>
      </w:tr>
      <w:tr w:rsidR="004439AC" w:rsidRPr="00431F21" w14:paraId="6BC5A2BA" w14:textId="77777777">
        <w:trPr>
          <w:trHeight w:val="273"/>
        </w:trPr>
        <w:tc>
          <w:tcPr>
            <w:tcW w:w="4200" w:type="dxa"/>
          </w:tcPr>
          <w:p w14:paraId="4B6C7230"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Single, never married</w:t>
            </w:r>
          </w:p>
        </w:tc>
        <w:tc>
          <w:tcPr>
            <w:tcW w:w="843" w:type="dxa"/>
          </w:tcPr>
          <w:p w14:paraId="1A657534"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112</w:t>
            </w:r>
          </w:p>
        </w:tc>
        <w:tc>
          <w:tcPr>
            <w:tcW w:w="892" w:type="dxa"/>
          </w:tcPr>
          <w:p w14:paraId="414E169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19.1</w:t>
            </w:r>
          </w:p>
        </w:tc>
      </w:tr>
      <w:tr w:rsidR="004439AC" w:rsidRPr="00431F21" w14:paraId="2419D611" w14:textId="77777777">
        <w:trPr>
          <w:trHeight w:val="273"/>
        </w:trPr>
        <w:tc>
          <w:tcPr>
            <w:tcW w:w="4200" w:type="dxa"/>
          </w:tcPr>
          <w:p w14:paraId="1800ADC9"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Divorced, separated, or widowed</w:t>
            </w:r>
          </w:p>
        </w:tc>
        <w:tc>
          <w:tcPr>
            <w:tcW w:w="843" w:type="dxa"/>
          </w:tcPr>
          <w:p w14:paraId="6D17C75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111</w:t>
            </w:r>
          </w:p>
        </w:tc>
        <w:tc>
          <w:tcPr>
            <w:tcW w:w="892" w:type="dxa"/>
          </w:tcPr>
          <w:p w14:paraId="444848B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42DDDFD8" w14:textId="77777777">
        <w:trPr>
          <w:trHeight w:val="273"/>
        </w:trPr>
        <w:tc>
          <w:tcPr>
            <w:tcW w:w="4200" w:type="dxa"/>
          </w:tcPr>
          <w:p w14:paraId="0E361841"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Married or living as married</w:t>
            </w:r>
          </w:p>
        </w:tc>
        <w:tc>
          <w:tcPr>
            <w:tcW w:w="843" w:type="dxa"/>
          </w:tcPr>
          <w:p w14:paraId="4C4D336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363</w:t>
            </w:r>
          </w:p>
        </w:tc>
        <w:tc>
          <w:tcPr>
            <w:tcW w:w="892" w:type="dxa"/>
          </w:tcPr>
          <w:p w14:paraId="48BAD72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62.0</w:t>
            </w:r>
          </w:p>
        </w:tc>
      </w:tr>
      <w:tr w:rsidR="004439AC" w:rsidRPr="00431F21" w14:paraId="56E150CE" w14:textId="77777777">
        <w:trPr>
          <w:trHeight w:val="273"/>
        </w:trPr>
        <w:tc>
          <w:tcPr>
            <w:tcW w:w="4200" w:type="dxa"/>
          </w:tcPr>
          <w:p w14:paraId="54E13D08" w14:textId="0FF8551A" w:rsidR="004439AC" w:rsidRPr="00316D1E" w:rsidRDefault="00EA3833" w:rsidP="00F951F8">
            <w:pPr>
              <w:rPr>
                <w:rFonts w:ascii="Arial" w:hAnsi="Arial"/>
                <w:color w:val="000000"/>
                <w:szCs w:val="21"/>
                <w:vertAlign w:val="superscript"/>
              </w:rPr>
            </w:pPr>
            <w:r>
              <w:rPr>
                <w:rFonts w:ascii="Arial" w:hAnsi="Arial"/>
                <w:color w:val="000000"/>
                <w:szCs w:val="21"/>
              </w:rPr>
              <w:t>Frequency of Facebook use</w:t>
            </w:r>
          </w:p>
        </w:tc>
        <w:tc>
          <w:tcPr>
            <w:tcW w:w="843" w:type="dxa"/>
          </w:tcPr>
          <w:p w14:paraId="5FEF3465" w14:textId="77777777" w:rsidR="004439AC" w:rsidRPr="00431F21" w:rsidRDefault="004439AC" w:rsidP="00F951F8">
            <w:pPr>
              <w:jc w:val="center"/>
              <w:rPr>
                <w:rFonts w:ascii="Arial" w:hAnsi="Arial"/>
                <w:color w:val="000000"/>
                <w:szCs w:val="21"/>
              </w:rPr>
            </w:pPr>
          </w:p>
        </w:tc>
        <w:tc>
          <w:tcPr>
            <w:tcW w:w="892" w:type="dxa"/>
          </w:tcPr>
          <w:p w14:paraId="76B9F462" w14:textId="77777777" w:rsidR="004439AC" w:rsidRPr="00431F21" w:rsidRDefault="004439AC" w:rsidP="00F951F8">
            <w:pPr>
              <w:jc w:val="center"/>
              <w:rPr>
                <w:rFonts w:ascii="Arial" w:hAnsi="Arial"/>
                <w:color w:val="000000"/>
                <w:szCs w:val="21"/>
              </w:rPr>
            </w:pPr>
          </w:p>
        </w:tc>
      </w:tr>
      <w:tr w:rsidR="004439AC" w:rsidRPr="00431F21" w14:paraId="61EC4552" w14:textId="77777777">
        <w:trPr>
          <w:trHeight w:val="273"/>
        </w:trPr>
        <w:tc>
          <w:tcPr>
            <w:tcW w:w="4200" w:type="dxa"/>
          </w:tcPr>
          <w:p w14:paraId="1CE5DCC2"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3952C3D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14</w:t>
            </w:r>
          </w:p>
        </w:tc>
        <w:tc>
          <w:tcPr>
            <w:tcW w:w="892" w:type="dxa"/>
          </w:tcPr>
          <w:p w14:paraId="3730B068"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2.4</w:t>
            </w:r>
          </w:p>
        </w:tc>
      </w:tr>
      <w:tr w:rsidR="004439AC" w:rsidRPr="00431F21" w14:paraId="41A00E10" w14:textId="77777777">
        <w:trPr>
          <w:trHeight w:val="273"/>
        </w:trPr>
        <w:tc>
          <w:tcPr>
            <w:tcW w:w="4200" w:type="dxa"/>
          </w:tcPr>
          <w:p w14:paraId="402C35D4"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7B19D416"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w:t>
            </w:r>
          </w:p>
        </w:tc>
        <w:tc>
          <w:tcPr>
            <w:tcW w:w="892" w:type="dxa"/>
          </w:tcPr>
          <w:p w14:paraId="28EA5A8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w:t>
            </w:r>
          </w:p>
        </w:tc>
      </w:tr>
      <w:tr w:rsidR="004439AC" w:rsidRPr="00431F21" w14:paraId="12E9D3C1" w14:textId="77777777">
        <w:trPr>
          <w:trHeight w:val="273"/>
        </w:trPr>
        <w:tc>
          <w:tcPr>
            <w:tcW w:w="4200" w:type="dxa"/>
          </w:tcPr>
          <w:p w14:paraId="344862EA"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Daily or more often</w:t>
            </w:r>
          </w:p>
        </w:tc>
        <w:tc>
          <w:tcPr>
            <w:tcW w:w="843" w:type="dxa"/>
          </w:tcPr>
          <w:p w14:paraId="5807827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524</w:t>
            </w:r>
          </w:p>
        </w:tc>
        <w:tc>
          <w:tcPr>
            <w:tcW w:w="892" w:type="dxa"/>
          </w:tcPr>
          <w:p w14:paraId="33244EA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89.6</w:t>
            </w:r>
          </w:p>
        </w:tc>
      </w:tr>
      <w:tr w:rsidR="00EA3833" w:rsidRPr="00431F21" w14:paraId="5E35D73D" w14:textId="77777777">
        <w:trPr>
          <w:trHeight w:val="273"/>
        </w:trPr>
        <w:tc>
          <w:tcPr>
            <w:tcW w:w="4200" w:type="dxa"/>
          </w:tcPr>
          <w:p w14:paraId="73DA62AC" w14:textId="3246D57E" w:rsidR="00EA3833" w:rsidRPr="00EA3833" w:rsidRDefault="00EA3833" w:rsidP="00EA3833">
            <w:pPr>
              <w:rPr>
                <w:rFonts w:ascii="Arial" w:hAnsi="Arial"/>
                <w:color w:val="000000"/>
                <w:szCs w:val="21"/>
                <w:vertAlign w:val="superscript"/>
              </w:rPr>
            </w:pPr>
            <w:r>
              <w:rPr>
                <w:rFonts w:ascii="Arial" w:hAnsi="Arial"/>
                <w:color w:val="000000"/>
                <w:szCs w:val="21"/>
              </w:rPr>
              <w:t xml:space="preserve">Frequency of </w:t>
            </w:r>
            <w:r w:rsidR="00316D1E">
              <w:rPr>
                <w:rFonts w:ascii="Arial" w:hAnsi="Arial"/>
                <w:color w:val="000000"/>
                <w:szCs w:val="21"/>
              </w:rPr>
              <w:t xml:space="preserve">actively </w:t>
            </w:r>
            <w:r>
              <w:rPr>
                <w:rFonts w:ascii="Arial" w:hAnsi="Arial"/>
                <w:color w:val="000000"/>
                <w:szCs w:val="21"/>
              </w:rPr>
              <w:t>interacting with friends or family on Facebook</w:t>
            </w:r>
            <w:r w:rsidR="00BF6063">
              <w:rPr>
                <w:rFonts w:ascii="Arial" w:hAnsi="Arial"/>
                <w:color w:val="000000"/>
                <w:szCs w:val="21"/>
                <w:vertAlign w:val="superscript"/>
              </w:rPr>
              <w:t>1</w:t>
            </w:r>
          </w:p>
        </w:tc>
        <w:tc>
          <w:tcPr>
            <w:tcW w:w="843" w:type="dxa"/>
          </w:tcPr>
          <w:p w14:paraId="1C085AFF" w14:textId="77777777" w:rsidR="00EA3833" w:rsidRPr="00431F21" w:rsidRDefault="00EA3833" w:rsidP="00F951F8">
            <w:pPr>
              <w:jc w:val="center"/>
              <w:rPr>
                <w:rFonts w:ascii="Arial" w:hAnsi="Arial"/>
                <w:color w:val="000000"/>
                <w:szCs w:val="21"/>
              </w:rPr>
            </w:pPr>
          </w:p>
        </w:tc>
        <w:tc>
          <w:tcPr>
            <w:tcW w:w="892" w:type="dxa"/>
          </w:tcPr>
          <w:p w14:paraId="07979B84" w14:textId="77777777" w:rsidR="00EA3833" w:rsidRPr="00431F21" w:rsidRDefault="00EA3833" w:rsidP="00F951F8">
            <w:pPr>
              <w:jc w:val="center"/>
              <w:rPr>
                <w:rFonts w:ascii="Arial" w:hAnsi="Arial"/>
                <w:color w:val="000000"/>
                <w:szCs w:val="21"/>
              </w:rPr>
            </w:pPr>
          </w:p>
        </w:tc>
      </w:tr>
      <w:tr w:rsidR="00316D1E" w:rsidRPr="00431F21" w14:paraId="2A993188" w14:textId="77777777">
        <w:trPr>
          <w:trHeight w:val="273"/>
        </w:trPr>
        <w:tc>
          <w:tcPr>
            <w:tcW w:w="4200" w:type="dxa"/>
          </w:tcPr>
          <w:p w14:paraId="30BD0866" w14:textId="6E2BB399" w:rsidR="00316D1E"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5EF80007" w14:textId="3132047C" w:rsidR="00316D1E" w:rsidRPr="00431F21" w:rsidRDefault="00316D1E" w:rsidP="00316D1E">
            <w:pPr>
              <w:jc w:val="center"/>
              <w:rPr>
                <w:rFonts w:ascii="Arial" w:hAnsi="Arial"/>
                <w:color w:val="000000"/>
                <w:szCs w:val="21"/>
              </w:rPr>
            </w:pPr>
            <w:r>
              <w:rPr>
                <w:rFonts w:ascii="Arial" w:hAnsi="Arial"/>
                <w:color w:val="000000"/>
                <w:szCs w:val="21"/>
              </w:rPr>
              <w:t>70</w:t>
            </w:r>
          </w:p>
        </w:tc>
        <w:tc>
          <w:tcPr>
            <w:tcW w:w="892" w:type="dxa"/>
          </w:tcPr>
          <w:p w14:paraId="6B25F79D" w14:textId="66E2D4B9" w:rsidR="00316D1E" w:rsidRPr="00431F21" w:rsidRDefault="00316D1E" w:rsidP="00316D1E">
            <w:pPr>
              <w:jc w:val="center"/>
              <w:rPr>
                <w:rFonts w:ascii="Arial" w:hAnsi="Arial"/>
                <w:color w:val="000000"/>
                <w:szCs w:val="21"/>
              </w:rPr>
            </w:pPr>
            <w:r>
              <w:rPr>
                <w:rFonts w:ascii="Arial" w:hAnsi="Arial"/>
                <w:color w:val="000000"/>
                <w:szCs w:val="21"/>
              </w:rPr>
              <w:t>11.9</w:t>
            </w:r>
          </w:p>
        </w:tc>
      </w:tr>
      <w:tr w:rsidR="00316D1E" w:rsidRPr="00431F21" w14:paraId="165E87A7" w14:textId="77777777">
        <w:trPr>
          <w:trHeight w:val="273"/>
        </w:trPr>
        <w:tc>
          <w:tcPr>
            <w:tcW w:w="4200" w:type="dxa"/>
          </w:tcPr>
          <w:p w14:paraId="691E5249" w14:textId="1D95DD09" w:rsidR="00316D1E"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4B47AB49" w14:textId="6BDB1AC4" w:rsidR="00316D1E" w:rsidRPr="00431F21" w:rsidRDefault="00316D1E" w:rsidP="00316D1E">
            <w:pPr>
              <w:jc w:val="center"/>
              <w:rPr>
                <w:rFonts w:ascii="Arial" w:hAnsi="Arial"/>
                <w:color w:val="000000"/>
                <w:szCs w:val="21"/>
              </w:rPr>
            </w:pPr>
            <w:r>
              <w:rPr>
                <w:rFonts w:ascii="Arial" w:hAnsi="Arial"/>
                <w:color w:val="000000"/>
                <w:szCs w:val="21"/>
              </w:rPr>
              <w:t>159</w:t>
            </w:r>
          </w:p>
        </w:tc>
        <w:tc>
          <w:tcPr>
            <w:tcW w:w="892" w:type="dxa"/>
          </w:tcPr>
          <w:p w14:paraId="1782F786" w14:textId="4F9ECBB6" w:rsidR="00316D1E" w:rsidRPr="00431F21" w:rsidRDefault="00316D1E" w:rsidP="00316D1E">
            <w:pPr>
              <w:jc w:val="center"/>
              <w:rPr>
                <w:rFonts w:ascii="Arial" w:hAnsi="Arial"/>
                <w:color w:val="000000"/>
                <w:szCs w:val="21"/>
              </w:rPr>
            </w:pPr>
            <w:r>
              <w:rPr>
                <w:rFonts w:ascii="Arial" w:hAnsi="Arial"/>
                <w:color w:val="000000"/>
                <w:szCs w:val="21"/>
              </w:rPr>
              <w:t>27.1</w:t>
            </w:r>
          </w:p>
        </w:tc>
      </w:tr>
      <w:tr w:rsidR="00316D1E" w:rsidRPr="00431F21" w14:paraId="6DD6CF12" w14:textId="77777777">
        <w:trPr>
          <w:trHeight w:val="273"/>
        </w:trPr>
        <w:tc>
          <w:tcPr>
            <w:tcW w:w="4200" w:type="dxa"/>
          </w:tcPr>
          <w:p w14:paraId="30F4F47F" w14:textId="194D5DD7" w:rsidR="00316D1E"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40546F6C" w14:textId="19F9DE5C" w:rsidR="00316D1E" w:rsidRPr="00431F21" w:rsidRDefault="00316D1E" w:rsidP="00316D1E">
            <w:pPr>
              <w:jc w:val="center"/>
              <w:rPr>
                <w:rFonts w:ascii="Arial" w:hAnsi="Arial"/>
                <w:color w:val="000000"/>
                <w:szCs w:val="21"/>
              </w:rPr>
            </w:pPr>
            <w:r>
              <w:rPr>
                <w:rFonts w:ascii="Arial" w:hAnsi="Arial"/>
                <w:color w:val="000000"/>
                <w:szCs w:val="21"/>
              </w:rPr>
              <w:t>358</w:t>
            </w:r>
          </w:p>
        </w:tc>
        <w:tc>
          <w:tcPr>
            <w:tcW w:w="892" w:type="dxa"/>
          </w:tcPr>
          <w:p w14:paraId="0243606C" w14:textId="21D42FB6" w:rsidR="00316D1E" w:rsidRPr="00431F21" w:rsidRDefault="00316D1E" w:rsidP="00316D1E">
            <w:pPr>
              <w:jc w:val="center"/>
              <w:rPr>
                <w:rFonts w:ascii="Arial" w:hAnsi="Arial"/>
                <w:color w:val="000000"/>
                <w:szCs w:val="21"/>
              </w:rPr>
            </w:pPr>
            <w:r>
              <w:rPr>
                <w:rFonts w:ascii="Arial" w:hAnsi="Arial"/>
                <w:color w:val="000000"/>
                <w:szCs w:val="21"/>
              </w:rPr>
              <w:t>61.0</w:t>
            </w:r>
          </w:p>
        </w:tc>
      </w:tr>
      <w:tr w:rsidR="00316D1E" w:rsidRPr="00431F21" w14:paraId="14AB8FCF" w14:textId="77777777">
        <w:trPr>
          <w:trHeight w:val="273"/>
        </w:trPr>
        <w:tc>
          <w:tcPr>
            <w:tcW w:w="4200" w:type="dxa"/>
          </w:tcPr>
          <w:p w14:paraId="193CA890" w14:textId="67327F17" w:rsidR="00316D1E" w:rsidRPr="00431F21" w:rsidRDefault="00316D1E" w:rsidP="00316D1E">
            <w:pPr>
              <w:rPr>
                <w:rFonts w:ascii="Arial" w:hAnsi="Arial"/>
                <w:color w:val="000000"/>
                <w:szCs w:val="21"/>
              </w:rPr>
            </w:pPr>
            <w:r>
              <w:rPr>
                <w:rFonts w:ascii="Arial" w:hAnsi="Arial"/>
                <w:color w:val="000000"/>
                <w:szCs w:val="21"/>
              </w:rPr>
              <w:t>Frequency of meeting friends or family in person</w:t>
            </w:r>
          </w:p>
        </w:tc>
        <w:tc>
          <w:tcPr>
            <w:tcW w:w="843" w:type="dxa"/>
          </w:tcPr>
          <w:p w14:paraId="471B545C" w14:textId="77777777" w:rsidR="00316D1E" w:rsidRPr="00431F21" w:rsidRDefault="00316D1E" w:rsidP="00316D1E">
            <w:pPr>
              <w:jc w:val="center"/>
              <w:rPr>
                <w:rFonts w:ascii="Arial" w:hAnsi="Arial"/>
                <w:color w:val="000000"/>
                <w:szCs w:val="21"/>
              </w:rPr>
            </w:pPr>
          </w:p>
        </w:tc>
        <w:tc>
          <w:tcPr>
            <w:tcW w:w="892" w:type="dxa"/>
          </w:tcPr>
          <w:p w14:paraId="7E80222A" w14:textId="77777777" w:rsidR="00316D1E" w:rsidRPr="00431F21" w:rsidRDefault="00316D1E" w:rsidP="00316D1E">
            <w:pPr>
              <w:jc w:val="center"/>
              <w:rPr>
                <w:rFonts w:ascii="Arial" w:hAnsi="Arial"/>
                <w:color w:val="000000"/>
                <w:szCs w:val="21"/>
              </w:rPr>
            </w:pPr>
          </w:p>
        </w:tc>
      </w:tr>
      <w:tr w:rsidR="00316D1E" w:rsidRPr="00431F21" w14:paraId="5E8B739E" w14:textId="77777777">
        <w:trPr>
          <w:trHeight w:val="273"/>
        </w:trPr>
        <w:tc>
          <w:tcPr>
            <w:tcW w:w="4200" w:type="dxa"/>
          </w:tcPr>
          <w:p w14:paraId="14CE5CCD" w14:textId="52F852ED" w:rsidR="00316D1E" w:rsidRPr="00431F21"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4BCAF206" w14:textId="7F1AA74F" w:rsidR="00316D1E" w:rsidRPr="00431F21" w:rsidRDefault="00316D1E" w:rsidP="00316D1E">
            <w:pPr>
              <w:jc w:val="center"/>
              <w:rPr>
                <w:rFonts w:ascii="Arial" w:hAnsi="Arial"/>
                <w:color w:val="000000"/>
                <w:szCs w:val="21"/>
              </w:rPr>
            </w:pPr>
            <w:r>
              <w:rPr>
                <w:rFonts w:ascii="Arial" w:hAnsi="Arial"/>
                <w:color w:val="000000"/>
                <w:szCs w:val="21"/>
              </w:rPr>
              <w:t>169</w:t>
            </w:r>
          </w:p>
        </w:tc>
        <w:tc>
          <w:tcPr>
            <w:tcW w:w="892" w:type="dxa"/>
          </w:tcPr>
          <w:p w14:paraId="43B3A9F2" w14:textId="3C918606" w:rsidR="00316D1E" w:rsidRPr="00431F21" w:rsidRDefault="00316D1E" w:rsidP="00316D1E">
            <w:pPr>
              <w:jc w:val="center"/>
              <w:rPr>
                <w:rFonts w:ascii="Arial" w:hAnsi="Arial"/>
                <w:color w:val="000000"/>
                <w:szCs w:val="21"/>
              </w:rPr>
            </w:pPr>
            <w:r>
              <w:rPr>
                <w:rFonts w:ascii="Arial" w:hAnsi="Arial"/>
                <w:color w:val="000000"/>
                <w:szCs w:val="21"/>
              </w:rPr>
              <w:t>28.8</w:t>
            </w:r>
          </w:p>
        </w:tc>
      </w:tr>
      <w:tr w:rsidR="00316D1E" w:rsidRPr="00431F21" w14:paraId="60215A0E" w14:textId="77777777">
        <w:trPr>
          <w:trHeight w:val="273"/>
        </w:trPr>
        <w:tc>
          <w:tcPr>
            <w:tcW w:w="4200" w:type="dxa"/>
          </w:tcPr>
          <w:p w14:paraId="65BF3291" w14:textId="1B923760" w:rsidR="00316D1E" w:rsidRPr="00431F21"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7303DD15" w14:textId="35CF65A1" w:rsidR="00316D1E" w:rsidRPr="00431F21" w:rsidRDefault="00316D1E" w:rsidP="00316D1E">
            <w:pPr>
              <w:jc w:val="center"/>
              <w:rPr>
                <w:rFonts w:ascii="Arial" w:hAnsi="Arial"/>
                <w:color w:val="000000"/>
                <w:szCs w:val="21"/>
              </w:rPr>
            </w:pPr>
            <w:r>
              <w:rPr>
                <w:rFonts w:ascii="Arial" w:hAnsi="Arial"/>
                <w:color w:val="000000"/>
                <w:szCs w:val="21"/>
              </w:rPr>
              <w:t>184</w:t>
            </w:r>
          </w:p>
        </w:tc>
        <w:tc>
          <w:tcPr>
            <w:tcW w:w="892" w:type="dxa"/>
          </w:tcPr>
          <w:p w14:paraId="76456ADB" w14:textId="707A95F8" w:rsidR="00316D1E" w:rsidRPr="00431F21" w:rsidRDefault="00316D1E" w:rsidP="00316D1E">
            <w:pPr>
              <w:jc w:val="center"/>
              <w:rPr>
                <w:rFonts w:ascii="Arial" w:hAnsi="Arial"/>
                <w:color w:val="000000"/>
                <w:szCs w:val="21"/>
              </w:rPr>
            </w:pPr>
            <w:r>
              <w:rPr>
                <w:rFonts w:ascii="Arial" w:hAnsi="Arial"/>
                <w:color w:val="000000"/>
                <w:szCs w:val="21"/>
              </w:rPr>
              <w:t>31.4</w:t>
            </w:r>
          </w:p>
        </w:tc>
      </w:tr>
      <w:tr w:rsidR="00316D1E" w:rsidRPr="00431F21" w14:paraId="280D39C5" w14:textId="77777777">
        <w:trPr>
          <w:trHeight w:val="273"/>
        </w:trPr>
        <w:tc>
          <w:tcPr>
            <w:tcW w:w="4200" w:type="dxa"/>
          </w:tcPr>
          <w:p w14:paraId="5635E0D6" w14:textId="53631938" w:rsidR="00316D1E" w:rsidRPr="00431F21"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6BFF53F9" w14:textId="29D84C0C" w:rsidR="00316D1E" w:rsidRPr="00431F21" w:rsidRDefault="00316D1E" w:rsidP="00316D1E">
            <w:pPr>
              <w:jc w:val="center"/>
              <w:rPr>
                <w:rFonts w:ascii="Arial" w:hAnsi="Arial"/>
                <w:color w:val="000000"/>
                <w:szCs w:val="21"/>
              </w:rPr>
            </w:pPr>
            <w:r>
              <w:rPr>
                <w:rFonts w:ascii="Arial" w:hAnsi="Arial"/>
                <w:color w:val="000000"/>
                <w:szCs w:val="21"/>
              </w:rPr>
              <w:t>233</w:t>
            </w:r>
          </w:p>
        </w:tc>
        <w:tc>
          <w:tcPr>
            <w:tcW w:w="892" w:type="dxa"/>
          </w:tcPr>
          <w:p w14:paraId="3D455651" w14:textId="69EA3310" w:rsidR="00316D1E" w:rsidRPr="00431F21" w:rsidRDefault="00316D1E" w:rsidP="00316D1E">
            <w:pPr>
              <w:jc w:val="center"/>
              <w:rPr>
                <w:rFonts w:ascii="Arial" w:hAnsi="Arial"/>
                <w:color w:val="000000"/>
                <w:szCs w:val="21"/>
              </w:rPr>
            </w:pPr>
            <w:r>
              <w:rPr>
                <w:rFonts w:ascii="Arial" w:hAnsi="Arial"/>
                <w:color w:val="000000"/>
                <w:szCs w:val="21"/>
              </w:rPr>
              <w:t>39.8</w:t>
            </w:r>
          </w:p>
        </w:tc>
      </w:tr>
      <w:tr w:rsidR="00316D1E" w:rsidRPr="00431F21" w14:paraId="37DD03C6" w14:textId="77777777">
        <w:trPr>
          <w:trHeight w:val="273"/>
        </w:trPr>
        <w:tc>
          <w:tcPr>
            <w:tcW w:w="4200" w:type="dxa"/>
          </w:tcPr>
          <w:p w14:paraId="078BC4BB" w14:textId="671D5CD2" w:rsidR="00316D1E" w:rsidRPr="00431F21" w:rsidRDefault="00316D1E" w:rsidP="00316D1E">
            <w:pPr>
              <w:rPr>
                <w:rFonts w:ascii="Arial" w:hAnsi="Arial"/>
                <w:color w:val="000000"/>
                <w:szCs w:val="21"/>
              </w:rPr>
            </w:pPr>
            <w:r>
              <w:rPr>
                <w:rFonts w:ascii="Arial" w:hAnsi="Arial"/>
                <w:color w:val="000000"/>
                <w:szCs w:val="21"/>
              </w:rPr>
              <w:t>Number of social media platforms used other than Facebook</w:t>
            </w:r>
            <w:r w:rsidR="003139FD" w:rsidRPr="003139FD">
              <w:rPr>
                <w:rFonts w:ascii="Arial" w:hAnsi="Arial"/>
                <w:color w:val="000000"/>
                <w:szCs w:val="21"/>
                <w:vertAlign w:val="superscript"/>
              </w:rPr>
              <w:t>2</w:t>
            </w:r>
          </w:p>
        </w:tc>
        <w:tc>
          <w:tcPr>
            <w:tcW w:w="843" w:type="dxa"/>
          </w:tcPr>
          <w:p w14:paraId="1806F295" w14:textId="39680890" w:rsidR="00316D1E" w:rsidRPr="00431F21" w:rsidRDefault="00316D1E" w:rsidP="003139FD">
            <w:pPr>
              <w:jc w:val="center"/>
              <w:rPr>
                <w:rFonts w:ascii="Arial" w:hAnsi="Arial"/>
                <w:color w:val="000000"/>
                <w:szCs w:val="21"/>
              </w:rPr>
            </w:pPr>
            <w:r>
              <w:rPr>
                <w:rFonts w:ascii="Arial" w:hAnsi="Arial"/>
                <w:color w:val="000000"/>
                <w:szCs w:val="21"/>
              </w:rPr>
              <w:t>0.7</w:t>
            </w:r>
          </w:p>
        </w:tc>
        <w:tc>
          <w:tcPr>
            <w:tcW w:w="892" w:type="dxa"/>
          </w:tcPr>
          <w:p w14:paraId="5D94FDE4" w14:textId="00F8B155" w:rsidR="00316D1E" w:rsidRPr="00431F21" w:rsidRDefault="00316D1E" w:rsidP="00316D1E">
            <w:pPr>
              <w:jc w:val="center"/>
              <w:rPr>
                <w:rFonts w:ascii="Arial" w:hAnsi="Arial"/>
                <w:color w:val="000000"/>
                <w:szCs w:val="21"/>
              </w:rPr>
            </w:pPr>
            <w:r>
              <w:rPr>
                <w:rFonts w:ascii="Arial" w:hAnsi="Arial"/>
                <w:color w:val="000000"/>
                <w:szCs w:val="21"/>
              </w:rPr>
              <w:t>1.0</w:t>
            </w:r>
          </w:p>
        </w:tc>
      </w:tr>
      <w:tr w:rsidR="00316D1E" w:rsidRPr="00431F21" w14:paraId="1070270E" w14:textId="77777777">
        <w:trPr>
          <w:trHeight w:val="273"/>
        </w:trPr>
        <w:tc>
          <w:tcPr>
            <w:tcW w:w="5935" w:type="dxa"/>
            <w:gridSpan w:val="3"/>
            <w:shd w:val="clear" w:color="auto" w:fill="D9D9D9" w:themeFill="background1" w:themeFillShade="D9"/>
          </w:tcPr>
          <w:p w14:paraId="2F6D555A" w14:textId="77777777" w:rsidR="00316D1E" w:rsidRPr="00431F21" w:rsidRDefault="00316D1E" w:rsidP="00316D1E">
            <w:pPr>
              <w:jc w:val="center"/>
              <w:rPr>
                <w:rFonts w:ascii="Arial" w:hAnsi="Arial"/>
                <w:i/>
                <w:color w:val="000000"/>
                <w:szCs w:val="21"/>
              </w:rPr>
            </w:pPr>
            <w:r w:rsidRPr="00431F21">
              <w:rPr>
                <w:rFonts w:ascii="Arial" w:hAnsi="Arial"/>
                <w:i/>
                <w:color w:val="000000"/>
                <w:szCs w:val="21"/>
              </w:rPr>
              <w:t>Clinical Characteristics</w:t>
            </w:r>
          </w:p>
        </w:tc>
      </w:tr>
      <w:tr w:rsidR="00316D1E" w:rsidRPr="00431F21" w14:paraId="0DB0AF5F" w14:textId="77777777">
        <w:trPr>
          <w:trHeight w:val="273"/>
        </w:trPr>
        <w:tc>
          <w:tcPr>
            <w:tcW w:w="4200" w:type="dxa"/>
          </w:tcPr>
          <w:p w14:paraId="3996F0E5" w14:textId="587E450F" w:rsidR="00316D1E" w:rsidRPr="00431F21" w:rsidRDefault="00316D1E" w:rsidP="00316D1E">
            <w:pPr>
              <w:rPr>
                <w:rFonts w:ascii="Arial" w:hAnsi="Arial"/>
                <w:color w:val="000000"/>
                <w:szCs w:val="21"/>
              </w:rPr>
            </w:pPr>
            <w:r w:rsidRPr="00431F21">
              <w:rPr>
                <w:rFonts w:ascii="Arial" w:hAnsi="Arial"/>
                <w:color w:val="000000"/>
                <w:szCs w:val="21"/>
              </w:rPr>
              <w:t>Positive depression screener</w:t>
            </w:r>
            <w:r w:rsidR="003139FD">
              <w:rPr>
                <w:rFonts w:ascii="Arial" w:hAnsi="Arial"/>
                <w:color w:val="000000"/>
                <w:szCs w:val="21"/>
                <w:vertAlign w:val="superscript"/>
              </w:rPr>
              <w:t>3</w:t>
            </w:r>
          </w:p>
        </w:tc>
        <w:tc>
          <w:tcPr>
            <w:tcW w:w="843" w:type="dxa"/>
          </w:tcPr>
          <w:p w14:paraId="6EA44C7E"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164</w:t>
            </w:r>
          </w:p>
        </w:tc>
        <w:tc>
          <w:tcPr>
            <w:tcW w:w="892" w:type="dxa"/>
          </w:tcPr>
          <w:p w14:paraId="30176CAB"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27.9</w:t>
            </w:r>
          </w:p>
        </w:tc>
      </w:tr>
      <w:tr w:rsidR="00316D1E" w:rsidRPr="00431F21" w14:paraId="6944CE0F" w14:textId="77777777">
        <w:trPr>
          <w:trHeight w:val="273"/>
        </w:trPr>
        <w:tc>
          <w:tcPr>
            <w:tcW w:w="4200" w:type="dxa"/>
          </w:tcPr>
          <w:p w14:paraId="4E447B6B" w14:textId="5FC3437F"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PTSD screener</w:t>
            </w:r>
            <w:r w:rsidR="003139FD">
              <w:rPr>
                <w:rFonts w:ascii="Arial" w:hAnsi="Arial"/>
                <w:color w:val="000000"/>
                <w:szCs w:val="21"/>
                <w:vertAlign w:val="superscript"/>
              </w:rPr>
              <w:t>4</w:t>
            </w:r>
          </w:p>
        </w:tc>
        <w:tc>
          <w:tcPr>
            <w:tcW w:w="843" w:type="dxa"/>
          </w:tcPr>
          <w:p w14:paraId="343FA2A5"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267</w:t>
            </w:r>
          </w:p>
        </w:tc>
        <w:tc>
          <w:tcPr>
            <w:tcW w:w="892" w:type="dxa"/>
          </w:tcPr>
          <w:p w14:paraId="084F6791"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45.5</w:t>
            </w:r>
          </w:p>
        </w:tc>
      </w:tr>
      <w:tr w:rsidR="00316D1E" w:rsidRPr="00431F21" w14:paraId="504BC5ED" w14:textId="77777777">
        <w:trPr>
          <w:trHeight w:val="273"/>
        </w:trPr>
        <w:tc>
          <w:tcPr>
            <w:tcW w:w="4200" w:type="dxa"/>
          </w:tcPr>
          <w:p w14:paraId="0FA211FC" w14:textId="0A187C49" w:rsidR="00316D1E" w:rsidRPr="00431F21" w:rsidRDefault="00316D1E" w:rsidP="00BF6063">
            <w:pPr>
              <w:rPr>
                <w:rFonts w:ascii="Arial" w:hAnsi="Arial"/>
                <w:color w:val="000000"/>
                <w:szCs w:val="21"/>
                <w:vertAlign w:val="superscript"/>
              </w:rPr>
            </w:pPr>
            <w:r w:rsidRPr="00431F21">
              <w:rPr>
                <w:rFonts w:ascii="Arial" w:hAnsi="Arial"/>
                <w:color w:val="000000"/>
                <w:szCs w:val="21"/>
              </w:rPr>
              <w:t xml:space="preserve">Positive alcohol </w:t>
            </w:r>
            <w:r w:rsidR="00BF6063">
              <w:rPr>
                <w:rFonts w:ascii="Arial" w:hAnsi="Arial"/>
                <w:color w:val="000000"/>
                <w:szCs w:val="21"/>
              </w:rPr>
              <w:t>use disorder</w:t>
            </w:r>
            <w:r w:rsidRPr="00431F21">
              <w:rPr>
                <w:rFonts w:ascii="Arial" w:hAnsi="Arial"/>
                <w:color w:val="000000"/>
                <w:szCs w:val="21"/>
              </w:rPr>
              <w:t xml:space="preserve"> screener</w:t>
            </w:r>
            <w:r w:rsidR="003139FD">
              <w:rPr>
                <w:rFonts w:ascii="Arial" w:hAnsi="Arial"/>
                <w:color w:val="000000"/>
                <w:szCs w:val="21"/>
                <w:vertAlign w:val="superscript"/>
              </w:rPr>
              <w:t>5</w:t>
            </w:r>
          </w:p>
        </w:tc>
        <w:tc>
          <w:tcPr>
            <w:tcW w:w="843" w:type="dxa"/>
          </w:tcPr>
          <w:p w14:paraId="57989FA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243</w:t>
            </w:r>
          </w:p>
        </w:tc>
        <w:tc>
          <w:tcPr>
            <w:tcW w:w="892" w:type="dxa"/>
          </w:tcPr>
          <w:p w14:paraId="1532935B"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41.4</w:t>
            </w:r>
          </w:p>
        </w:tc>
      </w:tr>
      <w:tr w:rsidR="00316D1E" w:rsidRPr="00431F21" w14:paraId="5B6A63DF" w14:textId="77777777">
        <w:trPr>
          <w:trHeight w:val="273"/>
        </w:trPr>
        <w:tc>
          <w:tcPr>
            <w:tcW w:w="4200" w:type="dxa"/>
          </w:tcPr>
          <w:p w14:paraId="05F4F3F6" w14:textId="793C6141"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suicidal ideation screener</w:t>
            </w:r>
            <w:r w:rsidR="003139FD">
              <w:rPr>
                <w:rFonts w:ascii="Arial" w:hAnsi="Arial"/>
                <w:color w:val="000000"/>
                <w:szCs w:val="21"/>
                <w:vertAlign w:val="superscript"/>
              </w:rPr>
              <w:t>6</w:t>
            </w:r>
          </w:p>
        </w:tc>
        <w:tc>
          <w:tcPr>
            <w:tcW w:w="843" w:type="dxa"/>
          </w:tcPr>
          <w:p w14:paraId="213FD632"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132</w:t>
            </w:r>
          </w:p>
        </w:tc>
        <w:tc>
          <w:tcPr>
            <w:tcW w:w="892" w:type="dxa"/>
          </w:tcPr>
          <w:p w14:paraId="29090DF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22.5</w:t>
            </w:r>
          </w:p>
        </w:tc>
      </w:tr>
    </w:tbl>
    <w:p w14:paraId="233BD531" w14:textId="0031C251" w:rsidR="00EA3833" w:rsidRDefault="00BF6063" w:rsidP="00EA3833">
      <w:pPr>
        <w:pStyle w:val="ListParagraph"/>
        <w:numPr>
          <w:ilvl w:val="0"/>
          <w:numId w:val="6"/>
        </w:numPr>
        <w:rPr>
          <w:rFonts w:ascii="Arial" w:hAnsi="Arial"/>
          <w:color w:val="000000"/>
          <w:szCs w:val="20"/>
        </w:rPr>
      </w:pPr>
      <w:r>
        <w:rPr>
          <w:rFonts w:ascii="Arial" w:hAnsi="Arial"/>
          <w:color w:val="000000"/>
          <w:szCs w:val="20"/>
        </w:rPr>
        <w:t xml:space="preserve"> </w:t>
      </w:r>
      <w:r w:rsidR="00316D1E">
        <w:rPr>
          <w:rFonts w:ascii="Arial" w:hAnsi="Arial"/>
          <w:color w:val="000000"/>
          <w:szCs w:val="20"/>
        </w:rPr>
        <w:t>“A</w:t>
      </w:r>
      <w:r w:rsidR="00EA3833" w:rsidRPr="00EA3833">
        <w:rPr>
          <w:rFonts w:ascii="Arial" w:hAnsi="Arial"/>
          <w:color w:val="000000"/>
          <w:szCs w:val="20"/>
        </w:rPr>
        <w:t>ctively interact</w:t>
      </w:r>
      <w:r w:rsidR="00A7399B">
        <w:rPr>
          <w:rFonts w:ascii="Arial" w:hAnsi="Arial"/>
          <w:color w:val="000000"/>
          <w:szCs w:val="20"/>
        </w:rPr>
        <w:t>” defined as activities on Facebook “</w:t>
      </w:r>
      <w:r w:rsidR="00EA3833" w:rsidRPr="00EA3833">
        <w:rPr>
          <w:rFonts w:ascii="Arial" w:hAnsi="Arial"/>
          <w:color w:val="000000"/>
          <w:szCs w:val="20"/>
        </w:rPr>
        <w:t>such as sharing, posting, commenting, or tagging</w:t>
      </w:r>
      <w:r w:rsidR="00A7399B">
        <w:rPr>
          <w:rFonts w:ascii="Arial" w:hAnsi="Arial"/>
          <w:color w:val="000000"/>
          <w:szCs w:val="20"/>
        </w:rPr>
        <w:t>.”</w:t>
      </w:r>
    </w:p>
    <w:p w14:paraId="1C6BF81F" w14:textId="13D3C3C8" w:rsidR="003139FD" w:rsidRDefault="003139FD" w:rsidP="004439AC">
      <w:pPr>
        <w:pStyle w:val="ListParagraph"/>
        <w:numPr>
          <w:ilvl w:val="0"/>
          <w:numId w:val="6"/>
        </w:numPr>
        <w:rPr>
          <w:rFonts w:ascii="Arial" w:hAnsi="Arial"/>
          <w:color w:val="000000"/>
          <w:szCs w:val="20"/>
        </w:rPr>
      </w:pPr>
      <w:r>
        <w:rPr>
          <w:rFonts w:ascii="Arial" w:hAnsi="Arial"/>
          <w:color w:val="000000"/>
          <w:szCs w:val="20"/>
        </w:rPr>
        <w:t>Median number was 0 with an interquartile range of 0 to 1.</w:t>
      </w:r>
    </w:p>
    <w:p w14:paraId="1B864E5C"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PHQ-2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0A78EBED"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PC-PTSD-5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5BFFA808"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AUDIT-C score </w:t>
      </w:r>
      <w:r w:rsidRPr="00431F21">
        <w:rPr>
          <w:rFonts w:ascii="Arial" w:hAnsi="Arial" w:cs="Arial"/>
          <w:color w:val="222222"/>
          <w:szCs w:val="20"/>
          <w:shd w:val="clear" w:color="auto" w:fill="FFFFFF"/>
        </w:rPr>
        <w:t>≥</w:t>
      </w:r>
      <w:r w:rsidRPr="00431F21">
        <w:rPr>
          <w:rFonts w:ascii="Arial" w:hAnsi="Arial"/>
          <w:color w:val="000000"/>
          <w:szCs w:val="20"/>
        </w:rPr>
        <w:t xml:space="preserve"> 4 (men) or </w:t>
      </w:r>
      <w:r w:rsidRPr="00431F21">
        <w:rPr>
          <w:rFonts w:ascii="Arial" w:hAnsi="Arial" w:cs="Arial"/>
          <w:color w:val="222222"/>
          <w:szCs w:val="20"/>
          <w:shd w:val="clear" w:color="auto" w:fill="FFFFFF"/>
        </w:rPr>
        <w:t>≥</w:t>
      </w:r>
      <w:r w:rsidRPr="00431F21">
        <w:rPr>
          <w:rFonts w:ascii="Arial" w:hAnsi="Arial"/>
          <w:color w:val="000000"/>
          <w:szCs w:val="20"/>
        </w:rPr>
        <w:t xml:space="preserve"> 3 (women)</w:t>
      </w:r>
    </w:p>
    <w:p w14:paraId="79DE18F0"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DSI-SS score </w:t>
      </w:r>
      <w:r w:rsidRPr="00431F21">
        <w:rPr>
          <w:rFonts w:ascii="Arial" w:hAnsi="Arial" w:cs="Arial"/>
          <w:color w:val="222222"/>
          <w:szCs w:val="20"/>
          <w:shd w:val="clear" w:color="auto" w:fill="FFFFFF"/>
        </w:rPr>
        <w:t>≥</w:t>
      </w:r>
      <w:r w:rsidRPr="00431F21">
        <w:rPr>
          <w:rFonts w:ascii="Arial" w:hAnsi="Arial"/>
          <w:color w:val="000000"/>
          <w:szCs w:val="20"/>
        </w:rPr>
        <w:t xml:space="preserve"> 2</w:t>
      </w:r>
    </w:p>
    <w:p w14:paraId="586FADD1" w14:textId="77777777" w:rsidR="004439AC" w:rsidRPr="00431F21" w:rsidRDefault="004439AC" w:rsidP="001558B3">
      <w:pPr>
        <w:rPr>
          <w:rFonts w:ascii="Arial" w:eastAsia="Times New Roman" w:hAnsi="Arial" w:cs="Times New Roman"/>
          <w:b/>
          <w:color w:val="000000"/>
          <w:u w:val="single"/>
        </w:rPr>
      </w:pPr>
    </w:p>
    <w:p w14:paraId="4F6C03DD" w14:textId="77777777" w:rsidR="004439AC" w:rsidRPr="00431F21" w:rsidRDefault="004439AC" w:rsidP="001558B3">
      <w:pPr>
        <w:rPr>
          <w:rFonts w:ascii="Arial" w:eastAsia="Times New Roman" w:hAnsi="Arial" w:cs="Times New Roman"/>
          <w:b/>
          <w:color w:val="000000"/>
          <w:u w:val="single"/>
        </w:rPr>
      </w:pPr>
    </w:p>
    <w:p w14:paraId="7DDD266C" w14:textId="77777777" w:rsidR="004439AC" w:rsidRPr="00431F21" w:rsidRDefault="004439AC" w:rsidP="001558B3">
      <w:pPr>
        <w:rPr>
          <w:rFonts w:ascii="Arial" w:eastAsia="Times New Roman" w:hAnsi="Arial" w:cs="Times New Roman"/>
          <w:b/>
          <w:color w:val="000000"/>
          <w:u w:val="single"/>
        </w:rPr>
      </w:pPr>
    </w:p>
    <w:p w14:paraId="553E3ECD" w14:textId="5491485A" w:rsidR="00E66D7E" w:rsidRDefault="001558B3" w:rsidP="001558B3">
      <w:pPr>
        <w:rPr>
          <w:rFonts w:ascii="Arial" w:eastAsia="Times New Roman" w:hAnsi="Arial" w:cs="Times New Roman"/>
          <w:b/>
          <w:color w:val="000000"/>
        </w:rPr>
      </w:pPr>
      <w:commentRangeStart w:id="5"/>
      <w:r w:rsidRPr="00431F21">
        <w:rPr>
          <w:rFonts w:ascii="Arial" w:eastAsia="Times New Roman" w:hAnsi="Arial" w:cs="Times New Roman"/>
          <w:b/>
          <w:color w:val="000000"/>
        </w:rPr>
        <w:t xml:space="preserve">TABLE </w:t>
      </w:r>
      <w:commentRangeEnd w:id="5"/>
      <w:r w:rsidR="00333011">
        <w:rPr>
          <w:rStyle w:val="CommentReference"/>
        </w:rPr>
        <w:commentReference w:id="5"/>
      </w:r>
      <w:r w:rsidRPr="00431F21">
        <w:rPr>
          <w:rFonts w:ascii="Arial" w:eastAsia="Times New Roman" w:hAnsi="Arial" w:cs="Times New Roman"/>
          <w:b/>
          <w:color w:val="000000"/>
        </w:rPr>
        <w:t>2:</w:t>
      </w:r>
    </w:p>
    <w:p w14:paraId="18FD9B8B" w14:textId="77777777" w:rsidR="00E66D7E" w:rsidRPr="00431F21" w:rsidRDefault="00E66D7E" w:rsidP="001558B3">
      <w:pPr>
        <w:rPr>
          <w:rFonts w:ascii="Arial" w:eastAsia="Times New Roman" w:hAnsi="Arial" w:cs="Times New Roman"/>
          <w:b/>
          <w:color w:val="000000"/>
        </w:rPr>
      </w:pPr>
    </w:p>
    <w:tbl>
      <w:tblPr>
        <w:tblStyle w:val="TableGrid"/>
        <w:tblW w:w="10170" w:type="dxa"/>
        <w:tblLayout w:type="fixed"/>
        <w:tblLook w:val="04A0" w:firstRow="1" w:lastRow="0" w:firstColumn="1" w:lastColumn="0" w:noHBand="0" w:noVBand="1"/>
      </w:tblPr>
      <w:tblGrid>
        <w:gridCol w:w="2340"/>
        <w:gridCol w:w="810"/>
        <w:gridCol w:w="630"/>
        <w:gridCol w:w="720"/>
        <w:gridCol w:w="720"/>
        <w:gridCol w:w="540"/>
        <w:gridCol w:w="720"/>
        <w:gridCol w:w="720"/>
        <w:gridCol w:w="540"/>
        <w:gridCol w:w="630"/>
        <w:gridCol w:w="720"/>
        <w:gridCol w:w="540"/>
        <w:gridCol w:w="540"/>
      </w:tblGrid>
      <w:tr w:rsidR="0057516B" w:rsidRPr="0057516B" w14:paraId="24EB118C" w14:textId="77777777" w:rsidTr="00B20015">
        <w:trPr>
          <w:trHeight w:val="660"/>
        </w:trPr>
        <w:tc>
          <w:tcPr>
            <w:tcW w:w="10170" w:type="dxa"/>
            <w:gridSpan w:val="13"/>
            <w:tcBorders>
              <w:top w:val="nil"/>
              <w:left w:val="nil"/>
              <w:bottom w:val="nil"/>
              <w:right w:val="nil"/>
            </w:tcBorders>
            <w:hideMark/>
          </w:tcPr>
          <w:p w14:paraId="769A9FA2" w14:textId="77777777" w:rsidR="0057516B" w:rsidRPr="003569AA" w:rsidRDefault="0057516B">
            <w:pPr>
              <w:rPr>
                <w:rFonts w:ascii="Arial" w:hAnsi="Arial" w:cs="Arial"/>
                <w:b/>
                <w:bCs/>
                <w:sz w:val="22"/>
                <w:szCs w:val="22"/>
              </w:rPr>
            </w:pPr>
            <w:r w:rsidRPr="003569AA">
              <w:rPr>
                <w:rFonts w:ascii="Arial" w:hAnsi="Arial" w:cs="Arial"/>
                <w:b/>
                <w:bCs/>
                <w:sz w:val="22"/>
                <w:szCs w:val="22"/>
              </w:rPr>
              <w:t>Table 2. Multivariate Logistic Regression Models of Frequency of Facebook and In-Person Social Contact As Predictors of Psychopathology</w:t>
            </w:r>
            <w:bookmarkStart w:id="6" w:name="_GoBack"/>
            <w:bookmarkEnd w:id="6"/>
          </w:p>
        </w:tc>
      </w:tr>
      <w:tr w:rsidR="003569AA" w:rsidRPr="0057516B" w14:paraId="7CB9B5F6" w14:textId="77777777" w:rsidTr="00DE23CD">
        <w:trPr>
          <w:trHeight w:val="300"/>
        </w:trPr>
        <w:tc>
          <w:tcPr>
            <w:tcW w:w="2340" w:type="dxa"/>
            <w:tcBorders>
              <w:top w:val="nil"/>
              <w:left w:val="nil"/>
              <w:right w:val="nil"/>
            </w:tcBorders>
            <w:noWrap/>
            <w:hideMark/>
          </w:tcPr>
          <w:p w14:paraId="690CFFE6" w14:textId="77777777" w:rsidR="0057516B" w:rsidRPr="003569AA" w:rsidRDefault="0057516B">
            <w:pPr>
              <w:rPr>
                <w:rFonts w:ascii="Arial" w:hAnsi="Arial" w:cs="Arial"/>
                <w:b/>
                <w:bCs/>
                <w:sz w:val="22"/>
                <w:szCs w:val="22"/>
              </w:rPr>
            </w:pPr>
          </w:p>
        </w:tc>
        <w:tc>
          <w:tcPr>
            <w:tcW w:w="2160" w:type="dxa"/>
            <w:gridSpan w:val="3"/>
            <w:tcBorders>
              <w:top w:val="nil"/>
              <w:left w:val="nil"/>
              <w:bottom w:val="single" w:sz="4" w:space="0" w:color="000000" w:themeColor="text1"/>
              <w:right w:val="nil"/>
            </w:tcBorders>
            <w:noWrap/>
            <w:hideMark/>
          </w:tcPr>
          <w:p w14:paraId="32C204CE"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Major depression</w:t>
            </w:r>
          </w:p>
        </w:tc>
        <w:tc>
          <w:tcPr>
            <w:tcW w:w="1980" w:type="dxa"/>
            <w:gridSpan w:val="3"/>
            <w:tcBorders>
              <w:top w:val="nil"/>
              <w:left w:val="nil"/>
              <w:right w:val="nil"/>
            </w:tcBorders>
            <w:noWrap/>
            <w:hideMark/>
          </w:tcPr>
          <w:p w14:paraId="583F1C0A"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PTSD</w:t>
            </w:r>
          </w:p>
        </w:tc>
        <w:tc>
          <w:tcPr>
            <w:tcW w:w="1890" w:type="dxa"/>
            <w:gridSpan w:val="3"/>
            <w:tcBorders>
              <w:top w:val="nil"/>
              <w:left w:val="nil"/>
              <w:right w:val="nil"/>
            </w:tcBorders>
            <w:noWrap/>
            <w:hideMark/>
          </w:tcPr>
          <w:p w14:paraId="0823973C"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Alcohol Misuse</w:t>
            </w:r>
          </w:p>
        </w:tc>
        <w:tc>
          <w:tcPr>
            <w:tcW w:w="1800" w:type="dxa"/>
            <w:gridSpan w:val="3"/>
            <w:tcBorders>
              <w:top w:val="nil"/>
              <w:left w:val="nil"/>
              <w:right w:val="nil"/>
            </w:tcBorders>
            <w:noWrap/>
            <w:hideMark/>
          </w:tcPr>
          <w:p w14:paraId="586D85FA"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Suicidality</w:t>
            </w:r>
          </w:p>
        </w:tc>
      </w:tr>
      <w:tr w:rsidR="00B20015" w:rsidRPr="0057516B" w14:paraId="7F1E8327" w14:textId="77777777" w:rsidTr="00B20015">
        <w:trPr>
          <w:trHeight w:val="420"/>
        </w:trPr>
        <w:tc>
          <w:tcPr>
            <w:tcW w:w="2340" w:type="dxa"/>
            <w:tcBorders>
              <w:bottom w:val="single" w:sz="4" w:space="0" w:color="000000" w:themeColor="text1"/>
            </w:tcBorders>
            <w:noWrap/>
            <w:hideMark/>
          </w:tcPr>
          <w:p w14:paraId="7B869F04" w14:textId="77777777" w:rsidR="0057516B" w:rsidRPr="003569AA" w:rsidRDefault="0057516B">
            <w:pPr>
              <w:rPr>
                <w:rFonts w:ascii="Arial" w:hAnsi="Arial" w:cs="Arial"/>
                <w:bCs/>
                <w:sz w:val="22"/>
                <w:szCs w:val="22"/>
              </w:rPr>
            </w:pPr>
            <w:r w:rsidRPr="003569AA">
              <w:rPr>
                <w:rFonts w:ascii="Arial" w:hAnsi="Arial" w:cs="Arial"/>
                <w:bCs/>
                <w:sz w:val="22"/>
                <w:szCs w:val="22"/>
              </w:rPr>
              <w:t>Type of Contact</w:t>
            </w:r>
          </w:p>
        </w:tc>
        <w:tc>
          <w:tcPr>
            <w:tcW w:w="810" w:type="dxa"/>
            <w:tcBorders>
              <w:bottom w:val="single" w:sz="4" w:space="0" w:color="000000" w:themeColor="text1"/>
            </w:tcBorders>
            <w:noWrap/>
            <w:hideMark/>
          </w:tcPr>
          <w:p w14:paraId="768F5802"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630" w:type="dxa"/>
            <w:tcBorders>
              <w:bottom w:val="single" w:sz="4" w:space="0" w:color="000000" w:themeColor="text1"/>
            </w:tcBorders>
            <w:noWrap/>
            <w:hideMark/>
          </w:tcPr>
          <w:p w14:paraId="743032C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hideMark/>
          </w:tcPr>
          <w:p w14:paraId="78198F80"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07A32826"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1947FD05"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hideMark/>
          </w:tcPr>
          <w:p w14:paraId="79C259AB"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2FF6DF72"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2CE6E8AA"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630" w:type="dxa"/>
            <w:tcBorders>
              <w:bottom w:val="single" w:sz="4" w:space="0" w:color="000000" w:themeColor="text1"/>
            </w:tcBorders>
            <w:noWrap/>
            <w:hideMark/>
          </w:tcPr>
          <w:p w14:paraId="317889D7"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hideMark/>
          </w:tcPr>
          <w:p w14:paraId="784CCCE7"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hideMark/>
          </w:tcPr>
          <w:p w14:paraId="355DA4E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540" w:type="dxa"/>
            <w:tcBorders>
              <w:bottom w:val="single" w:sz="4" w:space="0" w:color="000000" w:themeColor="text1"/>
            </w:tcBorders>
            <w:noWrap/>
            <w:hideMark/>
          </w:tcPr>
          <w:p w14:paraId="648C8D88"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r>
      <w:tr w:rsidR="00B20015" w:rsidRPr="0057516B" w14:paraId="2DE56830" w14:textId="77777777" w:rsidTr="00B20015">
        <w:trPr>
          <w:trHeight w:val="300"/>
        </w:trPr>
        <w:tc>
          <w:tcPr>
            <w:tcW w:w="2340" w:type="dxa"/>
            <w:tcBorders>
              <w:right w:val="nil"/>
            </w:tcBorders>
            <w:shd w:val="clear" w:color="auto" w:fill="F2F2F2" w:themeFill="background1" w:themeFillShade="F2"/>
            <w:noWrap/>
            <w:hideMark/>
          </w:tcPr>
          <w:p w14:paraId="509A6CD2" w14:textId="77777777" w:rsidR="0057516B" w:rsidRPr="003569AA" w:rsidRDefault="0057516B">
            <w:pPr>
              <w:rPr>
                <w:rFonts w:ascii="Arial" w:hAnsi="Arial" w:cs="Arial"/>
                <w:sz w:val="22"/>
                <w:szCs w:val="22"/>
              </w:rPr>
            </w:pPr>
            <w:r w:rsidRPr="003569AA">
              <w:rPr>
                <w:rFonts w:ascii="Arial" w:hAnsi="Arial" w:cs="Arial"/>
                <w:sz w:val="22"/>
                <w:szCs w:val="22"/>
              </w:rPr>
              <w:t>In-person</w:t>
            </w:r>
          </w:p>
        </w:tc>
        <w:tc>
          <w:tcPr>
            <w:tcW w:w="810" w:type="dxa"/>
            <w:tcBorders>
              <w:left w:val="nil"/>
              <w:right w:val="nil"/>
            </w:tcBorders>
            <w:shd w:val="clear" w:color="auto" w:fill="F2F2F2" w:themeFill="background1" w:themeFillShade="F2"/>
            <w:noWrap/>
            <w:hideMark/>
          </w:tcPr>
          <w:p w14:paraId="4F4DA5A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hideMark/>
          </w:tcPr>
          <w:p w14:paraId="70D8F10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4DA46374"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368829F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20BFA860"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73AB4011"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0BC5BA2D"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3B83F656"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hideMark/>
          </w:tcPr>
          <w:p w14:paraId="508E1E9A"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hideMark/>
          </w:tcPr>
          <w:p w14:paraId="7738E03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hideMark/>
          </w:tcPr>
          <w:p w14:paraId="5BFEC239"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tcBorders>
            <w:shd w:val="clear" w:color="auto" w:fill="F2F2F2" w:themeFill="background1" w:themeFillShade="F2"/>
            <w:noWrap/>
            <w:hideMark/>
          </w:tcPr>
          <w:p w14:paraId="576DE48A" w14:textId="77777777" w:rsidR="0057516B" w:rsidRPr="003569AA" w:rsidRDefault="0057516B">
            <w:pPr>
              <w:rPr>
                <w:rFonts w:ascii="Arial" w:hAnsi="Arial" w:cs="Arial"/>
                <w:sz w:val="22"/>
                <w:szCs w:val="22"/>
              </w:rPr>
            </w:pPr>
            <w:r w:rsidRPr="003569AA">
              <w:rPr>
                <w:rFonts w:ascii="Arial" w:hAnsi="Arial" w:cs="Arial"/>
                <w:sz w:val="22"/>
                <w:szCs w:val="22"/>
              </w:rPr>
              <w:t> </w:t>
            </w:r>
          </w:p>
        </w:tc>
      </w:tr>
      <w:tr w:rsidR="00B20015" w:rsidRPr="0057516B" w14:paraId="486B34CF" w14:textId="77777777" w:rsidTr="00B20015">
        <w:trPr>
          <w:trHeight w:val="300"/>
        </w:trPr>
        <w:tc>
          <w:tcPr>
            <w:tcW w:w="2340" w:type="dxa"/>
            <w:noWrap/>
            <w:hideMark/>
          </w:tcPr>
          <w:p w14:paraId="54DABC0C" w14:textId="267C72F8"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Once a week</w:t>
            </w:r>
          </w:p>
        </w:tc>
        <w:tc>
          <w:tcPr>
            <w:tcW w:w="810" w:type="dxa"/>
            <w:hideMark/>
          </w:tcPr>
          <w:p w14:paraId="666D048E"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0.79</w:t>
            </w:r>
          </w:p>
        </w:tc>
        <w:tc>
          <w:tcPr>
            <w:tcW w:w="630" w:type="dxa"/>
            <w:hideMark/>
          </w:tcPr>
          <w:p w14:paraId="7F54A083" w14:textId="2CC79D10" w:rsidR="0057516B" w:rsidRPr="003569AA" w:rsidRDefault="0057516B" w:rsidP="00B20015">
            <w:pPr>
              <w:jc w:val="center"/>
              <w:rPr>
                <w:rFonts w:ascii="Arial" w:hAnsi="Arial" w:cs="Arial"/>
                <w:sz w:val="22"/>
                <w:szCs w:val="22"/>
              </w:rPr>
            </w:pPr>
            <w:r w:rsidRPr="003569AA">
              <w:rPr>
                <w:rFonts w:ascii="Arial" w:hAnsi="Arial" w:cs="Arial"/>
                <w:sz w:val="22"/>
                <w:szCs w:val="22"/>
              </w:rPr>
              <w:t>.31</w:t>
            </w:r>
          </w:p>
        </w:tc>
        <w:tc>
          <w:tcPr>
            <w:tcW w:w="720" w:type="dxa"/>
            <w:hideMark/>
          </w:tcPr>
          <w:p w14:paraId="6C9EB520" w14:textId="1ACF63B2" w:rsidR="0057516B" w:rsidRPr="003569AA" w:rsidRDefault="0057516B" w:rsidP="00B20015">
            <w:pPr>
              <w:jc w:val="center"/>
              <w:rPr>
                <w:rFonts w:ascii="Arial" w:hAnsi="Arial" w:cs="Arial"/>
                <w:sz w:val="22"/>
                <w:szCs w:val="22"/>
              </w:rPr>
            </w:pPr>
            <w:r w:rsidRPr="003569AA">
              <w:rPr>
                <w:rFonts w:ascii="Arial" w:hAnsi="Arial" w:cs="Arial"/>
                <w:sz w:val="22"/>
                <w:szCs w:val="22"/>
              </w:rPr>
              <w:t>.46</w:t>
            </w:r>
          </w:p>
        </w:tc>
        <w:tc>
          <w:tcPr>
            <w:tcW w:w="720" w:type="dxa"/>
            <w:hideMark/>
          </w:tcPr>
          <w:p w14:paraId="1F97906D"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0.65</w:t>
            </w:r>
          </w:p>
        </w:tc>
        <w:tc>
          <w:tcPr>
            <w:tcW w:w="540" w:type="dxa"/>
            <w:hideMark/>
          </w:tcPr>
          <w:p w14:paraId="148C6C8F" w14:textId="3C52F19E" w:rsidR="0057516B" w:rsidRPr="003569AA" w:rsidRDefault="0057516B" w:rsidP="00B20015">
            <w:pPr>
              <w:jc w:val="center"/>
              <w:rPr>
                <w:rFonts w:ascii="Arial" w:hAnsi="Arial" w:cs="Arial"/>
                <w:sz w:val="22"/>
                <w:szCs w:val="22"/>
              </w:rPr>
            </w:pPr>
            <w:r w:rsidRPr="003569AA">
              <w:rPr>
                <w:rFonts w:ascii="Arial" w:hAnsi="Arial" w:cs="Arial"/>
                <w:sz w:val="22"/>
                <w:szCs w:val="22"/>
              </w:rPr>
              <w:t>.34</w:t>
            </w:r>
          </w:p>
        </w:tc>
        <w:tc>
          <w:tcPr>
            <w:tcW w:w="720" w:type="dxa"/>
            <w:hideMark/>
          </w:tcPr>
          <w:p w14:paraId="6A2D5DF2" w14:textId="37A55FA6" w:rsidR="0057516B" w:rsidRPr="003569AA" w:rsidRDefault="0057516B" w:rsidP="00B20015">
            <w:pPr>
              <w:jc w:val="center"/>
              <w:rPr>
                <w:rFonts w:ascii="Arial" w:hAnsi="Arial" w:cs="Arial"/>
                <w:sz w:val="22"/>
                <w:szCs w:val="22"/>
              </w:rPr>
            </w:pPr>
            <w:r w:rsidRPr="003569AA">
              <w:rPr>
                <w:rFonts w:ascii="Arial" w:hAnsi="Arial" w:cs="Arial"/>
                <w:sz w:val="22"/>
                <w:szCs w:val="22"/>
              </w:rPr>
              <w:t>.19</w:t>
            </w:r>
          </w:p>
        </w:tc>
        <w:tc>
          <w:tcPr>
            <w:tcW w:w="720" w:type="dxa"/>
            <w:hideMark/>
          </w:tcPr>
          <w:p w14:paraId="697A0F5D"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1.17</w:t>
            </w:r>
          </w:p>
        </w:tc>
        <w:tc>
          <w:tcPr>
            <w:tcW w:w="540" w:type="dxa"/>
            <w:hideMark/>
          </w:tcPr>
          <w:p w14:paraId="0AAC45B2" w14:textId="1B837233" w:rsidR="0057516B" w:rsidRPr="003569AA" w:rsidRDefault="0057516B" w:rsidP="00B20015">
            <w:pPr>
              <w:jc w:val="center"/>
              <w:rPr>
                <w:rFonts w:ascii="Arial" w:hAnsi="Arial" w:cs="Arial"/>
                <w:sz w:val="22"/>
                <w:szCs w:val="22"/>
              </w:rPr>
            </w:pPr>
            <w:r w:rsidRPr="003569AA">
              <w:rPr>
                <w:rFonts w:ascii="Arial" w:hAnsi="Arial" w:cs="Arial"/>
                <w:sz w:val="22"/>
                <w:szCs w:val="22"/>
              </w:rPr>
              <w:t>.33</w:t>
            </w:r>
          </w:p>
        </w:tc>
        <w:tc>
          <w:tcPr>
            <w:tcW w:w="630" w:type="dxa"/>
            <w:hideMark/>
          </w:tcPr>
          <w:p w14:paraId="0DFA6827" w14:textId="0DBA68EE" w:rsidR="0057516B" w:rsidRPr="003569AA" w:rsidRDefault="0057516B" w:rsidP="00B20015">
            <w:pPr>
              <w:jc w:val="center"/>
              <w:rPr>
                <w:rFonts w:ascii="Arial" w:hAnsi="Arial" w:cs="Arial"/>
                <w:sz w:val="22"/>
                <w:szCs w:val="22"/>
              </w:rPr>
            </w:pPr>
            <w:r w:rsidRPr="003569AA">
              <w:rPr>
                <w:rFonts w:ascii="Arial" w:hAnsi="Arial" w:cs="Arial"/>
                <w:sz w:val="22"/>
                <w:szCs w:val="22"/>
              </w:rPr>
              <w:t>.64</w:t>
            </w:r>
          </w:p>
        </w:tc>
        <w:tc>
          <w:tcPr>
            <w:tcW w:w="720" w:type="dxa"/>
            <w:hideMark/>
          </w:tcPr>
          <w:p w14:paraId="5A7A5345"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0.80</w:t>
            </w:r>
          </w:p>
        </w:tc>
        <w:tc>
          <w:tcPr>
            <w:tcW w:w="540" w:type="dxa"/>
            <w:hideMark/>
          </w:tcPr>
          <w:p w14:paraId="21D95343" w14:textId="167518FE" w:rsidR="0057516B" w:rsidRPr="003569AA" w:rsidRDefault="0057516B" w:rsidP="00B20015">
            <w:pPr>
              <w:jc w:val="center"/>
              <w:rPr>
                <w:rFonts w:ascii="Arial" w:hAnsi="Arial" w:cs="Arial"/>
                <w:sz w:val="22"/>
                <w:szCs w:val="22"/>
              </w:rPr>
            </w:pPr>
            <w:r w:rsidRPr="003569AA">
              <w:rPr>
                <w:rFonts w:ascii="Arial" w:hAnsi="Arial" w:cs="Arial"/>
                <w:sz w:val="22"/>
                <w:szCs w:val="22"/>
              </w:rPr>
              <w:t>.34</w:t>
            </w:r>
          </w:p>
        </w:tc>
        <w:tc>
          <w:tcPr>
            <w:tcW w:w="540" w:type="dxa"/>
            <w:hideMark/>
          </w:tcPr>
          <w:p w14:paraId="295BF8F9" w14:textId="6398E7D7" w:rsidR="0057516B" w:rsidRPr="003569AA" w:rsidRDefault="0057516B" w:rsidP="00B20015">
            <w:pPr>
              <w:jc w:val="center"/>
              <w:rPr>
                <w:rFonts w:ascii="Arial" w:hAnsi="Arial" w:cs="Arial"/>
                <w:sz w:val="22"/>
                <w:szCs w:val="22"/>
              </w:rPr>
            </w:pPr>
            <w:r w:rsidRPr="003569AA">
              <w:rPr>
                <w:rFonts w:ascii="Arial" w:hAnsi="Arial" w:cs="Arial"/>
                <w:sz w:val="22"/>
                <w:szCs w:val="22"/>
              </w:rPr>
              <w:t>.51</w:t>
            </w:r>
          </w:p>
        </w:tc>
      </w:tr>
      <w:tr w:rsidR="00B20015" w:rsidRPr="0057516B" w14:paraId="56E1F7AA" w14:textId="77777777" w:rsidTr="00B20015">
        <w:trPr>
          <w:trHeight w:val="300"/>
        </w:trPr>
        <w:tc>
          <w:tcPr>
            <w:tcW w:w="2340" w:type="dxa"/>
            <w:shd w:val="clear" w:color="auto" w:fill="F2F2F2" w:themeFill="background1" w:themeFillShade="F2"/>
            <w:noWrap/>
            <w:hideMark/>
          </w:tcPr>
          <w:p w14:paraId="53D5C68F" w14:textId="0F535BCE"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A few times a week</w:t>
            </w:r>
          </w:p>
        </w:tc>
        <w:tc>
          <w:tcPr>
            <w:tcW w:w="810" w:type="dxa"/>
            <w:shd w:val="clear" w:color="auto" w:fill="F2F2F2" w:themeFill="background1" w:themeFillShade="F2"/>
            <w:hideMark/>
          </w:tcPr>
          <w:p w14:paraId="4B2F423A"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0.36</w:t>
            </w:r>
          </w:p>
        </w:tc>
        <w:tc>
          <w:tcPr>
            <w:tcW w:w="630" w:type="dxa"/>
            <w:shd w:val="clear" w:color="auto" w:fill="F2F2F2" w:themeFill="background1" w:themeFillShade="F2"/>
            <w:hideMark/>
          </w:tcPr>
          <w:p w14:paraId="6F0C8296" w14:textId="00E13ACB" w:rsidR="0057516B" w:rsidRPr="003569AA" w:rsidRDefault="0057516B" w:rsidP="00B20015">
            <w:pPr>
              <w:jc w:val="center"/>
              <w:rPr>
                <w:rFonts w:ascii="Arial" w:hAnsi="Arial" w:cs="Arial"/>
                <w:sz w:val="22"/>
                <w:szCs w:val="22"/>
              </w:rPr>
            </w:pPr>
            <w:r w:rsidRPr="003569AA">
              <w:rPr>
                <w:rFonts w:ascii="Arial" w:hAnsi="Arial" w:cs="Arial"/>
                <w:sz w:val="22"/>
                <w:szCs w:val="22"/>
              </w:rPr>
              <w:t>.30</w:t>
            </w:r>
          </w:p>
        </w:tc>
        <w:tc>
          <w:tcPr>
            <w:tcW w:w="720" w:type="dxa"/>
            <w:shd w:val="clear" w:color="auto" w:fill="F2F2F2" w:themeFill="background1" w:themeFillShade="F2"/>
            <w:hideMark/>
          </w:tcPr>
          <w:p w14:paraId="4DFA9453" w14:textId="70A6A800" w:rsidR="0057516B" w:rsidRPr="003569AA" w:rsidRDefault="003569AA" w:rsidP="00B20015">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hideMark/>
          </w:tcPr>
          <w:p w14:paraId="21191A48"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hideMark/>
          </w:tcPr>
          <w:p w14:paraId="5B1205BC" w14:textId="550C1D3A" w:rsidR="0057516B" w:rsidRPr="003569AA" w:rsidRDefault="0057516B" w:rsidP="00B20015">
            <w:pPr>
              <w:jc w:val="center"/>
              <w:rPr>
                <w:rFonts w:ascii="Arial" w:hAnsi="Arial" w:cs="Arial"/>
                <w:sz w:val="22"/>
                <w:szCs w:val="22"/>
              </w:rPr>
            </w:pPr>
            <w:r w:rsidRPr="003569AA">
              <w:rPr>
                <w:rFonts w:ascii="Arial" w:hAnsi="Arial" w:cs="Arial"/>
                <w:sz w:val="22"/>
                <w:szCs w:val="22"/>
              </w:rPr>
              <w:t>.28</w:t>
            </w:r>
          </w:p>
        </w:tc>
        <w:tc>
          <w:tcPr>
            <w:tcW w:w="720" w:type="dxa"/>
            <w:shd w:val="clear" w:color="auto" w:fill="F2F2F2" w:themeFill="background1" w:themeFillShade="F2"/>
            <w:hideMark/>
          </w:tcPr>
          <w:p w14:paraId="5D72E55F" w14:textId="02E81133" w:rsidR="0057516B" w:rsidRPr="003569AA" w:rsidRDefault="003569AA" w:rsidP="00B20015">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hideMark/>
          </w:tcPr>
          <w:p w14:paraId="1BD652D1"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0.71</w:t>
            </w:r>
          </w:p>
        </w:tc>
        <w:tc>
          <w:tcPr>
            <w:tcW w:w="540" w:type="dxa"/>
            <w:shd w:val="clear" w:color="auto" w:fill="F2F2F2" w:themeFill="background1" w:themeFillShade="F2"/>
            <w:hideMark/>
          </w:tcPr>
          <w:p w14:paraId="0833E596" w14:textId="1CC0CE4B" w:rsidR="0057516B" w:rsidRPr="003569AA" w:rsidRDefault="0057516B" w:rsidP="00B20015">
            <w:pPr>
              <w:jc w:val="center"/>
              <w:rPr>
                <w:rFonts w:ascii="Arial" w:hAnsi="Arial" w:cs="Arial"/>
                <w:sz w:val="22"/>
                <w:szCs w:val="22"/>
              </w:rPr>
            </w:pPr>
            <w:r w:rsidRPr="003569AA">
              <w:rPr>
                <w:rFonts w:ascii="Arial" w:hAnsi="Arial" w:cs="Arial"/>
                <w:sz w:val="22"/>
                <w:szCs w:val="22"/>
              </w:rPr>
              <w:t>.27</w:t>
            </w:r>
          </w:p>
        </w:tc>
        <w:tc>
          <w:tcPr>
            <w:tcW w:w="630" w:type="dxa"/>
            <w:shd w:val="clear" w:color="auto" w:fill="F2F2F2" w:themeFill="background1" w:themeFillShade="F2"/>
            <w:hideMark/>
          </w:tcPr>
          <w:p w14:paraId="49FB4DCF" w14:textId="4358183A" w:rsidR="0057516B" w:rsidRPr="003569AA" w:rsidRDefault="0057516B" w:rsidP="00B20015">
            <w:pPr>
              <w:jc w:val="center"/>
              <w:rPr>
                <w:rFonts w:ascii="Arial" w:hAnsi="Arial" w:cs="Arial"/>
                <w:sz w:val="22"/>
                <w:szCs w:val="22"/>
              </w:rPr>
            </w:pPr>
            <w:r w:rsidRPr="003569AA">
              <w:rPr>
                <w:rFonts w:ascii="Arial" w:hAnsi="Arial" w:cs="Arial"/>
                <w:sz w:val="22"/>
                <w:szCs w:val="22"/>
              </w:rPr>
              <w:t>.21</w:t>
            </w:r>
          </w:p>
        </w:tc>
        <w:tc>
          <w:tcPr>
            <w:tcW w:w="720" w:type="dxa"/>
            <w:shd w:val="clear" w:color="auto" w:fill="F2F2F2" w:themeFill="background1" w:themeFillShade="F2"/>
            <w:hideMark/>
          </w:tcPr>
          <w:p w14:paraId="48E4DF62"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0.65</w:t>
            </w:r>
          </w:p>
        </w:tc>
        <w:tc>
          <w:tcPr>
            <w:tcW w:w="540" w:type="dxa"/>
            <w:shd w:val="clear" w:color="auto" w:fill="F2F2F2" w:themeFill="background1" w:themeFillShade="F2"/>
            <w:hideMark/>
          </w:tcPr>
          <w:p w14:paraId="0F5A7CA2" w14:textId="254C8651" w:rsidR="0057516B" w:rsidRPr="003569AA" w:rsidRDefault="0057516B" w:rsidP="00B20015">
            <w:pPr>
              <w:jc w:val="center"/>
              <w:rPr>
                <w:rFonts w:ascii="Arial" w:hAnsi="Arial" w:cs="Arial"/>
                <w:sz w:val="22"/>
                <w:szCs w:val="22"/>
              </w:rPr>
            </w:pPr>
            <w:r w:rsidRPr="003569AA">
              <w:rPr>
                <w:rFonts w:ascii="Arial" w:hAnsi="Arial" w:cs="Arial"/>
                <w:sz w:val="22"/>
                <w:szCs w:val="22"/>
              </w:rPr>
              <w:t>.32</w:t>
            </w:r>
          </w:p>
        </w:tc>
        <w:tc>
          <w:tcPr>
            <w:tcW w:w="540" w:type="dxa"/>
            <w:shd w:val="clear" w:color="auto" w:fill="F2F2F2" w:themeFill="background1" w:themeFillShade="F2"/>
            <w:hideMark/>
          </w:tcPr>
          <w:p w14:paraId="1D6C1803" w14:textId="7C0315D1" w:rsidR="0057516B" w:rsidRPr="003569AA" w:rsidRDefault="0057516B" w:rsidP="00B20015">
            <w:pPr>
              <w:jc w:val="center"/>
              <w:rPr>
                <w:rFonts w:ascii="Arial" w:hAnsi="Arial" w:cs="Arial"/>
                <w:sz w:val="22"/>
                <w:szCs w:val="22"/>
              </w:rPr>
            </w:pPr>
            <w:r w:rsidRPr="003569AA">
              <w:rPr>
                <w:rFonts w:ascii="Arial" w:hAnsi="Arial" w:cs="Arial"/>
                <w:sz w:val="22"/>
                <w:szCs w:val="22"/>
              </w:rPr>
              <w:t>.18</w:t>
            </w:r>
          </w:p>
        </w:tc>
      </w:tr>
      <w:tr w:rsidR="00B20015" w:rsidRPr="0057516B" w14:paraId="00F0BCF4" w14:textId="77777777" w:rsidTr="00B20015">
        <w:trPr>
          <w:trHeight w:val="300"/>
        </w:trPr>
        <w:tc>
          <w:tcPr>
            <w:tcW w:w="2340" w:type="dxa"/>
            <w:noWrap/>
            <w:hideMark/>
          </w:tcPr>
          <w:p w14:paraId="35E72706" w14:textId="028A4834"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Once a day</w:t>
            </w:r>
          </w:p>
        </w:tc>
        <w:tc>
          <w:tcPr>
            <w:tcW w:w="810" w:type="dxa"/>
            <w:hideMark/>
          </w:tcPr>
          <w:p w14:paraId="7FD0EB17"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0.43</w:t>
            </w:r>
          </w:p>
        </w:tc>
        <w:tc>
          <w:tcPr>
            <w:tcW w:w="630" w:type="dxa"/>
            <w:hideMark/>
          </w:tcPr>
          <w:p w14:paraId="0CD7D05D" w14:textId="5B993844" w:rsidR="0057516B" w:rsidRPr="003569AA" w:rsidRDefault="0057516B" w:rsidP="00B20015">
            <w:pPr>
              <w:jc w:val="center"/>
              <w:rPr>
                <w:rFonts w:ascii="Arial" w:hAnsi="Arial" w:cs="Arial"/>
                <w:sz w:val="22"/>
                <w:szCs w:val="22"/>
              </w:rPr>
            </w:pPr>
            <w:r w:rsidRPr="003569AA">
              <w:rPr>
                <w:rFonts w:ascii="Arial" w:hAnsi="Arial" w:cs="Arial"/>
                <w:sz w:val="22"/>
                <w:szCs w:val="22"/>
              </w:rPr>
              <w:t>.39</w:t>
            </w:r>
          </w:p>
        </w:tc>
        <w:tc>
          <w:tcPr>
            <w:tcW w:w="720" w:type="dxa"/>
            <w:hideMark/>
          </w:tcPr>
          <w:p w14:paraId="4E612EC4" w14:textId="578462CC" w:rsidR="0057516B" w:rsidRPr="003569AA" w:rsidRDefault="0057516B" w:rsidP="00B20015">
            <w:pPr>
              <w:jc w:val="center"/>
              <w:rPr>
                <w:rFonts w:ascii="Arial" w:hAnsi="Arial" w:cs="Arial"/>
                <w:sz w:val="22"/>
                <w:szCs w:val="22"/>
              </w:rPr>
            </w:pPr>
            <w:r w:rsidRPr="003569AA">
              <w:rPr>
                <w:rFonts w:ascii="Arial" w:hAnsi="Arial" w:cs="Arial"/>
                <w:sz w:val="22"/>
                <w:szCs w:val="22"/>
              </w:rPr>
              <w:t>.03</w:t>
            </w:r>
          </w:p>
        </w:tc>
        <w:tc>
          <w:tcPr>
            <w:tcW w:w="720" w:type="dxa"/>
            <w:hideMark/>
          </w:tcPr>
          <w:p w14:paraId="014BEAC6"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0.49</w:t>
            </w:r>
          </w:p>
        </w:tc>
        <w:tc>
          <w:tcPr>
            <w:tcW w:w="540" w:type="dxa"/>
            <w:hideMark/>
          </w:tcPr>
          <w:p w14:paraId="587A720A" w14:textId="4CCA2A50" w:rsidR="0057516B" w:rsidRPr="003569AA" w:rsidRDefault="0057516B" w:rsidP="00B20015">
            <w:pPr>
              <w:jc w:val="center"/>
              <w:rPr>
                <w:rFonts w:ascii="Arial" w:hAnsi="Arial" w:cs="Arial"/>
                <w:sz w:val="22"/>
                <w:szCs w:val="22"/>
              </w:rPr>
            </w:pPr>
            <w:r w:rsidRPr="003569AA">
              <w:rPr>
                <w:rFonts w:ascii="Arial" w:hAnsi="Arial" w:cs="Arial"/>
                <w:sz w:val="22"/>
                <w:szCs w:val="22"/>
              </w:rPr>
              <w:t>.36</w:t>
            </w:r>
          </w:p>
        </w:tc>
        <w:tc>
          <w:tcPr>
            <w:tcW w:w="720" w:type="dxa"/>
            <w:hideMark/>
          </w:tcPr>
          <w:p w14:paraId="6C75C7BE" w14:textId="1BE870ED" w:rsidR="0057516B" w:rsidRPr="003569AA" w:rsidRDefault="0057516B" w:rsidP="00B20015">
            <w:pPr>
              <w:jc w:val="center"/>
              <w:rPr>
                <w:rFonts w:ascii="Arial" w:hAnsi="Arial" w:cs="Arial"/>
                <w:sz w:val="22"/>
                <w:szCs w:val="22"/>
              </w:rPr>
            </w:pPr>
            <w:r w:rsidRPr="003569AA">
              <w:rPr>
                <w:rFonts w:ascii="Arial" w:hAnsi="Arial" w:cs="Arial"/>
                <w:sz w:val="22"/>
                <w:szCs w:val="22"/>
              </w:rPr>
              <w:t>.04</w:t>
            </w:r>
          </w:p>
        </w:tc>
        <w:tc>
          <w:tcPr>
            <w:tcW w:w="720" w:type="dxa"/>
            <w:hideMark/>
          </w:tcPr>
          <w:p w14:paraId="7D7CAEB8"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0.80</w:t>
            </w:r>
          </w:p>
        </w:tc>
        <w:tc>
          <w:tcPr>
            <w:tcW w:w="540" w:type="dxa"/>
            <w:hideMark/>
          </w:tcPr>
          <w:p w14:paraId="3347BBDC" w14:textId="2BB6DCD4" w:rsidR="0057516B" w:rsidRPr="003569AA" w:rsidRDefault="0057516B" w:rsidP="00B20015">
            <w:pPr>
              <w:jc w:val="center"/>
              <w:rPr>
                <w:rFonts w:ascii="Arial" w:hAnsi="Arial" w:cs="Arial"/>
                <w:sz w:val="22"/>
                <w:szCs w:val="22"/>
              </w:rPr>
            </w:pPr>
            <w:r w:rsidRPr="003569AA">
              <w:rPr>
                <w:rFonts w:ascii="Arial" w:hAnsi="Arial" w:cs="Arial"/>
                <w:sz w:val="22"/>
                <w:szCs w:val="22"/>
              </w:rPr>
              <w:t>.36</w:t>
            </w:r>
          </w:p>
        </w:tc>
        <w:tc>
          <w:tcPr>
            <w:tcW w:w="630" w:type="dxa"/>
            <w:hideMark/>
          </w:tcPr>
          <w:p w14:paraId="61FEB9DE" w14:textId="25A63187" w:rsidR="0057516B" w:rsidRPr="003569AA" w:rsidRDefault="0057516B" w:rsidP="00B20015">
            <w:pPr>
              <w:jc w:val="center"/>
              <w:rPr>
                <w:rFonts w:ascii="Arial" w:hAnsi="Arial" w:cs="Arial"/>
                <w:sz w:val="22"/>
                <w:szCs w:val="22"/>
              </w:rPr>
            </w:pPr>
            <w:r w:rsidRPr="003569AA">
              <w:rPr>
                <w:rFonts w:ascii="Arial" w:hAnsi="Arial" w:cs="Arial"/>
                <w:sz w:val="22"/>
                <w:szCs w:val="22"/>
              </w:rPr>
              <w:t>.53</w:t>
            </w:r>
          </w:p>
        </w:tc>
        <w:tc>
          <w:tcPr>
            <w:tcW w:w="720" w:type="dxa"/>
            <w:hideMark/>
          </w:tcPr>
          <w:p w14:paraId="042D566A"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0.65</w:t>
            </w:r>
          </w:p>
        </w:tc>
        <w:tc>
          <w:tcPr>
            <w:tcW w:w="540" w:type="dxa"/>
            <w:hideMark/>
          </w:tcPr>
          <w:p w14:paraId="5A58CF09" w14:textId="03C99431" w:rsidR="0057516B" w:rsidRPr="003569AA" w:rsidRDefault="0057516B" w:rsidP="00B20015">
            <w:pPr>
              <w:jc w:val="center"/>
              <w:rPr>
                <w:rFonts w:ascii="Arial" w:hAnsi="Arial" w:cs="Arial"/>
                <w:sz w:val="22"/>
                <w:szCs w:val="22"/>
              </w:rPr>
            </w:pPr>
            <w:r w:rsidRPr="003569AA">
              <w:rPr>
                <w:rFonts w:ascii="Arial" w:hAnsi="Arial" w:cs="Arial"/>
                <w:sz w:val="22"/>
                <w:szCs w:val="22"/>
              </w:rPr>
              <w:t>.44</w:t>
            </w:r>
          </w:p>
        </w:tc>
        <w:tc>
          <w:tcPr>
            <w:tcW w:w="540" w:type="dxa"/>
            <w:hideMark/>
          </w:tcPr>
          <w:p w14:paraId="1C0B84C2" w14:textId="1D68F6A7" w:rsidR="0057516B" w:rsidRPr="003569AA" w:rsidRDefault="0057516B" w:rsidP="00B20015">
            <w:pPr>
              <w:jc w:val="center"/>
              <w:rPr>
                <w:rFonts w:ascii="Arial" w:hAnsi="Arial" w:cs="Arial"/>
                <w:sz w:val="22"/>
                <w:szCs w:val="22"/>
              </w:rPr>
            </w:pPr>
            <w:r w:rsidRPr="003569AA">
              <w:rPr>
                <w:rFonts w:ascii="Arial" w:hAnsi="Arial" w:cs="Arial"/>
                <w:sz w:val="22"/>
                <w:szCs w:val="22"/>
              </w:rPr>
              <w:t>.32</w:t>
            </w:r>
          </w:p>
        </w:tc>
      </w:tr>
      <w:tr w:rsidR="00B20015" w:rsidRPr="0057516B" w14:paraId="6CB8878A" w14:textId="77777777" w:rsidTr="00B20015">
        <w:trPr>
          <w:trHeight w:val="300"/>
        </w:trPr>
        <w:tc>
          <w:tcPr>
            <w:tcW w:w="2340" w:type="dxa"/>
            <w:tcBorders>
              <w:bottom w:val="single" w:sz="4" w:space="0" w:color="000000" w:themeColor="text1"/>
            </w:tcBorders>
            <w:shd w:val="clear" w:color="auto" w:fill="F2F2F2" w:themeFill="background1" w:themeFillShade="F2"/>
            <w:noWrap/>
            <w:hideMark/>
          </w:tcPr>
          <w:p w14:paraId="2E8D9224" w14:textId="0E00A086"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Several times a day</w:t>
            </w:r>
          </w:p>
        </w:tc>
        <w:tc>
          <w:tcPr>
            <w:tcW w:w="810" w:type="dxa"/>
            <w:tcBorders>
              <w:bottom w:val="single" w:sz="4" w:space="0" w:color="000000" w:themeColor="text1"/>
            </w:tcBorders>
            <w:shd w:val="clear" w:color="auto" w:fill="F2F2F2" w:themeFill="background1" w:themeFillShade="F2"/>
            <w:hideMark/>
          </w:tcPr>
          <w:p w14:paraId="082C3D15"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0.40</w:t>
            </w:r>
          </w:p>
        </w:tc>
        <w:tc>
          <w:tcPr>
            <w:tcW w:w="630" w:type="dxa"/>
            <w:tcBorders>
              <w:bottom w:val="single" w:sz="4" w:space="0" w:color="000000" w:themeColor="text1"/>
            </w:tcBorders>
            <w:shd w:val="clear" w:color="auto" w:fill="F2F2F2" w:themeFill="background1" w:themeFillShade="F2"/>
            <w:hideMark/>
          </w:tcPr>
          <w:p w14:paraId="243010FB" w14:textId="20105D3A" w:rsidR="0057516B" w:rsidRPr="003569AA" w:rsidRDefault="0057516B" w:rsidP="00B20015">
            <w:pPr>
              <w:jc w:val="center"/>
              <w:rPr>
                <w:rFonts w:ascii="Arial" w:hAnsi="Arial" w:cs="Arial"/>
                <w:sz w:val="22"/>
                <w:szCs w:val="22"/>
              </w:rPr>
            </w:pPr>
            <w:r w:rsidRPr="003569AA">
              <w:rPr>
                <w:rFonts w:ascii="Arial" w:hAnsi="Arial" w:cs="Arial"/>
                <w:sz w:val="22"/>
                <w:szCs w:val="22"/>
              </w:rPr>
              <w:t>.27</w:t>
            </w:r>
          </w:p>
        </w:tc>
        <w:tc>
          <w:tcPr>
            <w:tcW w:w="720" w:type="dxa"/>
            <w:tcBorders>
              <w:bottom w:val="single" w:sz="4" w:space="0" w:color="000000" w:themeColor="text1"/>
            </w:tcBorders>
            <w:shd w:val="clear" w:color="auto" w:fill="F2F2F2" w:themeFill="background1" w:themeFillShade="F2"/>
            <w:hideMark/>
          </w:tcPr>
          <w:p w14:paraId="63082DCF" w14:textId="120AC78B" w:rsidR="0057516B" w:rsidRPr="003569AA" w:rsidRDefault="003569AA" w:rsidP="00B20015">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hideMark/>
          </w:tcPr>
          <w:p w14:paraId="4BD23E5F"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0.38</w:t>
            </w:r>
          </w:p>
        </w:tc>
        <w:tc>
          <w:tcPr>
            <w:tcW w:w="540" w:type="dxa"/>
            <w:tcBorders>
              <w:bottom w:val="single" w:sz="4" w:space="0" w:color="000000" w:themeColor="text1"/>
            </w:tcBorders>
            <w:shd w:val="clear" w:color="auto" w:fill="F2F2F2" w:themeFill="background1" w:themeFillShade="F2"/>
            <w:hideMark/>
          </w:tcPr>
          <w:p w14:paraId="5BAF8E56" w14:textId="02C61CA7" w:rsidR="0057516B" w:rsidRPr="003569AA" w:rsidRDefault="0057516B" w:rsidP="00B20015">
            <w:pPr>
              <w:jc w:val="center"/>
              <w:rPr>
                <w:rFonts w:ascii="Arial" w:hAnsi="Arial" w:cs="Arial"/>
                <w:sz w:val="22"/>
                <w:szCs w:val="22"/>
              </w:rPr>
            </w:pPr>
            <w:r w:rsidRPr="003569AA">
              <w:rPr>
                <w:rFonts w:ascii="Arial" w:hAnsi="Arial" w:cs="Arial"/>
                <w:sz w:val="22"/>
                <w:szCs w:val="22"/>
              </w:rPr>
              <w:t>.26</w:t>
            </w:r>
          </w:p>
        </w:tc>
        <w:tc>
          <w:tcPr>
            <w:tcW w:w="720" w:type="dxa"/>
            <w:tcBorders>
              <w:bottom w:val="single" w:sz="4" w:space="0" w:color="000000" w:themeColor="text1"/>
            </w:tcBorders>
            <w:shd w:val="clear" w:color="auto" w:fill="F2F2F2" w:themeFill="background1" w:themeFillShade="F2"/>
            <w:hideMark/>
          </w:tcPr>
          <w:p w14:paraId="78F4728C" w14:textId="7D5BD10E" w:rsidR="0057516B" w:rsidRPr="003569AA" w:rsidRDefault="003569AA" w:rsidP="00B20015">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hideMark/>
          </w:tcPr>
          <w:p w14:paraId="54DB67FC"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0.61</w:t>
            </w:r>
          </w:p>
        </w:tc>
        <w:tc>
          <w:tcPr>
            <w:tcW w:w="540" w:type="dxa"/>
            <w:tcBorders>
              <w:bottom w:val="single" w:sz="4" w:space="0" w:color="000000" w:themeColor="text1"/>
            </w:tcBorders>
            <w:shd w:val="clear" w:color="auto" w:fill="F2F2F2" w:themeFill="background1" w:themeFillShade="F2"/>
            <w:hideMark/>
          </w:tcPr>
          <w:p w14:paraId="00310398" w14:textId="214272BB" w:rsidR="0057516B" w:rsidRPr="003569AA" w:rsidRDefault="0057516B" w:rsidP="00B20015">
            <w:pPr>
              <w:jc w:val="center"/>
              <w:rPr>
                <w:rFonts w:ascii="Arial" w:hAnsi="Arial" w:cs="Arial"/>
                <w:sz w:val="22"/>
                <w:szCs w:val="22"/>
              </w:rPr>
            </w:pPr>
            <w:r w:rsidRPr="003569AA">
              <w:rPr>
                <w:rFonts w:ascii="Arial" w:hAnsi="Arial" w:cs="Arial"/>
                <w:sz w:val="22"/>
                <w:szCs w:val="22"/>
              </w:rPr>
              <w:t>.26</w:t>
            </w:r>
          </w:p>
        </w:tc>
        <w:tc>
          <w:tcPr>
            <w:tcW w:w="630" w:type="dxa"/>
            <w:tcBorders>
              <w:bottom w:val="single" w:sz="4" w:space="0" w:color="000000" w:themeColor="text1"/>
            </w:tcBorders>
            <w:shd w:val="clear" w:color="auto" w:fill="F2F2F2" w:themeFill="background1" w:themeFillShade="F2"/>
            <w:hideMark/>
          </w:tcPr>
          <w:p w14:paraId="736397E9" w14:textId="73C6D451" w:rsidR="0057516B" w:rsidRPr="003569AA" w:rsidRDefault="0057516B" w:rsidP="00B20015">
            <w:pPr>
              <w:jc w:val="center"/>
              <w:rPr>
                <w:rFonts w:ascii="Arial" w:hAnsi="Arial" w:cs="Arial"/>
                <w:sz w:val="22"/>
                <w:szCs w:val="22"/>
              </w:rPr>
            </w:pPr>
            <w:r w:rsidRPr="003569AA">
              <w:rPr>
                <w:rFonts w:ascii="Arial" w:hAnsi="Arial" w:cs="Arial"/>
                <w:sz w:val="22"/>
                <w:szCs w:val="22"/>
              </w:rPr>
              <w:t>.05</w:t>
            </w:r>
          </w:p>
        </w:tc>
        <w:tc>
          <w:tcPr>
            <w:tcW w:w="720" w:type="dxa"/>
            <w:tcBorders>
              <w:bottom w:val="single" w:sz="4" w:space="0" w:color="000000" w:themeColor="text1"/>
            </w:tcBorders>
            <w:shd w:val="clear" w:color="auto" w:fill="F2F2F2" w:themeFill="background1" w:themeFillShade="F2"/>
            <w:hideMark/>
          </w:tcPr>
          <w:p w14:paraId="4EC7C09A"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0.66</w:t>
            </w:r>
          </w:p>
        </w:tc>
        <w:tc>
          <w:tcPr>
            <w:tcW w:w="540" w:type="dxa"/>
            <w:tcBorders>
              <w:bottom w:val="single" w:sz="4" w:space="0" w:color="000000" w:themeColor="text1"/>
            </w:tcBorders>
            <w:shd w:val="clear" w:color="auto" w:fill="F2F2F2" w:themeFill="background1" w:themeFillShade="F2"/>
            <w:hideMark/>
          </w:tcPr>
          <w:p w14:paraId="6034BF04" w14:textId="6746C935" w:rsidR="0057516B" w:rsidRPr="003569AA" w:rsidRDefault="0057516B" w:rsidP="00B20015">
            <w:pPr>
              <w:jc w:val="center"/>
              <w:rPr>
                <w:rFonts w:ascii="Arial" w:hAnsi="Arial" w:cs="Arial"/>
                <w:sz w:val="22"/>
                <w:szCs w:val="22"/>
              </w:rPr>
            </w:pPr>
            <w:r w:rsidRPr="003569AA">
              <w:rPr>
                <w:rFonts w:ascii="Arial" w:hAnsi="Arial" w:cs="Arial"/>
                <w:sz w:val="22"/>
                <w:szCs w:val="22"/>
              </w:rPr>
              <w:t>.29</w:t>
            </w:r>
          </w:p>
        </w:tc>
        <w:tc>
          <w:tcPr>
            <w:tcW w:w="540" w:type="dxa"/>
            <w:tcBorders>
              <w:bottom w:val="single" w:sz="4" w:space="0" w:color="000000" w:themeColor="text1"/>
            </w:tcBorders>
            <w:shd w:val="clear" w:color="auto" w:fill="F2F2F2" w:themeFill="background1" w:themeFillShade="F2"/>
            <w:hideMark/>
          </w:tcPr>
          <w:p w14:paraId="6290EBF2" w14:textId="5ECB24BB" w:rsidR="0057516B" w:rsidRPr="003569AA" w:rsidRDefault="0057516B" w:rsidP="00B20015">
            <w:pPr>
              <w:jc w:val="center"/>
              <w:rPr>
                <w:rFonts w:ascii="Arial" w:hAnsi="Arial" w:cs="Arial"/>
                <w:sz w:val="22"/>
                <w:szCs w:val="22"/>
              </w:rPr>
            </w:pPr>
            <w:r w:rsidRPr="003569AA">
              <w:rPr>
                <w:rFonts w:ascii="Arial" w:hAnsi="Arial" w:cs="Arial"/>
                <w:sz w:val="22"/>
                <w:szCs w:val="22"/>
              </w:rPr>
              <w:t>.15</w:t>
            </w:r>
          </w:p>
        </w:tc>
      </w:tr>
      <w:tr w:rsidR="00B20015" w:rsidRPr="0057516B" w14:paraId="08694963" w14:textId="77777777" w:rsidTr="00B20015">
        <w:trPr>
          <w:trHeight w:val="300"/>
        </w:trPr>
        <w:tc>
          <w:tcPr>
            <w:tcW w:w="2340" w:type="dxa"/>
            <w:tcBorders>
              <w:right w:val="nil"/>
            </w:tcBorders>
            <w:noWrap/>
            <w:hideMark/>
          </w:tcPr>
          <w:p w14:paraId="7E34B729" w14:textId="77777777" w:rsidR="0057516B" w:rsidRPr="003569AA" w:rsidRDefault="0057516B">
            <w:pPr>
              <w:rPr>
                <w:rFonts w:ascii="Arial" w:hAnsi="Arial" w:cs="Arial"/>
                <w:sz w:val="22"/>
                <w:szCs w:val="22"/>
              </w:rPr>
            </w:pPr>
            <w:r w:rsidRPr="003569AA">
              <w:rPr>
                <w:rFonts w:ascii="Arial" w:hAnsi="Arial" w:cs="Arial"/>
                <w:sz w:val="22"/>
                <w:szCs w:val="22"/>
              </w:rPr>
              <w:t>Facebook</w:t>
            </w:r>
          </w:p>
        </w:tc>
        <w:tc>
          <w:tcPr>
            <w:tcW w:w="810" w:type="dxa"/>
            <w:tcBorders>
              <w:left w:val="nil"/>
              <w:right w:val="nil"/>
            </w:tcBorders>
            <w:noWrap/>
            <w:hideMark/>
          </w:tcPr>
          <w:p w14:paraId="47638DD0" w14:textId="63B6D23B" w:rsidR="0057516B" w:rsidRPr="003569AA" w:rsidRDefault="0057516B" w:rsidP="00B20015">
            <w:pPr>
              <w:jc w:val="center"/>
              <w:rPr>
                <w:rFonts w:ascii="Arial" w:hAnsi="Arial" w:cs="Arial"/>
                <w:sz w:val="22"/>
                <w:szCs w:val="22"/>
              </w:rPr>
            </w:pPr>
          </w:p>
        </w:tc>
        <w:tc>
          <w:tcPr>
            <w:tcW w:w="630" w:type="dxa"/>
            <w:tcBorders>
              <w:left w:val="nil"/>
              <w:right w:val="nil"/>
            </w:tcBorders>
            <w:noWrap/>
            <w:hideMark/>
          </w:tcPr>
          <w:p w14:paraId="51445062" w14:textId="77777777" w:rsidR="0057516B" w:rsidRPr="003569AA" w:rsidRDefault="0057516B" w:rsidP="00B20015">
            <w:pPr>
              <w:jc w:val="center"/>
              <w:rPr>
                <w:rFonts w:ascii="Arial" w:hAnsi="Arial" w:cs="Arial"/>
                <w:sz w:val="22"/>
                <w:szCs w:val="22"/>
              </w:rPr>
            </w:pPr>
          </w:p>
        </w:tc>
        <w:tc>
          <w:tcPr>
            <w:tcW w:w="720" w:type="dxa"/>
            <w:tcBorders>
              <w:left w:val="nil"/>
              <w:right w:val="nil"/>
            </w:tcBorders>
            <w:noWrap/>
            <w:hideMark/>
          </w:tcPr>
          <w:p w14:paraId="44CCA80D" w14:textId="77AC0A7B" w:rsidR="0057516B" w:rsidRPr="003569AA" w:rsidRDefault="0057516B" w:rsidP="00B20015">
            <w:pPr>
              <w:jc w:val="center"/>
              <w:rPr>
                <w:rFonts w:ascii="Arial" w:hAnsi="Arial" w:cs="Arial"/>
                <w:sz w:val="22"/>
                <w:szCs w:val="22"/>
              </w:rPr>
            </w:pPr>
          </w:p>
        </w:tc>
        <w:tc>
          <w:tcPr>
            <w:tcW w:w="720" w:type="dxa"/>
            <w:tcBorders>
              <w:left w:val="nil"/>
              <w:right w:val="nil"/>
            </w:tcBorders>
            <w:noWrap/>
            <w:hideMark/>
          </w:tcPr>
          <w:p w14:paraId="7A57DC80" w14:textId="1E1B03DA" w:rsidR="0057516B" w:rsidRPr="003569AA" w:rsidRDefault="0057516B" w:rsidP="00B20015">
            <w:pPr>
              <w:jc w:val="center"/>
              <w:rPr>
                <w:rFonts w:ascii="Arial" w:hAnsi="Arial" w:cs="Arial"/>
                <w:sz w:val="22"/>
                <w:szCs w:val="22"/>
              </w:rPr>
            </w:pPr>
          </w:p>
        </w:tc>
        <w:tc>
          <w:tcPr>
            <w:tcW w:w="540" w:type="dxa"/>
            <w:tcBorders>
              <w:left w:val="nil"/>
              <w:right w:val="nil"/>
            </w:tcBorders>
            <w:noWrap/>
            <w:hideMark/>
          </w:tcPr>
          <w:p w14:paraId="17B31C47" w14:textId="77777777" w:rsidR="0057516B" w:rsidRPr="003569AA" w:rsidRDefault="0057516B" w:rsidP="00B20015">
            <w:pPr>
              <w:jc w:val="center"/>
              <w:rPr>
                <w:rFonts w:ascii="Arial" w:hAnsi="Arial" w:cs="Arial"/>
                <w:sz w:val="22"/>
                <w:szCs w:val="22"/>
              </w:rPr>
            </w:pPr>
          </w:p>
        </w:tc>
        <w:tc>
          <w:tcPr>
            <w:tcW w:w="720" w:type="dxa"/>
            <w:tcBorders>
              <w:left w:val="nil"/>
              <w:right w:val="nil"/>
            </w:tcBorders>
            <w:noWrap/>
            <w:hideMark/>
          </w:tcPr>
          <w:p w14:paraId="4D509A59" w14:textId="0D6F7CB8" w:rsidR="0057516B" w:rsidRPr="003569AA" w:rsidRDefault="0057516B" w:rsidP="00B20015">
            <w:pPr>
              <w:jc w:val="center"/>
              <w:rPr>
                <w:rFonts w:ascii="Arial" w:hAnsi="Arial" w:cs="Arial"/>
                <w:sz w:val="22"/>
                <w:szCs w:val="22"/>
              </w:rPr>
            </w:pPr>
          </w:p>
        </w:tc>
        <w:tc>
          <w:tcPr>
            <w:tcW w:w="720" w:type="dxa"/>
            <w:tcBorders>
              <w:left w:val="nil"/>
              <w:right w:val="nil"/>
            </w:tcBorders>
            <w:noWrap/>
            <w:hideMark/>
          </w:tcPr>
          <w:p w14:paraId="283E17E8" w14:textId="09104D01" w:rsidR="0057516B" w:rsidRPr="003569AA" w:rsidRDefault="0057516B" w:rsidP="00B20015">
            <w:pPr>
              <w:jc w:val="center"/>
              <w:rPr>
                <w:rFonts w:ascii="Arial" w:hAnsi="Arial" w:cs="Arial"/>
                <w:sz w:val="22"/>
                <w:szCs w:val="22"/>
              </w:rPr>
            </w:pPr>
          </w:p>
        </w:tc>
        <w:tc>
          <w:tcPr>
            <w:tcW w:w="540" w:type="dxa"/>
            <w:tcBorders>
              <w:left w:val="nil"/>
              <w:right w:val="nil"/>
            </w:tcBorders>
            <w:noWrap/>
            <w:hideMark/>
          </w:tcPr>
          <w:p w14:paraId="7127F55F" w14:textId="77777777" w:rsidR="0057516B" w:rsidRPr="003569AA" w:rsidRDefault="0057516B" w:rsidP="00B20015">
            <w:pPr>
              <w:jc w:val="center"/>
              <w:rPr>
                <w:rFonts w:ascii="Arial" w:hAnsi="Arial" w:cs="Arial"/>
                <w:sz w:val="22"/>
                <w:szCs w:val="22"/>
              </w:rPr>
            </w:pPr>
          </w:p>
        </w:tc>
        <w:tc>
          <w:tcPr>
            <w:tcW w:w="630" w:type="dxa"/>
            <w:tcBorders>
              <w:left w:val="nil"/>
              <w:right w:val="nil"/>
            </w:tcBorders>
            <w:noWrap/>
            <w:hideMark/>
          </w:tcPr>
          <w:p w14:paraId="24FD3267" w14:textId="5166CEA4" w:rsidR="0057516B" w:rsidRPr="003569AA" w:rsidRDefault="0057516B" w:rsidP="00B20015">
            <w:pPr>
              <w:jc w:val="center"/>
              <w:rPr>
                <w:rFonts w:ascii="Arial" w:hAnsi="Arial" w:cs="Arial"/>
                <w:sz w:val="22"/>
                <w:szCs w:val="22"/>
              </w:rPr>
            </w:pPr>
          </w:p>
        </w:tc>
        <w:tc>
          <w:tcPr>
            <w:tcW w:w="720" w:type="dxa"/>
            <w:tcBorders>
              <w:left w:val="nil"/>
              <w:right w:val="nil"/>
            </w:tcBorders>
            <w:noWrap/>
            <w:hideMark/>
          </w:tcPr>
          <w:p w14:paraId="20835AAF" w14:textId="77777777" w:rsidR="0057516B" w:rsidRPr="003569AA" w:rsidRDefault="0057516B" w:rsidP="00B20015">
            <w:pPr>
              <w:jc w:val="center"/>
              <w:rPr>
                <w:rFonts w:ascii="Arial" w:hAnsi="Arial" w:cs="Arial"/>
                <w:sz w:val="22"/>
                <w:szCs w:val="22"/>
              </w:rPr>
            </w:pPr>
          </w:p>
        </w:tc>
        <w:tc>
          <w:tcPr>
            <w:tcW w:w="540" w:type="dxa"/>
            <w:tcBorders>
              <w:left w:val="nil"/>
              <w:right w:val="nil"/>
            </w:tcBorders>
            <w:noWrap/>
            <w:hideMark/>
          </w:tcPr>
          <w:p w14:paraId="6A3AA711" w14:textId="77777777" w:rsidR="0057516B" w:rsidRPr="003569AA" w:rsidRDefault="0057516B" w:rsidP="00B20015">
            <w:pPr>
              <w:jc w:val="center"/>
              <w:rPr>
                <w:rFonts w:ascii="Arial" w:hAnsi="Arial" w:cs="Arial"/>
                <w:sz w:val="22"/>
                <w:szCs w:val="22"/>
              </w:rPr>
            </w:pPr>
          </w:p>
        </w:tc>
        <w:tc>
          <w:tcPr>
            <w:tcW w:w="540" w:type="dxa"/>
            <w:tcBorders>
              <w:left w:val="nil"/>
            </w:tcBorders>
            <w:noWrap/>
            <w:hideMark/>
          </w:tcPr>
          <w:p w14:paraId="6728198E" w14:textId="70125B04" w:rsidR="0057516B" w:rsidRPr="003569AA" w:rsidRDefault="0057516B" w:rsidP="00B20015">
            <w:pPr>
              <w:jc w:val="center"/>
              <w:rPr>
                <w:rFonts w:ascii="Arial" w:hAnsi="Arial" w:cs="Arial"/>
                <w:sz w:val="22"/>
                <w:szCs w:val="22"/>
              </w:rPr>
            </w:pPr>
          </w:p>
        </w:tc>
      </w:tr>
      <w:tr w:rsidR="00B20015" w:rsidRPr="0057516B" w14:paraId="07AAEC65" w14:textId="77777777" w:rsidTr="00B20015">
        <w:trPr>
          <w:trHeight w:val="300"/>
        </w:trPr>
        <w:tc>
          <w:tcPr>
            <w:tcW w:w="2340" w:type="dxa"/>
            <w:shd w:val="clear" w:color="auto" w:fill="F2F2F2" w:themeFill="background1" w:themeFillShade="F2"/>
            <w:noWrap/>
            <w:hideMark/>
          </w:tcPr>
          <w:p w14:paraId="4A31048D" w14:textId="491AFFE9"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Once a week</w:t>
            </w:r>
          </w:p>
        </w:tc>
        <w:tc>
          <w:tcPr>
            <w:tcW w:w="810" w:type="dxa"/>
            <w:shd w:val="clear" w:color="auto" w:fill="F2F2F2" w:themeFill="background1" w:themeFillShade="F2"/>
            <w:hideMark/>
          </w:tcPr>
          <w:p w14:paraId="558867CB"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1.06</w:t>
            </w:r>
          </w:p>
        </w:tc>
        <w:tc>
          <w:tcPr>
            <w:tcW w:w="630" w:type="dxa"/>
            <w:shd w:val="clear" w:color="auto" w:fill="F2F2F2" w:themeFill="background1" w:themeFillShade="F2"/>
            <w:hideMark/>
          </w:tcPr>
          <w:p w14:paraId="6D02B707" w14:textId="2ED534D1" w:rsidR="0057516B" w:rsidRPr="003569AA" w:rsidRDefault="0057516B" w:rsidP="00B20015">
            <w:pPr>
              <w:jc w:val="center"/>
              <w:rPr>
                <w:rFonts w:ascii="Arial" w:hAnsi="Arial" w:cs="Arial"/>
                <w:sz w:val="22"/>
                <w:szCs w:val="22"/>
              </w:rPr>
            </w:pPr>
            <w:r w:rsidRPr="003569AA">
              <w:rPr>
                <w:rFonts w:ascii="Arial" w:hAnsi="Arial" w:cs="Arial"/>
                <w:sz w:val="22"/>
                <w:szCs w:val="22"/>
              </w:rPr>
              <w:t>.47</w:t>
            </w:r>
          </w:p>
        </w:tc>
        <w:tc>
          <w:tcPr>
            <w:tcW w:w="720" w:type="dxa"/>
            <w:shd w:val="clear" w:color="auto" w:fill="F2F2F2" w:themeFill="background1" w:themeFillShade="F2"/>
            <w:hideMark/>
          </w:tcPr>
          <w:p w14:paraId="1C34710B" w14:textId="0CCF2160" w:rsidR="0057516B" w:rsidRPr="003569AA" w:rsidRDefault="0057516B" w:rsidP="00B20015">
            <w:pPr>
              <w:jc w:val="center"/>
              <w:rPr>
                <w:rFonts w:ascii="Arial" w:hAnsi="Arial" w:cs="Arial"/>
                <w:sz w:val="22"/>
                <w:szCs w:val="22"/>
              </w:rPr>
            </w:pPr>
            <w:r w:rsidRPr="003569AA">
              <w:rPr>
                <w:rFonts w:ascii="Arial" w:hAnsi="Arial" w:cs="Arial"/>
                <w:sz w:val="22"/>
                <w:szCs w:val="22"/>
              </w:rPr>
              <w:t>.90</w:t>
            </w:r>
          </w:p>
        </w:tc>
        <w:tc>
          <w:tcPr>
            <w:tcW w:w="720" w:type="dxa"/>
            <w:shd w:val="clear" w:color="auto" w:fill="F2F2F2" w:themeFill="background1" w:themeFillShade="F2"/>
            <w:hideMark/>
          </w:tcPr>
          <w:p w14:paraId="22E1833F"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hideMark/>
          </w:tcPr>
          <w:p w14:paraId="4074CFF8" w14:textId="0545E121" w:rsidR="0057516B" w:rsidRPr="003569AA" w:rsidRDefault="0057516B" w:rsidP="00B20015">
            <w:pPr>
              <w:jc w:val="center"/>
              <w:rPr>
                <w:rFonts w:ascii="Arial" w:hAnsi="Arial" w:cs="Arial"/>
                <w:sz w:val="22"/>
                <w:szCs w:val="22"/>
              </w:rPr>
            </w:pPr>
            <w:r w:rsidRPr="003569AA">
              <w:rPr>
                <w:rFonts w:ascii="Arial" w:hAnsi="Arial" w:cs="Arial"/>
                <w:sz w:val="22"/>
                <w:szCs w:val="22"/>
              </w:rPr>
              <w:t>.46</w:t>
            </w:r>
          </w:p>
        </w:tc>
        <w:tc>
          <w:tcPr>
            <w:tcW w:w="720" w:type="dxa"/>
            <w:shd w:val="clear" w:color="auto" w:fill="F2F2F2" w:themeFill="background1" w:themeFillShade="F2"/>
            <w:hideMark/>
          </w:tcPr>
          <w:p w14:paraId="5C5B2CE4" w14:textId="466FF641" w:rsidR="0057516B" w:rsidRPr="003569AA" w:rsidRDefault="0057516B" w:rsidP="00B20015">
            <w:pPr>
              <w:jc w:val="center"/>
              <w:rPr>
                <w:rFonts w:ascii="Arial" w:hAnsi="Arial" w:cs="Arial"/>
                <w:sz w:val="22"/>
                <w:szCs w:val="22"/>
              </w:rPr>
            </w:pPr>
            <w:r w:rsidRPr="003569AA">
              <w:rPr>
                <w:rFonts w:ascii="Arial" w:hAnsi="Arial" w:cs="Arial"/>
                <w:sz w:val="22"/>
                <w:szCs w:val="22"/>
              </w:rPr>
              <w:t>.74</w:t>
            </w:r>
          </w:p>
        </w:tc>
        <w:tc>
          <w:tcPr>
            <w:tcW w:w="720" w:type="dxa"/>
            <w:shd w:val="clear" w:color="auto" w:fill="F2F2F2" w:themeFill="background1" w:themeFillShade="F2"/>
            <w:hideMark/>
          </w:tcPr>
          <w:p w14:paraId="30D611D4"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hideMark/>
          </w:tcPr>
          <w:p w14:paraId="1F76B42E" w14:textId="0D382EE0" w:rsidR="0057516B" w:rsidRPr="003569AA" w:rsidRDefault="0057516B" w:rsidP="00B20015">
            <w:pPr>
              <w:jc w:val="center"/>
              <w:rPr>
                <w:rFonts w:ascii="Arial" w:hAnsi="Arial" w:cs="Arial"/>
                <w:sz w:val="22"/>
                <w:szCs w:val="22"/>
              </w:rPr>
            </w:pPr>
            <w:r w:rsidRPr="003569AA">
              <w:rPr>
                <w:rFonts w:ascii="Arial" w:hAnsi="Arial" w:cs="Arial"/>
                <w:sz w:val="22"/>
                <w:szCs w:val="22"/>
              </w:rPr>
              <w:t>.46</w:t>
            </w:r>
          </w:p>
        </w:tc>
        <w:tc>
          <w:tcPr>
            <w:tcW w:w="630" w:type="dxa"/>
            <w:shd w:val="clear" w:color="auto" w:fill="F2F2F2" w:themeFill="background1" w:themeFillShade="F2"/>
            <w:hideMark/>
          </w:tcPr>
          <w:p w14:paraId="27EB0B19" w14:textId="2DCC242F" w:rsidR="0057516B" w:rsidRPr="003569AA" w:rsidRDefault="0057516B" w:rsidP="00B20015">
            <w:pPr>
              <w:jc w:val="center"/>
              <w:rPr>
                <w:rFonts w:ascii="Arial" w:hAnsi="Arial" w:cs="Arial"/>
                <w:sz w:val="22"/>
                <w:szCs w:val="22"/>
              </w:rPr>
            </w:pPr>
            <w:r w:rsidRPr="003569AA">
              <w:rPr>
                <w:rFonts w:ascii="Arial" w:hAnsi="Arial" w:cs="Arial"/>
                <w:sz w:val="22"/>
                <w:szCs w:val="22"/>
              </w:rPr>
              <w:t>.07</w:t>
            </w:r>
          </w:p>
        </w:tc>
        <w:tc>
          <w:tcPr>
            <w:tcW w:w="720" w:type="dxa"/>
            <w:shd w:val="clear" w:color="auto" w:fill="F2F2F2" w:themeFill="background1" w:themeFillShade="F2"/>
            <w:hideMark/>
          </w:tcPr>
          <w:p w14:paraId="7F15955F"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0.73</w:t>
            </w:r>
          </w:p>
        </w:tc>
        <w:tc>
          <w:tcPr>
            <w:tcW w:w="540" w:type="dxa"/>
            <w:shd w:val="clear" w:color="auto" w:fill="F2F2F2" w:themeFill="background1" w:themeFillShade="F2"/>
            <w:hideMark/>
          </w:tcPr>
          <w:p w14:paraId="7A104ECD" w14:textId="21A1D2F1" w:rsidR="0057516B" w:rsidRPr="003569AA" w:rsidRDefault="0057516B" w:rsidP="00B20015">
            <w:pPr>
              <w:jc w:val="center"/>
              <w:rPr>
                <w:rFonts w:ascii="Arial" w:hAnsi="Arial" w:cs="Arial"/>
                <w:sz w:val="22"/>
                <w:szCs w:val="22"/>
              </w:rPr>
            </w:pPr>
            <w:r w:rsidRPr="003569AA">
              <w:rPr>
                <w:rFonts w:ascii="Arial" w:hAnsi="Arial" w:cs="Arial"/>
                <w:sz w:val="22"/>
                <w:szCs w:val="22"/>
              </w:rPr>
              <w:t>.52</w:t>
            </w:r>
          </w:p>
        </w:tc>
        <w:tc>
          <w:tcPr>
            <w:tcW w:w="540" w:type="dxa"/>
            <w:shd w:val="clear" w:color="auto" w:fill="F2F2F2" w:themeFill="background1" w:themeFillShade="F2"/>
            <w:hideMark/>
          </w:tcPr>
          <w:p w14:paraId="5EAC00E3" w14:textId="324CFF63" w:rsidR="0057516B" w:rsidRPr="003569AA" w:rsidRDefault="0057516B" w:rsidP="00B20015">
            <w:pPr>
              <w:jc w:val="center"/>
              <w:rPr>
                <w:rFonts w:ascii="Arial" w:hAnsi="Arial" w:cs="Arial"/>
                <w:sz w:val="22"/>
                <w:szCs w:val="22"/>
              </w:rPr>
            </w:pPr>
            <w:r w:rsidRPr="003569AA">
              <w:rPr>
                <w:rFonts w:ascii="Arial" w:hAnsi="Arial" w:cs="Arial"/>
                <w:sz w:val="22"/>
                <w:szCs w:val="22"/>
              </w:rPr>
              <w:t>.54</w:t>
            </w:r>
          </w:p>
        </w:tc>
      </w:tr>
      <w:tr w:rsidR="00B20015" w:rsidRPr="0057516B" w14:paraId="4BE0AD11" w14:textId="77777777" w:rsidTr="00B20015">
        <w:trPr>
          <w:trHeight w:val="300"/>
        </w:trPr>
        <w:tc>
          <w:tcPr>
            <w:tcW w:w="2340" w:type="dxa"/>
            <w:noWrap/>
            <w:hideMark/>
          </w:tcPr>
          <w:p w14:paraId="433B8FB2" w14:textId="2BD86636"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A few times a week</w:t>
            </w:r>
          </w:p>
        </w:tc>
        <w:tc>
          <w:tcPr>
            <w:tcW w:w="810" w:type="dxa"/>
            <w:hideMark/>
          </w:tcPr>
          <w:p w14:paraId="5F04718F"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0.68</w:t>
            </w:r>
          </w:p>
        </w:tc>
        <w:tc>
          <w:tcPr>
            <w:tcW w:w="630" w:type="dxa"/>
            <w:hideMark/>
          </w:tcPr>
          <w:p w14:paraId="4885693E" w14:textId="4457F8FD" w:rsidR="0057516B" w:rsidRPr="003569AA" w:rsidRDefault="0057516B" w:rsidP="00B20015">
            <w:pPr>
              <w:jc w:val="center"/>
              <w:rPr>
                <w:rFonts w:ascii="Arial" w:hAnsi="Arial" w:cs="Arial"/>
                <w:sz w:val="22"/>
                <w:szCs w:val="22"/>
              </w:rPr>
            </w:pPr>
            <w:r w:rsidRPr="003569AA">
              <w:rPr>
                <w:rFonts w:ascii="Arial" w:hAnsi="Arial" w:cs="Arial"/>
                <w:sz w:val="22"/>
                <w:szCs w:val="22"/>
              </w:rPr>
              <w:t>.36</w:t>
            </w:r>
          </w:p>
        </w:tc>
        <w:tc>
          <w:tcPr>
            <w:tcW w:w="720" w:type="dxa"/>
            <w:hideMark/>
          </w:tcPr>
          <w:p w14:paraId="412357C0" w14:textId="01401D9F" w:rsidR="0057516B" w:rsidRPr="003569AA" w:rsidRDefault="0057516B" w:rsidP="00B20015">
            <w:pPr>
              <w:jc w:val="center"/>
              <w:rPr>
                <w:rFonts w:ascii="Arial" w:hAnsi="Arial" w:cs="Arial"/>
                <w:sz w:val="22"/>
                <w:szCs w:val="22"/>
              </w:rPr>
            </w:pPr>
            <w:r w:rsidRPr="003569AA">
              <w:rPr>
                <w:rFonts w:ascii="Arial" w:hAnsi="Arial" w:cs="Arial"/>
                <w:sz w:val="22"/>
                <w:szCs w:val="22"/>
              </w:rPr>
              <w:t>.28</w:t>
            </w:r>
          </w:p>
        </w:tc>
        <w:tc>
          <w:tcPr>
            <w:tcW w:w="720" w:type="dxa"/>
            <w:hideMark/>
          </w:tcPr>
          <w:p w14:paraId="03EA2DA1"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1.09</w:t>
            </w:r>
          </w:p>
        </w:tc>
        <w:tc>
          <w:tcPr>
            <w:tcW w:w="540" w:type="dxa"/>
            <w:hideMark/>
          </w:tcPr>
          <w:p w14:paraId="49E53AE7" w14:textId="64DA53C7" w:rsidR="0057516B" w:rsidRPr="003569AA" w:rsidRDefault="0057516B" w:rsidP="00B20015">
            <w:pPr>
              <w:jc w:val="center"/>
              <w:rPr>
                <w:rFonts w:ascii="Arial" w:hAnsi="Arial" w:cs="Arial"/>
                <w:sz w:val="22"/>
                <w:szCs w:val="22"/>
              </w:rPr>
            </w:pPr>
            <w:r w:rsidRPr="003569AA">
              <w:rPr>
                <w:rFonts w:ascii="Arial" w:hAnsi="Arial" w:cs="Arial"/>
                <w:sz w:val="22"/>
                <w:szCs w:val="22"/>
              </w:rPr>
              <w:t>.35</w:t>
            </w:r>
          </w:p>
        </w:tc>
        <w:tc>
          <w:tcPr>
            <w:tcW w:w="720" w:type="dxa"/>
            <w:hideMark/>
          </w:tcPr>
          <w:p w14:paraId="7A117958" w14:textId="5046F24E" w:rsidR="0057516B" w:rsidRPr="003569AA" w:rsidRDefault="0057516B" w:rsidP="00B20015">
            <w:pPr>
              <w:jc w:val="center"/>
              <w:rPr>
                <w:rFonts w:ascii="Arial" w:hAnsi="Arial" w:cs="Arial"/>
                <w:sz w:val="22"/>
                <w:szCs w:val="22"/>
              </w:rPr>
            </w:pPr>
            <w:r w:rsidRPr="003569AA">
              <w:rPr>
                <w:rFonts w:ascii="Arial" w:hAnsi="Arial" w:cs="Arial"/>
                <w:sz w:val="22"/>
                <w:szCs w:val="22"/>
              </w:rPr>
              <w:t>.81</w:t>
            </w:r>
          </w:p>
        </w:tc>
        <w:tc>
          <w:tcPr>
            <w:tcW w:w="720" w:type="dxa"/>
            <w:hideMark/>
          </w:tcPr>
          <w:p w14:paraId="0B692579"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0.58</w:t>
            </w:r>
          </w:p>
        </w:tc>
        <w:tc>
          <w:tcPr>
            <w:tcW w:w="540" w:type="dxa"/>
            <w:hideMark/>
          </w:tcPr>
          <w:p w14:paraId="5BCF5A36" w14:textId="3F6B1108" w:rsidR="0057516B" w:rsidRPr="003569AA" w:rsidRDefault="0057516B" w:rsidP="00B20015">
            <w:pPr>
              <w:jc w:val="center"/>
              <w:rPr>
                <w:rFonts w:ascii="Arial" w:hAnsi="Arial" w:cs="Arial"/>
                <w:sz w:val="22"/>
                <w:szCs w:val="22"/>
              </w:rPr>
            </w:pPr>
            <w:r w:rsidRPr="003569AA">
              <w:rPr>
                <w:rFonts w:ascii="Arial" w:hAnsi="Arial" w:cs="Arial"/>
                <w:sz w:val="22"/>
                <w:szCs w:val="22"/>
              </w:rPr>
              <w:t>.35</w:t>
            </w:r>
          </w:p>
        </w:tc>
        <w:tc>
          <w:tcPr>
            <w:tcW w:w="630" w:type="dxa"/>
            <w:hideMark/>
          </w:tcPr>
          <w:p w14:paraId="3CC4BFDB" w14:textId="0B94E330" w:rsidR="0057516B" w:rsidRPr="003569AA" w:rsidRDefault="0057516B" w:rsidP="00B20015">
            <w:pPr>
              <w:jc w:val="center"/>
              <w:rPr>
                <w:rFonts w:ascii="Arial" w:hAnsi="Arial" w:cs="Arial"/>
                <w:sz w:val="22"/>
                <w:szCs w:val="22"/>
              </w:rPr>
            </w:pPr>
            <w:r w:rsidRPr="003569AA">
              <w:rPr>
                <w:rFonts w:ascii="Arial" w:hAnsi="Arial" w:cs="Arial"/>
                <w:sz w:val="22"/>
                <w:szCs w:val="22"/>
              </w:rPr>
              <w:t>.12</w:t>
            </w:r>
          </w:p>
        </w:tc>
        <w:tc>
          <w:tcPr>
            <w:tcW w:w="720" w:type="dxa"/>
            <w:hideMark/>
          </w:tcPr>
          <w:p w14:paraId="63010029"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0.74</w:t>
            </w:r>
          </w:p>
        </w:tc>
        <w:tc>
          <w:tcPr>
            <w:tcW w:w="540" w:type="dxa"/>
            <w:hideMark/>
          </w:tcPr>
          <w:p w14:paraId="3870094D" w14:textId="5826357A" w:rsidR="0057516B" w:rsidRPr="003569AA" w:rsidRDefault="0057516B" w:rsidP="00B20015">
            <w:pPr>
              <w:jc w:val="center"/>
              <w:rPr>
                <w:rFonts w:ascii="Arial" w:hAnsi="Arial" w:cs="Arial"/>
                <w:sz w:val="22"/>
                <w:szCs w:val="22"/>
              </w:rPr>
            </w:pPr>
            <w:r w:rsidRPr="003569AA">
              <w:rPr>
                <w:rFonts w:ascii="Arial" w:hAnsi="Arial" w:cs="Arial"/>
                <w:sz w:val="22"/>
                <w:szCs w:val="22"/>
              </w:rPr>
              <w:t>.38</w:t>
            </w:r>
          </w:p>
        </w:tc>
        <w:tc>
          <w:tcPr>
            <w:tcW w:w="540" w:type="dxa"/>
            <w:hideMark/>
          </w:tcPr>
          <w:p w14:paraId="3D2191BC" w14:textId="4EEE508E" w:rsidR="0057516B" w:rsidRPr="003569AA" w:rsidRDefault="0057516B" w:rsidP="00B20015">
            <w:pPr>
              <w:jc w:val="center"/>
              <w:rPr>
                <w:rFonts w:ascii="Arial" w:hAnsi="Arial" w:cs="Arial"/>
                <w:sz w:val="22"/>
                <w:szCs w:val="22"/>
              </w:rPr>
            </w:pPr>
            <w:r w:rsidRPr="003569AA">
              <w:rPr>
                <w:rFonts w:ascii="Arial" w:hAnsi="Arial" w:cs="Arial"/>
                <w:sz w:val="22"/>
                <w:szCs w:val="22"/>
              </w:rPr>
              <w:t>.43</w:t>
            </w:r>
          </w:p>
        </w:tc>
      </w:tr>
      <w:tr w:rsidR="00B20015" w:rsidRPr="0057516B" w14:paraId="4C7A5208" w14:textId="77777777" w:rsidTr="00B20015">
        <w:trPr>
          <w:trHeight w:val="300"/>
        </w:trPr>
        <w:tc>
          <w:tcPr>
            <w:tcW w:w="2340" w:type="dxa"/>
            <w:shd w:val="clear" w:color="auto" w:fill="F2F2F2" w:themeFill="background1" w:themeFillShade="F2"/>
            <w:noWrap/>
            <w:hideMark/>
          </w:tcPr>
          <w:p w14:paraId="055C41DE" w14:textId="55FB5117"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Once a day</w:t>
            </w:r>
          </w:p>
        </w:tc>
        <w:tc>
          <w:tcPr>
            <w:tcW w:w="810" w:type="dxa"/>
            <w:shd w:val="clear" w:color="auto" w:fill="F2F2F2" w:themeFill="background1" w:themeFillShade="F2"/>
            <w:hideMark/>
          </w:tcPr>
          <w:p w14:paraId="3F578936"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0.93</w:t>
            </w:r>
          </w:p>
        </w:tc>
        <w:tc>
          <w:tcPr>
            <w:tcW w:w="630" w:type="dxa"/>
            <w:shd w:val="clear" w:color="auto" w:fill="F2F2F2" w:themeFill="background1" w:themeFillShade="F2"/>
            <w:hideMark/>
          </w:tcPr>
          <w:p w14:paraId="1C37B2DD" w14:textId="7DF7CB30" w:rsidR="0057516B" w:rsidRPr="003569AA" w:rsidRDefault="0057516B" w:rsidP="00B20015">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hideMark/>
          </w:tcPr>
          <w:p w14:paraId="1FD57E63" w14:textId="13BD03A7" w:rsidR="0057516B" w:rsidRPr="003569AA" w:rsidRDefault="0057516B" w:rsidP="00B20015">
            <w:pPr>
              <w:jc w:val="center"/>
              <w:rPr>
                <w:rFonts w:ascii="Arial" w:hAnsi="Arial" w:cs="Arial"/>
                <w:sz w:val="22"/>
                <w:szCs w:val="22"/>
              </w:rPr>
            </w:pPr>
            <w:r w:rsidRPr="003569AA">
              <w:rPr>
                <w:rFonts w:ascii="Arial" w:hAnsi="Arial" w:cs="Arial"/>
                <w:sz w:val="22"/>
                <w:szCs w:val="22"/>
              </w:rPr>
              <w:t>.84</w:t>
            </w:r>
          </w:p>
        </w:tc>
        <w:tc>
          <w:tcPr>
            <w:tcW w:w="720" w:type="dxa"/>
            <w:shd w:val="clear" w:color="auto" w:fill="F2F2F2" w:themeFill="background1" w:themeFillShade="F2"/>
            <w:hideMark/>
          </w:tcPr>
          <w:p w14:paraId="5C5E54FC"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hideMark/>
          </w:tcPr>
          <w:p w14:paraId="29EF2A27" w14:textId="26CCF13F" w:rsidR="0057516B" w:rsidRPr="003569AA" w:rsidRDefault="0057516B" w:rsidP="00B20015">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hideMark/>
          </w:tcPr>
          <w:p w14:paraId="5730F581" w14:textId="4CCA7A3E" w:rsidR="0057516B" w:rsidRPr="003569AA" w:rsidRDefault="0057516B" w:rsidP="00B20015">
            <w:pPr>
              <w:jc w:val="center"/>
              <w:rPr>
                <w:rFonts w:ascii="Arial" w:hAnsi="Arial" w:cs="Arial"/>
                <w:sz w:val="22"/>
                <w:szCs w:val="22"/>
              </w:rPr>
            </w:pPr>
            <w:r w:rsidRPr="003569AA">
              <w:rPr>
                <w:rFonts w:ascii="Arial" w:hAnsi="Arial" w:cs="Arial"/>
                <w:sz w:val="22"/>
                <w:szCs w:val="22"/>
              </w:rPr>
              <w:t>.67</w:t>
            </w:r>
          </w:p>
        </w:tc>
        <w:tc>
          <w:tcPr>
            <w:tcW w:w="720" w:type="dxa"/>
            <w:shd w:val="clear" w:color="auto" w:fill="F2F2F2" w:themeFill="background1" w:themeFillShade="F2"/>
            <w:hideMark/>
          </w:tcPr>
          <w:p w14:paraId="0C473FD1"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0.53</w:t>
            </w:r>
          </w:p>
        </w:tc>
        <w:tc>
          <w:tcPr>
            <w:tcW w:w="540" w:type="dxa"/>
            <w:shd w:val="clear" w:color="auto" w:fill="F2F2F2" w:themeFill="background1" w:themeFillShade="F2"/>
            <w:hideMark/>
          </w:tcPr>
          <w:p w14:paraId="2467E242" w14:textId="09792897" w:rsidR="0057516B" w:rsidRPr="003569AA" w:rsidRDefault="0057516B" w:rsidP="00B20015">
            <w:pPr>
              <w:jc w:val="center"/>
              <w:rPr>
                <w:rFonts w:ascii="Arial" w:hAnsi="Arial" w:cs="Arial"/>
                <w:sz w:val="22"/>
                <w:szCs w:val="22"/>
              </w:rPr>
            </w:pPr>
            <w:r w:rsidRPr="003569AA">
              <w:rPr>
                <w:rFonts w:ascii="Arial" w:hAnsi="Arial" w:cs="Arial"/>
                <w:sz w:val="22"/>
                <w:szCs w:val="22"/>
              </w:rPr>
              <w:t>.37</w:t>
            </w:r>
          </w:p>
        </w:tc>
        <w:tc>
          <w:tcPr>
            <w:tcW w:w="630" w:type="dxa"/>
            <w:shd w:val="clear" w:color="auto" w:fill="F2F2F2" w:themeFill="background1" w:themeFillShade="F2"/>
            <w:hideMark/>
          </w:tcPr>
          <w:p w14:paraId="405FD3B2" w14:textId="69DC602F" w:rsidR="0057516B" w:rsidRPr="003569AA" w:rsidRDefault="0057516B" w:rsidP="00B20015">
            <w:pPr>
              <w:jc w:val="center"/>
              <w:rPr>
                <w:rFonts w:ascii="Arial" w:hAnsi="Arial" w:cs="Arial"/>
                <w:sz w:val="22"/>
                <w:szCs w:val="22"/>
              </w:rPr>
            </w:pPr>
            <w:r w:rsidRPr="003569AA">
              <w:rPr>
                <w:rFonts w:ascii="Arial" w:hAnsi="Arial" w:cs="Arial"/>
                <w:sz w:val="22"/>
                <w:szCs w:val="22"/>
              </w:rPr>
              <w:t>.09</w:t>
            </w:r>
          </w:p>
        </w:tc>
        <w:tc>
          <w:tcPr>
            <w:tcW w:w="720" w:type="dxa"/>
            <w:shd w:val="clear" w:color="auto" w:fill="F2F2F2" w:themeFill="background1" w:themeFillShade="F2"/>
            <w:hideMark/>
          </w:tcPr>
          <w:p w14:paraId="374925B6"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0.63</w:t>
            </w:r>
          </w:p>
        </w:tc>
        <w:tc>
          <w:tcPr>
            <w:tcW w:w="540" w:type="dxa"/>
            <w:shd w:val="clear" w:color="auto" w:fill="F2F2F2" w:themeFill="background1" w:themeFillShade="F2"/>
            <w:hideMark/>
          </w:tcPr>
          <w:p w14:paraId="0C388CFD" w14:textId="4CDE5F90" w:rsidR="0057516B" w:rsidRPr="003569AA" w:rsidRDefault="0057516B" w:rsidP="00B20015">
            <w:pPr>
              <w:jc w:val="center"/>
              <w:rPr>
                <w:rFonts w:ascii="Arial" w:hAnsi="Arial" w:cs="Arial"/>
                <w:sz w:val="22"/>
                <w:szCs w:val="22"/>
              </w:rPr>
            </w:pPr>
            <w:r w:rsidRPr="003569AA">
              <w:rPr>
                <w:rFonts w:ascii="Arial" w:hAnsi="Arial" w:cs="Arial"/>
                <w:sz w:val="22"/>
                <w:szCs w:val="22"/>
              </w:rPr>
              <w:t>.41</w:t>
            </w:r>
          </w:p>
        </w:tc>
        <w:tc>
          <w:tcPr>
            <w:tcW w:w="540" w:type="dxa"/>
            <w:shd w:val="clear" w:color="auto" w:fill="F2F2F2" w:themeFill="background1" w:themeFillShade="F2"/>
            <w:hideMark/>
          </w:tcPr>
          <w:p w14:paraId="70857F87" w14:textId="27953E64" w:rsidR="0057516B" w:rsidRPr="003569AA" w:rsidRDefault="0057516B" w:rsidP="00B20015">
            <w:pPr>
              <w:jc w:val="center"/>
              <w:rPr>
                <w:rFonts w:ascii="Arial" w:hAnsi="Arial" w:cs="Arial"/>
                <w:sz w:val="22"/>
                <w:szCs w:val="22"/>
              </w:rPr>
            </w:pPr>
            <w:r w:rsidRPr="003569AA">
              <w:rPr>
                <w:rFonts w:ascii="Arial" w:hAnsi="Arial" w:cs="Arial"/>
                <w:sz w:val="22"/>
                <w:szCs w:val="22"/>
              </w:rPr>
              <w:t>.26</w:t>
            </w:r>
          </w:p>
        </w:tc>
      </w:tr>
      <w:tr w:rsidR="00B20015" w:rsidRPr="0057516B" w14:paraId="19A63665" w14:textId="77777777" w:rsidTr="00B20015">
        <w:trPr>
          <w:trHeight w:val="300"/>
        </w:trPr>
        <w:tc>
          <w:tcPr>
            <w:tcW w:w="2340" w:type="dxa"/>
            <w:noWrap/>
            <w:hideMark/>
          </w:tcPr>
          <w:p w14:paraId="0BA9DDA4" w14:textId="2562CD94" w:rsidR="0057516B" w:rsidRPr="003569AA" w:rsidRDefault="003569AA" w:rsidP="0057516B">
            <w:pPr>
              <w:rPr>
                <w:rFonts w:ascii="Arial" w:hAnsi="Arial" w:cs="Arial"/>
                <w:sz w:val="22"/>
                <w:szCs w:val="22"/>
              </w:rPr>
            </w:pPr>
            <w:r>
              <w:rPr>
                <w:rFonts w:ascii="Arial" w:hAnsi="Arial" w:cs="Arial"/>
                <w:sz w:val="22"/>
                <w:szCs w:val="22"/>
              </w:rPr>
              <w:t xml:space="preserve">   </w:t>
            </w:r>
            <w:r w:rsidR="0057516B" w:rsidRPr="003569AA">
              <w:rPr>
                <w:rFonts w:ascii="Arial" w:hAnsi="Arial" w:cs="Arial"/>
                <w:sz w:val="22"/>
                <w:szCs w:val="22"/>
              </w:rPr>
              <w:t>Several times a day</w:t>
            </w:r>
          </w:p>
        </w:tc>
        <w:tc>
          <w:tcPr>
            <w:tcW w:w="810" w:type="dxa"/>
            <w:hideMark/>
          </w:tcPr>
          <w:p w14:paraId="0EA8A32A"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0.81</w:t>
            </w:r>
          </w:p>
        </w:tc>
        <w:tc>
          <w:tcPr>
            <w:tcW w:w="630" w:type="dxa"/>
            <w:hideMark/>
          </w:tcPr>
          <w:p w14:paraId="768839C7" w14:textId="263AE301" w:rsidR="0057516B" w:rsidRPr="003569AA" w:rsidRDefault="0057516B" w:rsidP="00B20015">
            <w:pPr>
              <w:jc w:val="center"/>
              <w:rPr>
                <w:rFonts w:ascii="Arial" w:hAnsi="Arial" w:cs="Arial"/>
                <w:sz w:val="22"/>
                <w:szCs w:val="22"/>
              </w:rPr>
            </w:pPr>
            <w:r w:rsidRPr="003569AA">
              <w:rPr>
                <w:rFonts w:ascii="Arial" w:hAnsi="Arial" w:cs="Arial"/>
                <w:sz w:val="22"/>
                <w:szCs w:val="22"/>
              </w:rPr>
              <w:t>.32</w:t>
            </w:r>
          </w:p>
        </w:tc>
        <w:tc>
          <w:tcPr>
            <w:tcW w:w="720" w:type="dxa"/>
            <w:hideMark/>
          </w:tcPr>
          <w:p w14:paraId="631D77FC" w14:textId="5541DB8F" w:rsidR="0057516B" w:rsidRPr="003569AA" w:rsidRDefault="0057516B" w:rsidP="00B20015">
            <w:pPr>
              <w:jc w:val="center"/>
              <w:rPr>
                <w:rFonts w:ascii="Arial" w:hAnsi="Arial" w:cs="Arial"/>
                <w:sz w:val="22"/>
                <w:szCs w:val="22"/>
              </w:rPr>
            </w:pPr>
            <w:r w:rsidRPr="003569AA">
              <w:rPr>
                <w:rFonts w:ascii="Arial" w:hAnsi="Arial" w:cs="Arial"/>
                <w:sz w:val="22"/>
                <w:szCs w:val="22"/>
              </w:rPr>
              <w:t>.51</w:t>
            </w:r>
          </w:p>
        </w:tc>
        <w:tc>
          <w:tcPr>
            <w:tcW w:w="720" w:type="dxa"/>
            <w:hideMark/>
          </w:tcPr>
          <w:p w14:paraId="7C90DF93"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0.72</w:t>
            </w:r>
          </w:p>
        </w:tc>
        <w:tc>
          <w:tcPr>
            <w:tcW w:w="540" w:type="dxa"/>
            <w:hideMark/>
          </w:tcPr>
          <w:p w14:paraId="5CDE1338" w14:textId="1CC89EE4" w:rsidR="0057516B" w:rsidRPr="003569AA" w:rsidRDefault="003569AA" w:rsidP="00B20015">
            <w:pPr>
              <w:jc w:val="center"/>
              <w:rPr>
                <w:rFonts w:ascii="Arial" w:hAnsi="Arial" w:cs="Arial"/>
                <w:sz w:val="22"/>
                <w:szCs w:val="22"/>
              </w:rPr>
            </w:pPr>
            <w:r>
              <w:rPr>
                <w:rFonts w:ascii="Arial" w:hAnsi="Arial" w:cs="Arial"/>
                <w:sz w:val="22"/>
                <w:szCs w:val="22"/>
              </w:rPr>
              <w:t>.</w:t>
            </w:r>
            <w:r w:rsidR="0057516B" w:rsidRPr="003569AA">
              <w:rPr>
                <w:rFonts w:ascii="Arial" w:hAnsi="Arial" w:cs="Arial"/>
                <w:sz w:val="22"/>
                <w:szCs w:val="22"/>
              </w:rPr>
              <w:t>32</w:t>
            </w:r>
          </w:p>
        </w:tc>
        <w:tc>
          <w:tcPr>
            <w:tcW w:w="720" w:type="dxa"/>
            <w:hideMark/>
          </w:tcPr>
          <w:p w14:paraId="4E943F42" w14:textId="0EC0898C" w:rsidR="0057516B" w:rsidRPr="003569AA" w:rsidRDefault="0057516B" w:rsidP="00B20015">
            <w:pPr>
              <w:jc w:val="center"/>
              <w:rPr>
                <w:rFonts w:ascii="Arial" w:hAnsi="Arial" w:cs="Arial"/>
                <w:sz w:val="22"/>
                <w:szCs w:val="22"/>
              </w:rPr>
            </w:pPr>
            <w:r w:rsidRPr="003569AA">
              <w:rPr>
                <w:rFonts w:ascii="Arial" w:hAnsi="Arial" w:cs="Arial"/>
                <w:sz w:val="22"/>
                <w:szCs w:val="22"/>
              </w:rPr>
              <w:t>.30</w:t>
            </w:r>
          </w:p>
        </w:tc>
        <w:tc>
          <w:tcPr>
            <w:tcW w:w="720" w:type="dxa"/>
            <w:hideMark/>
          </w:tcPr>
          <w:p w14:paraId="284BA0BE"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0.79</w:t>
            </w:r>
          </w:p>
        </w:tc>
        <w:tc>
          <w:tcPr>
            <w:tcW w:w="540" w:type="dxa"/>
            <w:hideMark/>
          </w:tcPr>
          <w:p w14:paraId="786263B9" w14:textId="0816E3AE" w:rsidR="0057516B" w:rsidRPr="003569AA" w:rsidRDefault="0057516B" w:rsidP="00B20015">
            <w:pPr>
              <w:jc w:val="center"/>
              <w:rPr>
                <w:rFonts w:ascii="Arial" w:hAnsi="Arial" w:cs="Arial"/>
                <w:sz w:val="22"/>
                <w:szCs w:val="22"/>
              </w:rPr>
            </w:pPr>
            <w:r w:rsidRPr="003569AA">
              <w:rPr>
                <w:rFonts w:ascii="Arial" w:hAnsi="Arial" w:cs="Arial"/>
                <w:sz w:val="22"/>
                <w:szCs w:val="22"/>
              </w:rPr>
              <w:t>.32</w:t>
            </w:r>
          </w:p>
        </w:tc>
        <w:tc>
          <w:tcPr>
            <w:tcW w:w="630" w:type="dxa"/>
            <w:hideMark/>
          </w:tcPr>
          <w:p w14:paraId="7198B414" w14:textId="4662CA4F" w:rsidR="0057516B" w:rsidRPr="003569AA" w:rsidRDefault="0057516B" w:rsidP="00B20015">
            <w:pPr>
              <w:jc w:val="center"/>
              <w:rPr>
                <w:rFonts w:ascii="Arial" w:hAnsi="Arial" w:cs="Arial"/>
                <w:sz w:val="22"/>
                <w:szCs w:val="22"/>
              </w:rPr>
            </w:pPr>
            <w:r w:rsidRPr="003569AA">
              <w:rPr>
                <w:rFonts w:ascii="Arial" w:hAnsi="Arial" w:cs="Arial"/>
                <w:sz w:val="22"/>
                <w:szCs w:val="22"/>
              </w:rPr>
              <w:t>.47</w:t>
            </w:r>
          </w:p>
        </w:tc>
        <w:tc>
          <w:tcPr>
            <w:tcW w:w="720" w:type="dxa"/>
            <w:hideMark/>
          </w:tcPr>
          <w:p w14:paraId="0A41577C" w14:textId="77777777" w:rsidR="0057516B" w:rsidRPr="003569AA" w:rsidRDefault="0057516B" w:rsidP="00B20015">
            <w:pPr>
              <w:jc w:val="center"/>
              <w:rPr>
                <w:rFonts w:ascii="Arial" w:hAnsi="Arial" w:cs="Arial"/>
                <w:sz w:val="22"/>
                <w:szCs w:val="22"/>
              </w:rPr>
            </w:pPr>
            <w:r w:rsidRPr="003569AA">
              <w:rPr>
                <w:rFonts w:ascii="Arial" w:hAnsi="Arial" w:cs="Arial"/>
                <w:sz w:val="22"/>
                <w:szCs w:val="22"/>
              </w:rPr>
              <w:t>0.57</w:t>
            </w:r>
          </w:p>
        </w:tc>
        <w:tc>
          <w:tcPr>
            <w:tcW w:w="540" w:type="dxa"/>
            <w:hideMark/>
          </w:tcPr>
          <w:p w14:paraId="07C5D909" w14:textId="0A04F3C7" w:rsidR="0057516B" w:rsidRPr="003569AA" w:rsidRDefault="0057516B" w:rsidP="00B20015">
            <w:pPr>
              <w:jc w:val="center"/>
              <w:rPr>
                <w:rFonts w:ascii="Arial" w:hAnsi="Arial" w:cs="Arial"/>
                <w:sz w:val="22"/>
                <w:szCs w:val="22"/>
              </w:rPr>
            </w:pPr>
            <w:r w:rsidRPr="003569AA">
              <w:rPr>
                <w:rFonts w:ascii="Arial" w:hAnsi="Arial" w:cs="Arial"/>
                <w:sz w:val="22"/>
                <w:szCs w:val="22"/>
              </w:rPr>
              <w:t>.36</w:t>
            </w:r>
          </w:p>
        </w:tc>
        <w:tc>
          <w:tcPr>
            <w:tcW w:w="540" w:type="dxa"/>
            <w:hideMark/>
          </w:tcPr>
          <w:p w14:paraId="4C23EF75" w14:textId="23873DE6" w:rsidR="0057516B" w:rsidRPr="003569AA" w:rsidRDefault="0057516B" w:rsidP="00B20015">
            <w:pPr>
              <w:jc w:val="center"/>
              <w:rPr>
                <w:rFonts w:ascii="Arial" w:hAnsi="Arial" w:cs="Arial"/>
                <w:sz w:val="22"/>
                <w:szCs w:val="22"/>
              </w:rPr>
            </w:pPr>
            <w:r w:rsidRPr="003569AA">
              <w:rPr>
                <w:rFonts w:ascii="Arial" w:hAnsi="Arial" w:cs="Arial"/>
                <w:sz w:val="22"/>
                <w:szCs w:val="22"/>
              </w:rPr>
              <w:t>.11</w:t>
            </w:r>
          </w:p>
        </w:tc>
      </w:tr>
    </w:tbl>
    <w:p w14:paraId="71072A15" w14:textId="77777777" w:rsidR="0057516B" w:rsidRDefault="0057516B">
      <w:pPr>
        <w:rPr>
          <w:rFonts w:ascii="Arial" w:hAnsi="Arial"/>
        </w:rPr>
      </w:pPr>
    </w:p>
    <w:p w14:paraId="346252FB" w14:textId="4D4C96A9" w:rsidR="001C419B" w:rsidRDefault="00B20015">
      <w:pPr>
        <w:rPr>
          <w:rFonts w:ascii="Arial" w:hAnsi="Arial"/>
        </w:rPr>
      </w:pPr>
      <w:r>
        <w:rPr>
          <w:rFonts w:ascii="Arial" w:hAnsi="Arial"/>
        </w:rPr>
        <w:t xml:space="preserve">OR: Odds Ratio; </w:t>
      </w:r>
      <w:r>
        <w:rPr>
          <w:rFonts w:ascii="Arial" w:hAnsi="Arial"/>
        </w:rPr>
        <w:t>SE: Standard Error</w:t>
      </w:r>
      <w:r>
        <w:rPr>
          <w:rFonts w:ascii="Arial" w:hAnsi="Arial"/>
        </w:rPr>
        <w:t>; PTSD: Post-traumatic stress disorder</w:t>
      </w:r>
      <w:r w:rsidR="00DE23CD">
        <w:rPr>
          <w:rFonts w:ascii="Arial" w:hAnsi="Arial"/>
        </w:rPr>
        <w:t>.</w:t>
      </w:r>
    </w:p>
    <w:p w14:paraId="0EEC72EE" w14:textId="304C4564" w:rsidR="00215DE4" w:rsidRDefault="00B20015">
      <w:pPr>
        <w:rPr>
          <w:rFonts w:ascii="Arial" w:hAnsi="Arial"/>
        </w:rPr>
      </w:pPr>
      <w:r>
        <w:rPr>
          <w:rFonts w:ascii="Arial" w:hAnsi="Arial"/>
        </w:rPr>
        <w:t>All odds ratios are comparisons to the r</w:t>
      </w:r>
      <w:r w:rsidR="001C419B">
        <w:rPr>
          <w:rFonts w:ascii="Arial" w:hAnsi="Arial"/>
        </w:rPr>
        <w:t xml:space="preserve">eference frequency of </w:t>
      </w:r>
      <w:r w:rsidR="009B29F9">
        <w:rPr>
          <w:rFonts w:ascii="Arial" w:hAnsi="Arial"/>
        </w:rPr>
        <w:t>“</w:t>
      </w:r>
      <w:r w:rsidR="009B29F9" w:rsidRPr="00431F21">
        <w:rPr>
          <w:rFonts w:ascii="Arial" w:hAnsi="Arial" w:cs="Arial"/>
          <w:color w:val="000000"/>
        </w:rPr>
        <w:t>every few weeks or less often</w:t>
      </w:r>
      <w:r w:rsidR="009B29F9">
        <w:rPr>
          <w:rFonts w:ascii="Arial" w:hAnsi="Arial"/>
        </w:rPr>
        <w:t>”</w:t>
      </w:r>
      <w:r>
        <w:rPr>
          <w:rFonts w:ascii="Arial" w:hAnsi="Arial"/>
        </w:rPr>
        <w:t>.</w:t>
      </w:r>
    </w:p>
    <w:p w14:paraId="75CBD7D3" w14:textId="77777777" w:rsidR="00DE23CD" w:rsidRDefault="00DE23CD">
      <w:pPr>
        <w:rPr>
          <w:rFonts w:ascii="Arial" w:hAnsi="Arial"/>
        </w:rPr>
      </w:pPr>
    </w:p>
    <w:p w14:paraId="2823B9A2" w14:textId="77777777" w:rsidR="00DE23CD" w:rsidRPr="00431F21" w:rsidRDefault="00DE23CD">
      <w:pPr>
        <w:rPr>
          <w:rFonts w:ascii="Arial" w:hAnsi="Arial"/>
        </w:rPr>
      </w:pPr>
    </w:p>
    <w:sectPr w:rsidR="00DE23CD" w:rsidRPr="00431F21" w:rsidSect="00215DE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06T16:28:00Z" w:initials="Office">
    <w:p w14:paraId="1335209D" w14:textId="2B81502C" w:rsidR="00962CB4" w:rsidRDefault="00962CB4">
      <w:pPr>
        <w:pStyle w:val="CommentText"/>
      </w:pPr>
      <w:r>
        <w:rPr>
          <w:rStyle w:val="CommentReference"/>
        </w:rPr>
        <w:annotationRef/>
      </w:r>
      <w:r>
        <w:t xml:space="preserve">BEN: see comment in results about how we can </w:t>
      </w:r>
      <w:r w:rsidR="009D55F8">
        <w:t>present/phrase</w:t>
      </w:r>
      <w:r>
        <w:t xml:space="preserve"> the results related to bivariate analyses you did on FB communication and in-person communication.</w:t>
      </w:r>
    </w:p>
  </w:comment>
  <w:comment w:id="1" w:author="Alan Teo" w:date="2017-11-29T12:26:00Z" w:initials="AT">
    <w:p w14:paraId="55269567" w14:textId="77777777" w:rsidR="00E66D7E" w:rsidRDefault="00E66D7E" w:rsidP="00215DE4">
      <w:pPr>
        <w:pStyle w:val="CommentText"/>
      </w:pPr>
      <w:r>
        <w:rPr>
          <w:rStyle w:val="CommentReference"/>
        </w:rPr>
        <w:annotationRef/>
      </w:r>
      <w:r>
        <w:t>BEN TO WRITE PARAGRAPH</w:t>
      </w:r>
    </w:p>
    <w:p w14:paraId="443E8156" w14:textId="77777777" w:rsidR="00E66D7E" w:rsidRDefault="00E66D7E" w:rsidP="00215DE4">
      <w:pPr>
        <w:pStyle w:val="CommentText"/>
      </w:pPr>
    </w:p>
    <w:p w14:paraId="2CF48FD1" w14:textId="77777777" w:rsidR="00E66D7E" w:rsidRDefault="00E66D7E" w:rsidP="00215DE4">
      <w:pPr>
        <w:pStyle w:val="CommentText"/>
      </w:pPr>
    </w:p>
  </w:comment>
  <w:comment w:id="2" w:author="Alan Teo" w:date="2017-11-29T12:27:00Z" w:initials="AT">
    <w:p w14:paraId="3D3E1B05" w14:textId="77777777" w:rsidR="00E66D7E" w:rsidRDefault="00E66D7E">
      <w:pPr>
        <w:pStyle w:val="CommentText"/>
      </w:pPr>
      <w:r>
        <w:rPr>
          <w:rStyle w:val="CommentReference"/>
        </w:rPr>
        <w:annotationRef/>
      </w:r>
      <w:r>
        <w:t xml:space="preserve">BEN: I added the </w:t>
      </w:r>
      <w:proofErr w:type="spellStart"/>
      <w:r>
        <w:t>sens</w:t>
      </w:r>
      <w:proofErr w:type="spellEnd"/>
      <w:r>
        <w:t xml:space="preserve"> analysis </w:t>
      </w:r>
      <w:proofErr w:type="gramStart"/>
      <w:r>
        <w:t>stuff  b</w:t>
      </w:r>
      <w:proofErr w:type="gramEnd"/>
      <w:r>
        <w:t xml:space="preserve">/c I </w:t>
      </w:r>
      <w:proofErr w:type="spellStart"/>
      <w:r>
        <w:t>though</w:t>
      </w:r>
      <w:proofErr w:type="spellEnd"/>
      <w:r>
        <w:t xml:space="preserve"> we could use it: you did regression models with two different FB social contact/communication variables. </w:t>
      </w:r>
    </w:p>
    <w:p w14:paraId="129F5D58" w14:textId="77777777" w:rsidR="00E66D7E" w:rsidRDefault="00E66D7E">
      <w:pPr>
        <w:pStyle w:val="CommentText"/>
      </w:pPr>
    </w:p>
    <w:p w14:paraId="06CCBA3C" w14:textId="77777777" w:rsidR="00E66D7E" w:rsidRDefault="00E66D7E">
      <w:pPr>
        <w:pStyle w:val="CommentText"/>
      </w:pPr>
      <w:r>
        <w:t>Let me know what you think.</w:t>
      </w:r>
    </w:p>
  </w:comment>
  <w:comment w:id="3" w:author="Alan Teo" w:date="2017-11-29T13:13:00Z" w:initials="AT">
    <w:p w14:paraId="77114B49" w14:textId="77777777" w:rsidR="00E66D7E" w:rsidRDefault="00E66D7E">
      <w:pPr>
        <w:pStyle w:val="CommentText"/>
      </w:pPr>
      <w:r>
        <w:rPr>
          <w:rStyle w:val="CommentReference"/>
        </w:rPr>
        <w:annotationRef/>
      </w:r>
      <w:r>
        <w:t>BEN: Can you review the tables?</w:t>
      </w:r>
    </w:p>
    <w:p w14:paraId="6D823843" w14:textId="77777777" w:rsidR="00E66D7E" w:rsidRDefault="00E66D7E">
      <w:pPr>
        <w:pStyle w:val="CommentText"/>
      </w:pPr>
    </w:p>
    <w:p w14:paraId="37B54F36" w14:textId="77777777" w:rsidR="00E66D7E" w:rsidRDefault="00E66D7E">
      <w:pPr>
        <w:pStyle w:val="CommentText"/>
      </w:pPr>
      <w:r>
        <w:t>I’ve assumed in Table 1 the sample size is the same as in the ads paper</w:t>
      </w:r>
    </w:p>
    <w:p w14:paraId="41ACA19C" w14:textId="77777777" w:rsidR="00E66D7E" w:rsidRDefault="00E66D7E">
      <w:pPr>
        <w:pStyle w:val="CommentText"/>
      </w:pPr>
    </w:p>
    <w:p w14:paraId="16C0B318" w14:textId="77777777" w:rsidR="00E66D7E" w:rsidRDefault="00E66D7E">
      <w:pPr>
        <w:pStyle w:val="CommentText"/>
      </w:pPr>
      <w:r>
        <w:t xml:space="preserve">In Table 2, data are taken from the data report you produced. I wasn't’ sure on sample size for the Table 2 analyses but saw in there that the </w:t>
      </w:r>
      <w:proofErr w:type="spellStart"/>
      <w:r>
        <w:t>degreees</w:t>
      </w:r>
      <w:proofErr w:type="spellEnd"/>
      <w:r>
        <w:t xml:space="preserve"> of freedom were 582 for the adjusted model.</w:t>
      </w:r>
    </w:p>
    <w:p w14:paraId="79A355E4" w14:textId="77777777" w:rsidR="00E66D7E" w:rsidRDefault="00E66D7E">
      <w:pPr>
        <w:pStyle w:val="CommentText"/>
      </w:pPr>
    </w:p>
  </w:comment>
  <w:comment w:id="4" w:author="Alan Teo" w:date="2017-11-28T12:31:00Z" w:initials="AT">
    <w:p w14:paraId="79B1AD58" w14:textId="77777777" w:rsidR="00E66D7E" w:rsidRDefault="00E66D7E">
      <w:pPr>
        <w:pStyle w:val="CommentText"/>
      </w:pPr>
      <w:r>
        <w:rPr>
          <w:rStyle w:val="CommentReference"/>
        </w:rPr>
        <w:annotationRef/>
      </w:r>
      <w:r>
        <w:t>BEN: Can you comment on whether this seems the right way to write up these findings, and fill in P values?</w:t>
      </w:r>
    </w:p>
    <w:p w14:paraId="3053F29E" w14:textId="77777777" w:rsidR="00E66D7E" w:rsidRDefault="00E66D7E">
      <w:pPr>
        <w:pStyle w:val="CommentText"/>
      </w:pPr>
    </w:p>
    <w:p w14:paraId="1F8F75BC" w14:textId="77777777" w:rsidR="00E66D7E" w:rsidRDefault="00E66D7E">
      <w:pPr>
        <w:pStyle w:val="CommentText"/>
      </w:pPr>
      <w:r>
        <w:t>I base it of the bivariate comparisons you did, which I appended below. But I think additional stat tests are needed…</w:t>
      </w:r>
    </w:p>
    <w:p w14:paraId="5DA47B12" w14:textId="77777777" w:rsidR="00E66D7E" w:rsidRDefault="00E66D7E">
      <w:pPr>
        <w:pStyle w:val="CommentText"/>
      </w:pPr>
    </w:p>
    <w:p w14:paraId="0A125036" w14:textId="77777777" w:rsidR="00E66D7E" w:rsidRDefault="00E66D7E">
      <w:pPr>
        <w:pStyle w:val="CommentText"/>
      </w:pPr>
    </w:p>
    <w:p w14:paraId="7B9BE5F4" w14:textId="77777777" w:rsidR="00E66D7E" w:rsidRPr="0081664F" w:rsidRDefault="00E66D7E" w:rsidP="002628FA">
      <w:pPr>
        <w:rPr>
          <w:rFonts w:ascii="Calibri" w:eastAsia="Times New Roman" w:hAnsi="Calibri" w:cs="Times New Roman"/>
          <w:i/>
          <w:color w:val="000000"/>
        </w:rPr>
      </w:pPr>
      <w:r w:rsidRPr="0081664F">
        <w:rPr>
          <w:rStyle w:val="VerbatimChar"/>
          <w:i w:val="0"/>
        </w:rPr>
        <w:t xml:space="preserve">##                  </w:t>
      </w:r>
      <w:proofErr w:type="spellStart"/>
      <w:r w:rsidRPr="0081664F">
        <w:rPr>
          <w:rStyle w:val="VerbatimChar"/>
          <w:i w:val="0"/>
        </w:rPr>
        <w:t>comm_inperson</w:t>
      </w:r>
      <w:proofErr w:type="spellEnd"/>
      <w:r w:rsidRPr="0081664F">
        <w:rPr>
          <w:i/>
        </w:rPr>
        <w:br/>
      </w:r>
      <w:r w:rsidRPr="0081664F">
        <w:rPr>
          <w:rStyle w:val="VerbatimChar"/>
          <w:i w:val="0"/>
        </w:rPr>
        <w:t xml:space="preserve">## </w:t>
      </w:r>
      <w:proofErr w:type="spellStart"/>
      <w:r w:rsidRPr="0081664F">
        <w:rPr>
          <w:rStyle w:val="VerbatimChar"/>
          <w:i w:val="0"/>
        </w:rPr>
        <w:t>comm_facebook</w:t>
      </w:r>
      <w:proofErr w:type="spellEnd"/>
      <w:r w:rsidRPr="0081664F">
        <w:rPr>
          <w:rStyle w:val="VerbatimChar"/>
          <w:i w:val="0"/>
        </w:rPr>
        <w:t xml:space="preserve">     Daily or more Less than daily Sum</w:t>
      </w:r>
      <w:r w:rsidRPr="0081664F">
        <w:rPr>
          <w:i/>
        </w:rPr>
        <w:br/>
      </w:r>
      <w:r w:rsidRPr="0081664F">
        <w:rPr>
          <w:rStyle w:val="VerbatimChar"/>
          <w:i w:val="0"/>
        </w:rPr>
        <w:t>##   Less than daily            66             162 228</w:t>
      </w:r>
      <w:r w:rsidRPr="0081664F">
        <w:rPr>
          <w:i/>
        </w:rPr>
        <w:br/>
      </w:r>
      <w:r w:rsidRPr="0081664F">
        <w:rPr>
          <w:rStyle w:val="VerbatimChar"/>
          <w:i w:val="0"/>
        </w:rPr>
        <w:t>##   Daily or more             167             191 358</w:t>
      </w:r>
      <w:r w:rsidRPr="0081664F">
        <w:rPr>
          <w:i/>
        </w:rPr>
        <w:br/>
      </w:r>
      <w:r w:rsidRPr="0081664F">
        <w:rPr>
          <w:rStyle w:val="VerbatimChar"/>
          <w:i w:val="0"/>
        </w:rPr>
        <w:t>##   Sum                       233             353 586</w:t>
      </w:r>
      <w:r w:rsidRPr="0081664F">
        <w:rPr>
          <w:i/>
        </w:rPr>
        <w:br/>
      </w:r>
      <w:r w:rsidRPr="0081664F">
        <w:rPr>
          <w:rStyle w:val="VerbatimChar"/>
          <w:i w:val="0"/>
        </w:rPr>
        <w:t xml:space="preserve">## </w:t>
      </w:r>
      <w:r w:rsidRPr="0081664F">
        <w:rPr>
          <w:i/>
        </w:rPr>
        <w:br/>
      </w:r>
      <w:r w:rsidRPr="0081664F">
        <w:rPr>
          <w:rStyle w:val="VerbatimChar"/>
          <w:i w:val="0"/>
        </w:rPr>
        <w:t>## $expected</w:t>
      </w:r>
      <w:r w:rsidRPr="0081664F">
        <w:rPr>
          <w:i/>
        </w:rPr>
        <w:br/>
      </w:r>
      <w:r w:rsidRPr="0081664F">
        <w:rPr>
          <w:rStyle w:val="VerbatimChar"/>
          <w:i w:val="0"/>
        </w:rPr>
        <w:t xml:space="preserve">##                  </w:t>
      </w:r>
      <w:proofErr w:type="spellStart"/>
      <w:r w:rsidRPr="0081664F">
        <w:rPr>
          <w:rStyle w:val="VerbatimChar"/>
          <w:i w:val="0"/>
        </w:rPr>
        <w:t>comm_inperson</w:t>
      </w:r>
      <w:proofErr w:type="spellEnd"/>
      <w:r w:rsidRPr="0081664F">
        <w:rPr>
          <w:i/>
        </w:rPr>
        <w:br/>
      </w:r>
      <w:r w:rsidRPr="0081664F">
        <w:rPr>
          <w:rStyle w:val="VerbatimChar"/>
          <w:i w:val="0"/>
        </w:rPr>
        <w:t xml:space="preserve">## </w:t>
      </w:r>
      <w:proofErr w:type="spellStart"/>
      <w:r w:rsidRPr="0081664F">
        <w:rPr>
          <w:rStyle w:val="VerbatimChar"/>
          <w:i w:val="0"/>
        </w:rPr>
        <w:t>comm_facebook</w:t>
      </w:r>
      <w:proofErr w:type="spellEnd"/>
      <w:r w:rsidRPr="0081664F">
        <w:rPr>
          <w:rStyle w:val="VerbatimChar"/>
          <w:i w:val="0"/>
        </w:rPr>
        <w:t xml:space="preserve">     Daily or more Less than daily</w:t>
      </w:r>
      <w:r w:rsidRPr="0081664F">
        <w:rPr>
          <w:i/>
        </w:rPr>
        <w:br/>
      </w:r>
      <w:r w:rsidRPr="0081664F">
        <w:rPr>
          <w:rStyle w:val="VerbatimChar"/>
          <w:i w:val="0"/>
        </w:rPr>
        <w:t>##   Less than daily      90.65529        137.3447</w:t>
      </w:r>
      <w:r w:rsidRPr="0081664F">
        <w:rPr>
          <w:i/>
        </w:rPr>
        <w:br/>
      </w:r>
      <w:r w:rsidRPr="0081664F">
        <w:rPr>
          <w:rStyle w:val="VerbatimChar"/>
          <w:i w:val="0"/>
        </w:rPr>
        <w:t>##   Daily or more       142.34471        215.6553</w:t>
      </w:r>
      <w:r w:rsidRPr="0081664F">
        <w:rPr>
          <w:i/>
        </w:rPr>
        <w:br/>
      </w:r>
      <w:r w:rsidRPr="0081664F">
        <w:rPr>
          <w:rStyle w:val="VerbatimChar"/>
          <w:i w:val="0"/>
        </w:rPr>
        <w:t xml:space="preserve">## </w:t>
      </w:r>
      <w:r w:rsidRPr="0081664F">
        <w:rPr>
          <w:i/>
        </w:rPr>
        <w:br/>
      </w:r>
      <w:r w:rsidRPr="0081664F">
        <w:rPr>
          <w:rStyle w:val="VerbatimChar"/>
          <w:i w:val="0"/>
        </w:rPr>
        <w:t>## $</w:t>
      </w:r>
      <w:proofErr w:type="spellStart"/>
      <w:r w:rsidRPr="0081664F">
        <w:rPr>
          <w:rStyle w:val="VerbatimChar"/>
          <w:i w:val="0"/>
        </w:rPr>
        <w:t>chisq.test</w:t>
      </w:r>
      <w:proofErr w:type="spellEnd"/>
      <w:r w:rsidRPr="0081664F">
        <w:rPr>
          <w:i/>
        </w:rPr>
        <w:br/>
      </w:r>
      <w:r w:rsidRPr="0081664F">
        <w:rPr>
          <w:rStyle w:val="VerbatimChar"/>
          <w:i w:val="0"/>
        </w:rPr>
        <w:t xml:space="preserve">## </w:t>
      </w:r>
      <w:r w:rsidRPr="0081664F">
        <w:rPr>
          <w:i/>
        </w:rPr>
        <w:br/>
      </w:r>
      <w:r w:rsidRPr="0081664F">
        <w:rPr>
          <w:rStyle w:val="VerbatimChar"/>
          <w:i w:val="0"/>
        </w:rPr>
        <w:t>##  Pearson's Chi-squared test with Yates' continuity correction</w:t>
      </w:r>
      <w:r w:rsidRPr="0081664F">
        <w:rPr>
          <w:i/>
        </w:rPr>
        <w:br/>
      </w:r>
      <w:r w:rsidRPr="0081664F">
        <w:rPr>
          <w:rStyle w:val="VerbatimChar"/>
          <w:i w:val="0"/>
        </w:rPr>
        <w:t xml:space="preserve">## </w:t>
      </w:r>
      <w:r w:rsidRPr="0081664F">
        <w:rPr>
          <w:i/>
        </w:rPr>
        <w:br/>
      </w:r>
      <w:r w:rsidRPr="0081664F">
        <w:rPr>
          <w:rStyle w:val="VerbatimChar"/>
          <w:i w:val="0"/>
        </w:rPr>
        <w:t>## data:  T</w:t>
      </w:r>
      <w:r w:rsidRPr="0081664F">
        <w:rPr>
          <w:i/>
        </w:rPr>
        <w:br/>
      </w:r>
      <w:r w:rsidRPr="0081664F">
        <w:rPr>
          <w:rStyle w:val="VerbatimChar"/>
          <w:i w:val="0"/>
        </w:rPr>
        <w:t xml:space="preserve">## X-squared = 17.489, </w:t>
      </w:r>
      <w:proofErr w:type="spellStart"/>
      <w:r w:rsidRPr="0081664F">
        <w:rPr>
          <w:rStyle w:val="VerbatimChar"/>
          <w:i w:val="0"/>
        </w:rPr>
        <w:t>df</w:t>
      </w:r>
      <w:proofErr w:type="spellEnd"/>
      <w:r w:rsidRPr="0081664F">
        <w:rPr>
          <w:rStyle w:val="VerbatimChar"/>
          <w:i w:val="0"/>
        </w:rPr>
        <w:t xml:space="preserve"> = 1, p-value = 2.89e-05</w:t>
      </w:r>
    </w:p>
    <w:p w14:paraId="26D1C6A4" w14:textId="77777777" w:rsidR="00E66D7E" w:rsidRDefault="00E66D7E">
      <w:pPr>
        <w:pStyle w:val="CommentText"/>
      </w:pPr>
    </w:p>
  </w:comment>
  <w:comment w:id="5" w:author="Microsoft Office User" w:date="2017-12-06T17:04:00Z" w:initials="Office">
    <w:p w14:paraId="0000698C" w14:textId="0EC65A29" w:rsidR="00333011" w:rsidRPr="00333011" w:rsidRDefault="00333011" w:rsidP="00333011">
      <w:pPr>
        <w:spacing w:before="120"/>
        <w:rPr>
          <w:rFonts w:ascii="Arial" w:hAnsi="Arial"/>
          <w:bCs/>
          <w:sz w:val="22"/>
          <w:szCs w:val="22"/>
        </w:rPr>
      </w:pPr>
      <w:r>
        <w:rPr>
          <w:rStyle w:val="CommentReference"/>
        </w:rPr>
        <w:annotationRef/>
      </w:r>
      <w:r>
        <w:t>SAM: Like we’ve discussed before, can you put the values for OR, SE, and P value in different cells? Fix the heading (</w:t>
      </w:r>
      <w:r w:rsidRPr="00DE500D">
        <w:rPr>
          <w:rFonts w:ascii="Arial" w:hAnsi="Arial"/>
          <w:bCs/>
          <w:sz w:val="22"/>
          <w:szCs w:val="22"/>
        </w:rPr>
        <w:t>Odds Ratio (</w:t>
      </w:r>
      <w:r>
        <w:rPr>
          <w:rFonts w:ascii="Arial" w:hAnsi="Arial"/>
          <w:bCs/>
          <w:sz w:val="22"/>
          <w:szCs w:val="22"/>
        </w:rPr>
        <w:t>SE</w:t>
      </w:r>
      <w:r w:rsidRPr="00DE500D">
        <w:rPr>
          <w:rFonts w:ascii="Arial" w:hAnsi="Arial"/>
          <w:bCs/>
          <w:sz w:val="22"/>
          <w:szCs w:val="22"/>
        </w:rPr>
        <w:t xml:space="preserve">) </w:t>
      </w:r>
      <w:r w:rsidRPr="00DE500D">
        <w:rPr>
          <w:rFonts w:ascii="Arial" w:hAnsi="Arial"/>
          <w:bCs/>
          <w:i/>
          <w:iCs/>
          <w:sz w:val="22"/>
          <w:szCs w:val="22"/>
        </w:rPr>
        <w:t>P</w:t>
      </w:r>
      <w:r w:rsidRPr="00DE500D">
        <w:rPr>
          <w:rFonts w:ascii="Arial" w:hAnsi="Arial"/>
          <w:bCs/>
          <w:sz w:val="22"/>
          <w:szCs w:val="22"/>
        </w:rPr>
        <w:t>-Value</w:t>
      </w:r>
      <w:r>
        <w:t>) to match the 3 columns</w:t>
      </w:r>
    </w:p>
    <w:p w14:paraId="1D48E1AA" w14:textId="77777777" w:rsidR="00333011" w:rsidRDefault="00333011">
      <w:pPr>
        <w:pStyle w:val="CommentText"/>
      </w:pPr>
    </w:p>
    <w:p w14:paraId="48FEEF7E" w14:textId="2ADDE28C" w:rsidR="00333011" w:rsidRDefault="00333011">
      <w:pPr>
        <w:pStyle w:val="CommentText"/>
      </w:pPr>
      <w:r>
        <w:t>I did one example in the PTSD column. Fix in here and in Excel source file. Format to fit without wrapping to a 2</w:t>
      </w:r>
      <w:r w:rsidRPr="00333011">
        <w:rPr>
          <w:vertAlign w:val="superscript"/>
        </w:rPr>
        <w:t>nd</w:t>
      </w:r>
      <w:r>
        <w:t xml:space="preserve"> line.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35209D" w15:done="0"/>
  <w15:commentEx w15:paraId="2CF48FD1" w15:done="0"/>
  <w15:commentEx w15:paraId="06CCBA3C" w15:done="0"/>
  <w15:commentEx w15:paraId="79A355E4" w15:done="0"/>
  <w15:commentEx w15:paraId="26D1C6A4" w15:done="0"/>
  <w15:commentEx w15:paraId="48FEEF7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EF0D1"/>
    <w:multiLevelType w:val="multilevel"/>
    <w:tmpl w:val="3FB46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265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BBB95"/>
    <w:multiLevelType w:val="multilevel"/>
    <w:tmpl w:val="3BB28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D60332"/>
    <w:multiLevelType w:val="hybridMultilevel"/>
    <w:tmpl w:val="00087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EF0EEB"/>
    <w:multiLevelType w:val="hybridMultilevel"/>
    <w:tmpl w:val="376A4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4F6ACF"/>
    <w:multiLevelType w:val="hybridMultilevel"/>
    <w:tmpl w:val="BE3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DE"/>
    <w:rsid w:val="000341A3"/>
    <w:rsid w:val="000C50C4"/>
    <w:rsid w:val="000C62FC"/>
    <w:rsid w:val="000C6BD4"/>
    <w:rsid w:val="001248A8"/>
    <w:rsid w:val="00132EEC"/>
    <w:rsid w:val="00152EB4"/>
    <w:rsid w:val="001558B3"/>
    <w:rsid w:val="00174113"/>
    <w:rsid w:val="001B44B4"/>
    <w:rsid w:val="001C419B"/>
    <w:rsid w:val="001E3157"/>
    <w:rsid w:val="001F3D6E"/>
    <w:rsid w:val="001F6435"/>
    <w:rsid w:val="00201801"/>
    <w:rsid w:val="00202F9A"/>
    <w:rsid w:val="00215DE4"/>
    <w:rsid w:val="00237CAD"/>
    <w:rsid w:val="002628FA"/>
    <w:rsid w:val="0029304A"/>
    <w:rsid w:val="002E18AA"/>
    <w:rsid w:val="003005FF"/>
    <w:rsid w:val="00305F1F"/>
    <w:rsid w:val="003139FD"/>
    <w:rsid w:val="00316D1E"/>
    <w:rsid w:val="00333011"/>
    <w:rsid w:val="00340DDF"/>
    <w:rsid w:val="003569AA"/>
    <w:rsid w:val="003B1210"/>
    <w:rsid w:val="00431F21"/>
    <w:rsid w:val="004439AC"/>
    <w:rsid w:val="004B4C1E"/>
    <w:rsid w:val="004F5958"/>
    <w:rsid w:val="00511E57"/>
    <w:rsid w:val="005122E6"/>
    <w:rsid w:val="00532169"/>
    <w:rsid w:val="00547825"/>
    <w:rsid w:val="00563A01"/>
    <w:rsid w:val="00566D7C"/>
    <w:rsid w:val="0057516B"/>
    <w:rsid w:val="005A2789"/>
    <w:rsid w:val="006458BA"/>
    <w:rsid w:val="006507EC"/>
    <w:rsid w:val="00663E60"/>
    <w:rsid w:val="00690FE2"/>
    <w:rsid w:val="006F081B"/>
    <w:rsid w:val="00717DD1"/>
    <w:rsid w:val="00732904"/>
    <w:rsid w:val="007411F4"/>
    <w:rsid w:val="00741642"/>
    <w:rsid w:val="007940FC"/>
    <w:rsid w:val="007948DE"/>
    <w:rsid w:val="007D70D6"/>
    <w:rsid w:val="0081664F"/>
    <w:rsid w:val="008368A4"/>
    <w:rsid w:val="00867DEF"/>
    <w:rsid w:val="00873103"/>
    <w:rsid w:val="008832BA"/>
    <w:rsid w:val="00887D82"/>
    <w:rsid w:val="00907C3A"/>
    <w:rsid w:val="00962CB4"/>
    <w:rsid w:val="00975629"/>
    <w:rsid w:val="00993041"/>
    <w:rsid w:val="00997FF2"/>
    <w:rsid w:val="009B29F9"/>
    <w:rsid w:val="009B3E98"/>
    <w:rsid w:val="009D55F8"/>
    <w:rsid w:val="00A537DC"/>
    <w:rsid w:val="00A7399B"/>
    <w:rsid w:val="00A76BA6"/>
    <w:rsid w:val="00A914AB"/>
    <w:rsid w:val="00AC6BAA"/>
    <w:rsid w:val="00AD406B"/>
    <w:rsid w:val="00B07242"/>
    <w:rsid w:val="00B172EF"/>
    <w:rsid w:val="00B20015"/>
    <w:rsid w:val="00B40DEA"/>
    <w:rsid w:val="00BA789B"/>
    <w:rsid w:val="00BC0453"/>
    <w:rsid w:val="00BD075E"/>
    <w:rsid w:val="00BE53CA"/>
    <w:rsid w:val="00BF6063"/>
    <w:rsid w:val="00C03E3C"/>
    <w:rsid w:val="00C072F3"/>
    <w:rsid w:val="00C1347A"/>
    <w:rsid w:val="00C414F0"/>
    <w:rsid w:val="00C6218C"/>
    <w:rsid w:val="00C65009"/>
    <w:rsid w:val="00C80724"/>
    <w:rsid w:val="00C941EE"/>
    <w:rsid w:val="00CB1C71"/>
    <w:rsid w:val="00CF7DC6"/>
    <w:rsid w:val="00D05B0B"/>
    <w:rsid w:val="00D1439B"/>
    <w:rsid w:val="00D15CD3"/>
    <w:rsid w:val="00D227C1"/>
    <w:rsid w:val="00D25C15"/>
    <w:rsid w:val="00D40876"/>
    <w:rsid w:val="00D6567F"/>
    <w:rsid w:val="00D9505E"/>
    <w:rsid w:val="00DA1560"/>
    <w:rsid w:val="00DB2F30"/>
    <w:rsid w:val="00DB71AB"/>
    <w:rsid w:val="00DE23CD"/>
    <w:rsid w:val="00DE500D"/>
    <w:rsid w:val="00DF5E6B"/>
    <w:rsid w:val="00E40C3A"/>
    <w:rsid w:val="00E5742A"/>
    <w:rsid w:val="00E66D7E"/>
    <w:rsid w:val="00EA3833"/>
    <w:rsid w:val="00EB6C59"/>
    <w:rsid w:val="00EE1282"/>
    <w:rsid w:val="00EF4A3F"/>
    <w:rsid w:val="00F16118"/>
    <w:rsid w:val="00F2666F"/>
    <w:rsid w:val="00F313EB"/>
    <w:rsid w:val="00F41087"/>
    <w:rsid w:val="00F5747C"/>
    <w:rsid w:val="00F7144A"/>
    <w:rsid w:val="00F951F8"/>
    <w:rsid w:val="00FB5A44"/>
    <w:rsid w:val="00FD11F7"/>
    <w:rsid w:val="00FE2CC9"/>
    <w:rsid w:val="00FE30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5BFA"/>
  <w15:docId w15:val="{40BCAB9A-E1D3-4258-9DD0-1A97D9EE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E"/>
  </w:style>
  <w:style w:type="paragraph" w:styleId="Heading1">
    <w:name w:val="heading 1"/>
    <w:basedOn w:val="Normal"/>
    <w:next w:val="BodyText"/>
    <w:link w:val="Heading1Char"/>
    <w:uiPriority w:val="9"/>
    <w:qFormat/>
    <w:rsid w:val="00794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7948DE"/>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948DE"/>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7948DE"/>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7948DE"/>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7948DE"/>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48DE"/>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948DE"/>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7948D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948DE"/>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7948DE"/>
    <w:rPr>
      <w:rFonts w:asciiTheme="majorHAnsi" w:eastAsiaTheme="majorEastAsia" w:hAnsiTheme="majorHAnsi" w:cstheme="majorBidi"/>
      <w:color w:val="4F81BD" w:themeColor="accent1"/>
    </w:rPr>
  </w:style>
  <w:style w:type="paragraph" w:styleId="BodyText">
    <w:name w:val="Body Text"/>
    <w:basedOn w:val="Normal"/>
    <w:link w:val="BodyTextChar"/>
    <w:qFormat/>
    <w:rsid w:val="007948DE"/>
    <w:pPr>
      <w:spacing w:before="180" w:after="180"/>
    </w:pPr>
  </w:style>
  <w:style w:type="character" w:customStyle="1" w:styleId="BodyTextChar">
    <w:name w:val="Body Text Char"/>
    <w:basedOn w:val="DefaultParagraphFont"/>
    <w:link w:val="BodyText"/>
    <w:rsid w:val="007948DE"/>
  </w:style>
  <w:style w:type="paragraph" w:customStyle="1" w:styleId="FirstParagraph">
    <w:name w:val="First Paragraph"/>
    <w:basedOn w:val="BodyText"/>
    <w:next w:val="BodyText"/>
    <w:qFormat/>
    <w:rsid w:val="007948DE"/>
  </w:style>
  <w:style w:type="paragraph" w:customStyle="1" w:styleId="Compact">
    <w:name w:val="Compact"/>
    <w:basedOn w:val="BodyText"/>
    <w:qFormat/>
    <w:rsid w:val="007948DE"/>
    <w:pPr>
      <w:spacing w:before="0" w:after="0"/>
    </w:pPr>
    <w:rPr>
      <w:sz w:val="18"/>
    </w:rPr>
  </w:style>
  <w:style w:type="paragraph" w:styleId="Title">
    <w:name w:val="Title"/>
    <w:basedOn w:val="Normal"/>
    <w:next w:val="BodyText"/>
    <w:link w:val="TitleChar"/>
    <w:qFormat/>
    <w:rsid w:val="007948D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7948D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7948DE"/>
    <w:pPr>
      <w:spacing w:before="240"/>
    </w:pPr>
    <w:rPr>
      <w:sz w:val="30"/>
      <w:szCs w:val="30"/>
    </w:rPr>
  </w:style>
  <w:style w:type="character" w:customStyle="1" w:styleId="SubtitleChar">
    <w:name w:val="Subtitle Char"/>
    <w:basedOn w:val="DefaultParagraphFont"/>
    <w:link w:val="Subtitle"/>
    <w:rsid w:val="007948D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7948DE"/>
    <w:pPr>
      <w:keepNext/>
      <w:keepLines/>
      <w:spacing w:after="200"/>
      <w:jc w:val="center"/>
    </w:pPr>
  </w:style>
  <w:style w:type="paragraph" w:styleId="Date">
    <w:name w:val="Date"/>
    <w:next w:val="BodyText"/>
    <w:link w:val="DateChar"/>
    <w:qFormat/>
    <w:rsid w:val="007948DE"/>
    <w:pPr>
      <w:keepNext/>
      <w:keepLines/>
      <w:spacing w:after="200"/>
      <w:jc w:val="center"/>
    </w:pPr>
  </w:style>
  <w:style w:type="character" w:customStyle="1" w:styleId="DateChar">
    <w:name w:val="Date Char"/>
    <w:basedOn w:val="DefaultParagraphFont"/>
    <w:link w:val="Date"/>
    <w:rsid w:val="007948DE"/>
  </w:style>
  <w:style w:type="paragraph" w:customStyle="1" w:styleId="Abstract">
    <w:name w:val="Abstract"/>
    <w:basedOn w:val="Normal"/>
    <w:next w:val="BodyText"/>
    <w:qFormat/>
    <w:rsid w:val="007948DE"/>
    <w:pPr>
      <w:keepNext/>
      <w:keepLines/>
      <w:spacing w:before="300" w:after="300"/>
    </w:pPr>
    <w:rPr>
      <w:sz w:val="20"/>
      <w:szCs w:val="20"/>
    </w:rPr>
  </w:style>
  <w:style w:type="paragraph" w:styleId="Bibliography">
    <w:name w:val="Bibliography"/>
    <w:basedOn w:val="Normal"/>
    <w:qFormat/>
    <w:rsid w:val="007948DE"/>
    <w:pPr>
      <w:tabs>
        <w:tab w:val="left" w:pos="384"/>
      </w:tabs>
      <w:spacing w:line="480" w:lineRule="auto"/>
      <w:ind w:left="384" w:hanging="384"/>
    </w:pPr>
  </w:style>
  <w:style w:type="paragraph" w:styleId="BlockText">
    <w:name w:val="Block Text"/>
    <w:basedOn w:val="BodyText"/>
    <w:next w:val="BodyText"/>
    <w:uiPriority w:val="9"/>
    <w:unhideWhenUsed/>
    <w:qFormat/>
    <w:rsid w:val="007948D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948DE"/>
    <w:pPr>
      <w:spacing w:after="200"/>
    </w:pPr>
  </w:style>
  <w:style w:type="character" w:customStyle="1" w:styleId="FootnoteTextChar">
    <w:name w:val="Footnote Text Char"/>
    <w:basedOn w:val="DefaultParagraphFont"/>
    <w:link w:val="FootnoteText"/>
    <w:uiPriority w:val="9"/>
    <w:rsid w:val="007948DE"/>
  </w:style>
  <w:style w:type="paragraph" w:customStyle="1" w:styleId="DefinitionTerm">
    <w:name w:val="Definition Term"/>
    <w:basedOn w:val="Normal"/>
    <w:next w:val="Definition"/>
    <w:rsid w:val="007948DE"/>
    <w:pPr>
      <w:keepNext/>
      <w:keepLines/>
    </w:pPr>
    <w:rPr>
      <w:b/>
    </w:rPr>
  </w:style>
  <w:style w:type="paragraph" w:customStyle="1" w:styleId="Definition">
    <w:name w:val="Definition"/>
    <w:basedOn w:val="Normal"/>
    <w:rsid w:val="007948DE"/>
    <w:pPr>
      <w:spacing w:after="200"/>
    </w:pPr>
  </w:style>
  <w:style w:type="paragraph" w:styleId="Caption">
    <w:name w:val="caption"/>
    <w:basedOn w:val="Normal"/>
    <w:link w:val="CaptionChar"/>
    <w:rsid w:val="007948DE"/>
    <w:pPr>
      <w:spacing w:after="120"/>
    </w:pPr>
    <w:rPr>
      <w:i/>
    </w:rPr>
  </w:style>
  <w:style w:type="paragraph" w:customStyle="1" w:styleId="TableCaption">
    <w:name w:val="Table Caption"/>
    <w:basedOn w:val="Caption"/>
    <w:rsid w:val="007948DE"/>
    <w:pPr>
      <w:keepNext/>
    </w:pPr>
  </w:style>
  <w:style w:type="paragraph" w:customStyle="1" w:styleId="ImageCaption">
    <w:name w:val="Image Caption"/>
    <w:basedOn w:val="Caption"/>
    <w:rsid w:val="007948DE"/>
  </w:style>
  <w:style w:type="paragraph" w:customStyle="1" w:styleId="Figure">
    <w:name w:val="Figure"/>
    <w:basedOn w:val="Normal"/>
    <w:rsid w:val="007948DE"/>
    <w:pPr>
      <w:spacing w:after="200"/>
    </w:pPr>
  </w:style>
  <w:style w:type="paragraph" w:customStyle="1" w:styleId="FigurewithCaption">
    <w:name w:val="Figure with Caption"/>
    <w:basedOn w:val="Figure"/>
    <w:rsid w:val="007948DE"/>
    <w:pPr>
      <w:keepNext/>
    </w:pPr>
  </w:style>
  <w:style w:type="character" w:customStyle="1" w:styleId="CaptionChar">
    <w:name w:val="Caption Char"/>
    <w:basedOn w:val="DefaultParagraphFont"/>
    <w:link w:val="Caption"/>
    <w:rsid w:val="007948DE"/>
    <w:rPr>
      <w:i/>
    </w:rPr>
  </w:style>
  <w:style w:type="character" w:customStyle="1" w:styleId="VerbatimChar">
    <w:name w:val="Verbatim Char"/>
    <w:basedOn w:val="CaptionChar"/>
    <w:link w:val="SourceCode"/>
    <w:rsid w:val="007948DE"/>
    <w:rPr>
      <w:rFonts w:ascii="Consolas" w:hAnsi="Consolas"/>
      <w:i/>
      <w:sz w:val="22"/>
    </w:rPr>
  </w:style>
  <w:style w:type="character" w:styleId="FootnoteReference">
    <w:name w:val="footnote reference"/>
    <w:basedOn w:val="CaptionChar"/>
    <w:rsid w:val="007948DE"/>
    <w:rPr>
      <w:i/>
      <w:vertAlign w:val="superscript"/>
    </w:rPr>
  </w:style>
  <w:style w:type="character" w:styleId="Hyperlink">
    <w:name w:val="Hyperlink"/>
    <w:basedOn w:val="CaptionChar"/>
    <w:rsid w:val="007948DE"/>
    <w:rPr>
      <w:i/>
      <w:color w:val="4F81BD" w:themeColor="accent1"/>
    </w:rPr>
  </w:style>
  <w:style w:type="paragraph" w:styleId="TOCHeading">
    <w:name w:val="TOC Heading"/>
    <w:basedOn w:val="Heading1"/>
    <w:next w:val="BodyText"/>
    <w:uiPriority w:val="39"/>
    <w:unhideWhenUsed/>
    <w:qFormat/>
    <w:rsid w:val="007948D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948DE"/>
    <w:pPr>
      <w:wordWrap w:val="0"/>
      <w:spacing w:after="200"/>
    </w:pPr>
    <w:rPr>
      <w:rFonts w:ascii="Consolas" w:hAnsi="Consolas"/>
      <w:i/>
      <w:sz w:val="22"/>
    </w:rPr>
  </w:style>
  <w:style w:type="character" w:customStyle="1" w:styleId="KeywordTok">
    <w:name w:val="KeywordTok"/>
    <w:basedOn w:val="VerbatimChar"/>
    <w:rsid w:val="007948DE"/>
    <w:rPr>
      <w:rFonts w:ascii="Consolas" w:hAnsi="Consolas"/>
      <w:b/>
      <w:i/>
      <w:color w:val="007020"/>
      <w:sz w:val="22"/>
    </w:rPr>
  </w:style>
  <w:style w:type="character" w:customStyle="1" w:styleId="DataTypeTok">
    <w:name w:val="DataTypeTok"/>
    <w:basedOn w:val="VerbatimChar"/>
    <w:rsid w:val="007948DE"/>
    <w:rPr>
      <w:rFonts w:ascii="Consolas" w:hAnsi="Consolas"/>
      <w:i/>
      <w:color w:val="902000"/>
      <w:sz w:val="22"/>
    </w:rPr>
  </w:style>
  <w:style w:type="character" w:customStyle="1" w:styleId="DecValTok">
    <w:name w:val="DecValTok"/>
    <w:basedOn w:val="VerbatimChar"/>
    <w:rsid w:val="007948DE"/>
    <w:rPr>
      <w:rFonts w:ascii="Consolas" w:hAnsi="Consolas"/>
      <w:i/>
      <w:color w:val="40A070"/>
      <w:sz w:val="22"/>
    </w:rPr>
  </w:style>
  <w:style w:type="character" w:customStyle="1" w:styleId="BaseNTok">
    <w:name w:val="BaseNTok"/>
    <w:basedOn w:val="VerbatimChar"/>
    <w:rsid w:val="007948DE"/>
    <w:rPr>
      <w:rFonts w:ascii="Consolas" w:hAnsi="Consolas"/>
      <w:i/>
      <w:color w:val="40A070"/>
      <w:sz w:val="22"/>
    </w:rPr>
  </w:style>
  <w:style w:type="character" w:customStyle="1" w:styleId="FloatTok">
    <w:name w:val="FloatTok"/>
    <w:basedOn w:val="VerbatimChar"/>
    <w:rsid w:val="007948DE"/>
    <w:rPr>
      <w:rFonts w:ascii="Consolas" w:hAnsi="Consolas"/>
      <w:i/>
      <w:color w:val="40A070"/>
      <w:sz w:val="22"/>
    </w:rPr>
  </w:style>
  <w:style w:type="character" w:customStyle="1" w:styleId="ConstantTok">
    <w:name w:val="ConstantTok"/>
    <w:basedOn w:val="VerbatimChar"/>
    <w:rsid w:val="007948DE"/>
    <w:rPr>
      <w:rFonts w:ascii="Consolas" w:hAnsi="Consolas"/>
      <w:i/>
      <w:color w:val="880000"/>
      <w:sz w:val="22"/>
    </w:rPr>
  </w:style>
  <w:style w:type="character" w:customStyle="1" w:styleId="CharTok">
    <w:name w:val="CharTok"/>
    <w:basedOn w:val="VerbatimChar"/>
    <w:rsid w:val="007948DE"/>
    <w:rPr>
      <w:rFonts w:ascii="Consolas" w:hAnsi="Consolas"/>
      <w:i/>
      <w:color w:val="4070A0"/>
      <w:sz w:val="22"/>
    </w:rPr>
  </w:style>
  <w:style w:type="character" w:customStyle="1" w:styleId="SpecialCharTok">
    <w:name w:val="SpecialCharTok"/>
    <w:basedOn w:val="VerbatimChar"/>
    <w:rsid w:val="007948DE"/>
    <w:rPr>
      <w:rFonts w:ascii="Consolas" w:hAnsi="Consolas"/>
      <w:i/>
      <w:color w:val="4070A0"/>
      <w:sz w:val="22"/>
    </w:rPr>
  </w:style>
  <w:style w:type="character" w:customStyle="1" w:styleId="StringTok">
    <w:name w:val="StringTok"/>
    <w:basedOn w:val="VerbatimChar"/>
    <w:rsid w:val="007948DE"/>
    <w:rPr>
      <w:rFonts w:ascii="Consolas" w:hAnsi="Consolas"/>
      <w:i/>
      <w:color w:val="4070A0"/>
      <w:sz w:val="22"/>
    </w:rPr>
  </w:style>
  <w:style w:type="character" w:customStyle="1" w:styleId="VerbatimStringTok">
    <w:name w:val="VerbatimStringTok"/>
    <w:basedOn w:val="VerbatimChar"/>
    <w:rsid w:val="007948DE"/>
    <w:rPr>
      <w:rFonts w:ascii="Consolas" w:hAnsi="Consolas"/>
      <w:i/>
      <w:color w:val="4070A0"/>
      <w:sz w:val="22"/>
    </w:rPr>
  </w:style>
  <w:style w:type="character" w:customStyle="1" w:styleId="SpecialStringTok">
    <w:name w:val="SpecialStringTok"/>
    <w:basedOn w:val="VerbatimChar"/>
    <w:rsid w:val="007948DE"/>
    <w:rPr>
      <w:rFonts w:ascii="Consolas" w:hAnsi="Consolas"/>
      <w:i/>
      <w:color w:val="BB6688"/>
      <w:sz w:val="22"/>
    </w:rPr>
  </w:style>
  <w:style w:type="character" w:customStyle="1" w:styleId="ImportTok">
    <w:name w:val="ImportTok"/>
    <w:basedOn w:val="VerbatimChar"/>
    <w:rsid w:val="007948DE"/>
    <w:rPr>
      <w:rFonts w:ascii="Consolas" w:hAnsi="Consolas"/>
      <w:i/>
      <w:sz w:val="22"/>
    </w:rPr>
  </w:style>
  <w:style w:type="character" w:customStyle="1" w:styleId="CommentTok">
    <w:name w:val="CommentTok"/>
    <w:basedOn w:val="VerbatimChar"/>
    <w:rsid w:val="007948DE"/>
    <w:rPr>
      <w:rFonts w:ascii="Consolas" w:hAnsi="Consolas"/>
      <w:i/>
      <w:color w:val="60A0B0"/>
      <w:sz w:val="22"/>
    </w:rPr>
  </w:style>
  <w:style w:type="character" w:customStyle="1" w:styleId="DocumentationTok">
    <w:name w:val="DocumentationTok"/>
    <w:basedOn w:val="VerbatimChar"/>
    <w:rsid w:val="007948DE"/>
    <w:rPr>
      <w:rFonts w:ascii="Consolas" w:hAnsi="Consolas"/>
      <w:i/>
      <w:color w:val="BA2121"/>
      <w:sz w:val="22"/>
    </w:rPr>
  </w:style>
  <w:style w:type="character" w:customStyle="1" w:styleId="AnnotationTok">
    <w:name w:val="AnnotationTok"/>
    <w:basedOn w:val="VerbatimChar"/>
    <w:rsid w:val="007948DE"/>
    <w:rPr>
      <w:rFonts w:ascii="Consolas" w:hAnsi="Consolas"/>
      <w:b/>
      <w:i/>
      <w:color w:val="60A0B0"/>
      <w:sz w:val="22"/>
    </w:rPr>
  </w:style>
  <w:style w:type="character" w:customStyle="1" w:styleId="CommentVarTok">
    <w:name w:val="CommentVarTok"/>
    <w:basedOn w:val="VerbatimChar"/>
    <w:rsid w:val="007948DE"/>
    <w:rPr>
      <w:rFonts w:ascii="Consolas" w:hAnsi="Consolas"/>
      <w:b/>
      <w:i/>
      <w:color w:val="60A0B0"/>
      <w:sz w:val="22"/>
    </w:rPr>
  </w:style>
  <w:style w:type="character" w:customStyle="1" w:styleId="OtherTok">
    <w:name w:val="OtherTok"/>
    <w:basedOn w:val="VerbatimChar"/>
    <w:rsid w:val="007948DE"/>
    <w:rPr>
      <w:rFonts w:ascii="Consolas" w:hAnsi="Consolas"/>
      <w:i/>
      <w:color w:val="007020"/>
      <w:sz w:val="22"/>
    </w:rPr>
  </w:style>
  <w:style w:type="character" w:customStyle="1" w:styleId="FunctionTok">
    <w:name w:val="FunctionTok"/>
    <w:basedOn w:val="VerbatimChar"/>
    <w:rsid w:val="007948DE"/>
    <w:rPr>
      <w:rFonts w:ascii="Consolas" w:hAnsi="Consolas"/>
      <w:i/>
      <w:color w:val="06287E"/>
      <w:sz w:val="22"/>
    </w:rPr>
  </w:style>
  <w:style w:type="character" w:customStyle="1" w:styleId="VariableTok">
    <w:name w:val="VariableTok"/>
    <w:basedOn w:val="VerbatimChar"/>
    <w:rsid w:val="007948DE"/>
    <w:rPr>
      <w:rFonts w:ascii="Consolas" w:hAnsi="Consolas"/>
      <w:i/>
      <w:color w:val="19177C"/>
      <w:sz w:val="22"/>
    </w:rPr>
  </w:style>
  <w:style w:type="character" w:customStyle="1" w:styleId="ControlFlowTok">
    <w:name w:val="ControlFlowTok"/>
    <w:basedOn w:val="VerbatimChar"/>
    <w:rsid w:val="007948DE"/>
    <w:rPr>
      <w:rFonts w:ascii="Consolas" w:hAnsi="Consolas"/>
      <w:b/>
      <w:i/>
      <w:color w:val="007020"/>
      <w:sz w:val="22"/>
    </w:rPr>
  </w:style>
  <w:style w:type="character" w:customStyle="1" w:styleId="OperatorTok">
    <w:name w:val="OperatorTok"/>
    <w:basedOn w:val="VerbatimChar"/>
    <w:rsid w:val="007948DE"/>
    <w:rPr>
      <w:rFonts w:ascii="Consolas" w:hAnsi="Consolas"/>
      <w:i/>
      <w:color w:val="666666"/>
      <w:sz w:val="22"/>
    </w:rPr>
  </w:style>
  <w:style w:type="character" w:customStyle="1" w:styleId="BuiltInTok">
    <w:name w:val="BuiltInTok"/>
    <w:basedOn w:val="VerbatimChar"/>
    <w:rsid w:val="007948DE"/>
    <w:rPr>
      <w:rFonts w:ascii="Consolas" w:hAnsi="Consolas"/>
      <w:i/>
      <w:sz w:val="22"/>
    </w:rPr>
  </w:style>
  <w:style w:type="character" w:customStyle="1" w:styleId="ExtensionTok">
    <w:name w:val="ExtensionTok"/>
    <w:basedOn w:val="VerbatimChar"/>
    <w:rsid w:val="007948DE"/>
    <w:rPr>
      <w:rFonts w:ascii="Consolas" w:hAnsi="Consolas"/>
      <w:i/>
      <w:sz w:val="22"/>
    </w:rPr>
  </w:style>
  <w:style w:type="character" w:customStyle="1" w:styleId="PreprocessorTok">
    <w:name w:val="PreprocessorTok"/>
    <w:basedOn w:val="VerbatimChar"/>
    <w:rsid w:val="007948DE"/>
    <w:rPr>
      <w:rFonts w:ascii="Consolas" w:hAnsi="Consolas"/>
      <w:i/>
      <w:color w:val="BC7A00"/>
      <w:sz w:val="22"/>
    </w:rPr>
  </w:style>
  <w:style w:type="character" w:customStyle="1" w:styleId="AttributeTok">
    <w:name w:val="AttributeTok"/>
    <w:basedOn w:val="VerbatimChar"/>
    <w:rsid w:val="007948DE"/>
    <w:rPr>
      <w:rFonts w:ascii="Consolas" w:hAnsi="Consolas"/>
      <w:i/>
      <w:color w:val="7D9029"/>
      <w:sz w:val="22"/>
    </w:rPr>
  </w:style>
  <w:style w:type="character" w:customStyle="1" w:styleId="RegionMarkerTok">
    <w:name w:val="RegionMarkerTok"/>
    <w:basedOn w:val="VerbatimChar"/>
    <w:rsid w:val="007948DE"/>
    <w:rPr>
      <w:rFonts w:ascii="Consolas" w:hAnsi="Consolas"/>
      <w:i/>
      <w:sz w:val="22"/>
    </w:rPr>
  </w:style>
  <w:style w:type="character" w:customStyle="1" w:styleId="InformationTok">
    <w:name w:val="InformationTok"/>
    <w:basedOn w:val="VerbatimChar"/>
    <w:rsid w:val="007948DE"/>
    <w:rPr>
      <w:rFonts w:ascii="Consolas" w:hAnsi="Consolas"/>
      <w:b/>
      <w:i/>
      <w:color w:val="60A0B0"/>
      <w:sz w:val="22"/>
    </w:rPr>
  </w:style>
  <w:style w:type="character" w:customStyle="1" w:styleId="WarningTok">
    <w:name w:val="WarningTok"/>
    <w:basedOn w:val="VerbatimChar"/>
    <w:rsid w:val="007948DE"/>
    <w:rPr>
      <w:rFonts w:ascii="Consolas" w:hAnsi="Consolas"/>
      <w:b/>
      <w:i/>
      <w:color w:val="60A0B0"/>
      <w:sz w:val="22"/>
    </w:rPr>
  </w:style>
  <w:style w:type="character" w:customStyle="1" w:styleId="AlertTok">
    <w:name w:val="AlertTok"/>
    <w:basedOn w:val="VerbatimChar"/>
    <w:rsid w:val="007948DE"/>
    <w:rPr>
      <w:rFonts w:ascii="Consolas" w:hAnsi="Consolas"/>
      <w:b/>
      <w:i/>
      <w:color w:val="FF0000"/>
      <w:sz w:val="22"/>
    </w:rPr>
  </w:style>
  <w:style w:type="character" w:customStyle="1" w:styleId="ErrorTok">
    <w:name w:val="ErrorTok"/>
    <w:basedOn w:val="VerbatimChar"/>
    <w:rsid w:val="007948DE"/>
    <w:rPr>
      <w:rFonts w:ascii="Consolas" w:hAnsi="Consolas"/>
      <w:b/>
      <w:i/>
      <w:color w:val="FF0000"/>
      <w:sz w:val="22"/>
    </w:rPr>
  </w:style>
  <w:style w:type="character" w:customStyle="1" w:styleId="NormalTok">
    <w:name w:val="NormalTok"/>
    <w:basedOn w:val="VerbatimChar"/>
    <w:rsid w:val="007948DE"/>
    <w:rPr>
      <w:rFonts w:ascii="Consolas" w:hAnsi="Consolas"/>
      <w:i/>
      <w:sz w:val="22"/>
    </w:rPr>
  </w:style>
  <w:style w:type="paragraph" w:styleId="ListParagraph">
    <w:name w:val="List Paragraph"/>
    <w:basedOn w:val="Normal"/>
    <w:uiPriority w:val="34"/>
    <w:qFormat/>
    <w:rsid w:val="00215DE4"/>
    <w:pPr>
      <w:ind w:left="720"/>
      <w:contextualSpacing/>
    </w:pPr>
  </w:style>
  <w:style w:type="character" w:styleId="CommentReference">
    <w:name w:val="annotation reference"/>
    <w:basedOn w:val="DefaultParagraphFont"/>
    <w:rsid w:val="00215DE4"/>
    <w:rPr>
      <w:sz w:val="18"/>
      <w:szCs w:val="18"/>
    </w:rPr>
  </w:style>
  <w:style w:type="paragraph" w:styleId="CommentText">
    <w:name w:val="annotation text"/>
    <w:basedOn w:val="Normal"/>
    <w:link w:val="CommentTextChar"/>
    <w:rsid w:val="00215DE4"/>
  </w:style>
  <w:style w:type="character" w:customStyle="1" w:styleId="CommentTextChar">
    <w:name w:val="Comment Text Char"/>
    <w:basedOn w:val="DefaultParagraphFont"/>
    <w:link w:val="CommentText"/>
    <w:rsid w:val="00215DE4"/>
  </w:style>
  <w:style w:type="paragraph" w:styleId="BalloonText">
    <w:name w:val="Balloon Text"/>
    <w:basedOn w:val="Normal"/>
    <w:link w:val="BalloonTextChar"/>
    <w:rsid w:val="00215DE4"/>
    <w:rPr>
      <w:rFonts w:ascii="Lucida Grande" w:hAnsi="Lucida Grande"/>
      <w:sz w:val="18"/>
      <w:szCs w:val="18"/>
    </w:rPr>
  </w:style>
  <w:style w:type="character" w:customStyle="1" w:styleId="BalloonTextChar">
    <w:name w:val="Balloon Text Char"/>
    <w:basedOn w:val="DefaultParagraphFont"/>
    <w:link w:val="BalloonText"/>
    <w:rsid w:val="00215DE4"/>
    <w:rPr>
      <w:rFonts w:ascii="Lucida Grande" w:hAnsi="Lucida Grande"/>
      <w:sz w:val="18"/>
      <w:szCs w:val="18"/>
    </w:rPr>
  </w:style>
  <w:style w:type="table" w:styleId="LightShading-Accent1">
    <w:name w:val="Light Shading Accent 1"/>
    <w:basedOn w:val="TableNormal"/>
    <w:rsid w:val="00690F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174113"/>
    <w:rPr>
      <w:b/>
      <w:bCs/>
      <w:sz w:val="20"/>
      <w:szCs w:val="20"/>
    </w:rPr>
  </w:style>
  <w:style w:type="character" w:customStyle="1" w:styleId="CommentSubjectChar">
    <w:name w:val="Comment Subject Char"/>
    <w:basedOn w:val="CommentTextChar"/>
    <w:link w:val="CommentSubject"/>
    <w:rsid w:val="00174113"/>
    <w:rPr>
      <w:b/>
      <w:bCs/>
      <w:sz w:val="20"/>
      <w:szCs w:val="20"/>
    </w:rPr>
  </w:style>
  <w:style w:type="table" w:styleId="TableGrid">
    <w:name w:val="Table Grid"/>
    <w:basedOn w:val="TableNormal"/>
    <w:uiPriority w:val="59"/>
    <w:rsid w:val="004439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4161">
      <w:bodyDiv w:val="1"/>
      <w:marLeft w:val="0"/>
      <w:marRight w:val="0"/>
      <w:marTop w:val="0"/>
      <w:marBottom w:val="0"/>
      <w:divBdr>
        <w:top w:val="none" w:sz="0" w:space="0" w:color="auto"/>
        <w:left w:val="none" w:sz="0" w:space="0" w:color="auto"/>
        <w:bottom w:val="none" w:sz="0" w:space="0" w:color="auto"/>
        <w:right w:val="none" w:sz="0" w:space="0" w:color="auto"/>
      </w:divBdr>
    </w:div>
    <w:div w:id="360322401">
      <w:bodyDiv w:val="1"/>
      <w:marLeft w:val="0"/>
      <w:marRight w:val="0"/>
      <w:marTop w:val="0"/>
      <w:marBottom w:val="0"/>
      <w:divBdr>
        <w:top w:val="none" w:sz="0" w:space="0" w:color="auto"/>
        <w:left w:val="none" w:sz="0" w:space="0" w:color="auto"/>
        <w:bottom w:val="none" w:sz="0" w:space="0" w:color="auto"/>
        <w:right w:val="none" w:sz="0" w:space="0" w:color="auto"/>
      </w:divBdr>
    </w:div>
    <w:div w:id="548342434">
      <w:bodyDiv w:val="1"/>
      <w:marLeft w:val="0"/>
      <w:marRight w:val="0"/>
      <w:marTop w:val="0"/>
      <w:marBottom w:val="0"/>
      <w:divBdr>
        <w:top w:val="none" w:sz="0" w:space="0" w:color="auto"/>
        <w:left w:val="none" w:sz="0" w:space="0" w:color="auto"/>
        <w:bottom w:val="none" w:sz="0" w:space="0" w:color="auto"/>
        <w:right w:val="none" w:sz="0" w:space="0" w:color="auto"/>
      </w:divBdr>
    </w:div>
    <w:div w:id="1519734940">
      <w:bodyDiv w:val="1"/>
      <w:marLeft w:val="0"/>
      <w:marRight w:val="0"/>
      <w:marTop w:val="0"/>
      <w:marBottom w:val="0"/>
      <w:divBdr>
        <w:top w:val="none" w:sz="0" w:space="0" w:color="auto"/>
        <w:left w:val="none" w:sz="0" w:space="0" w:color="auto"/>
        <w:bottom w:val="none" w:sz="0" w:space="0" w:color="auto"/>
        <w:right w:val="none" w:sz="0" w:space="0" w:color="auto"/>
      </w:divBdr>
    </w:div>
    <w:div w:id="1744451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5D0CD-64E1-49F1-B195-E6994822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10064</Words>
  <Characters>57369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67299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Teo</dc:creator>
  <cp:keywords/>
  <cp:lastModifiedBy>Samuel Liebow</cp:lastModifiedBy>
  <cp:revision>2</cp:revision>
  <cp:lastPrinted>2017-11-28T22:09:00Z</cp:lastPrinted>
  <dcterms:created xsi:type="dcterms:W3CDTF">2017-12-08T17:42:00Z</dcterms:created>
  <dcterms:modified xsi:type="dcterms:W3CDTF">2017-12-08T17:42:00Z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id="1Cxef5L6"/&gt;&lt;style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